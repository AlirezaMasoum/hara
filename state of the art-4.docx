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AD41C" w14:textId="77777777" w:rsidR="00AD0FC9" w:rsidDel="00AD0FC9" w:rsidRDefault="00AD0FC9"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0" w:author="Zahra" w:date="2014-08-01T14:17:00Z"/>
        </w:rPr>
      </w:pPr>
      <w:del w:id="1" w:author="Zahra" w:date="2014-08-01T14:17:00Z">
        <w:r w:rsidDel="00AD0FC9">
          <w:delText>Since</w:delText>
        </w:r>
        <w:r w:rsidRPr="00A02F9A" w:rsidDel="00AD0FC9">
          <w:delText xml:space="preserve"> one of the most energy-expenditure operations is transmitting data</w:delText>
        </w:r>
      </w:del>
    </w:p>
    <w:p w14:paraId="3C27EF7E" w14:textId="77777777" w:rsidR="00AD0FC9" w:rsidRDefault="00AD0FC9"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color w:val="000000"/>
          <w:sz w:val="22"/>
          <w:szCs w:val="22"/>
        </w:rPr>
      </w:pPr>
    </w:p>
    <w:p w14:paraId="631B8CE3" w14:textId="77777777" w:rsidR="00AD0FC9" w:rsidRDefault="00BC2E85" w:rsidP="00AD0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2" w:author="Zahra" w:date="2014-08-01T14:19:00Z"/>
          <w:rFonts w:asciiTheme="majorHAnsi" w:hAnsiTheme="majorHAnsi" w:cs="Courier"/>
          <w:color w:val="000000"/>
          <w:sz w:val="22"/>
          <w:szCs w:val="22"/>
        </w:rPr>
      </w:pPr>
      <w:r w:rsidRPr="00BC2E85">
        <w:rPr>
          <w:rFonts w:asciiTheme="majorHAnsi" w:hAnsiTheme="majorHAnsi" w:cs="Courier"/>
          <w:color w:val="000000"/>
          <w:sz w:val="22"/>
          <w:szCs w:val="22"/>
        </w:rPr>
        <w:t xml:space="preserve">In WSN </w:t>
      </w:r>
      <w:del w:id="3" w:author="Zahra" w:date="2014-08-01T14:17:00Z">
        <w:r w:rsidRPr="00BC2E85" w:rsidDel="00AD0FC9">
          <w:rPr>
            <w:rFonts w:asciiTheme="majorHAnsi" w:hAnsiTheme="majorHAnsi" w:cs="Courier"/>
            <w:color w:val="000000"/>
            <w:sz w:val="22"/>
            <w:szCs w:val="22"/>
          </w:rPr>
          <w:delText xml:space="preserve">area </w:delText>
        </w:r>
      </w:del>
      <w:r w:rsidRPr="00BC2E85">
        <w:rPr>
          <w:rFonts w:asciiTheme="majorHAnsi" w:hAnsiTheme="majorHAnsi" w:cs="Courier"/>
          <w:color w:val="000000"/>
          <w:sz w:val="22"/>
          <w:szCs w:val="22"/>
        </w:rPr>
        <w:t xml:space="preserve">data transmission is the </w:t>
      </w:r>
      <w:ins w:id="4" w:author="Zahra" w:date="2014-08-01T14:17:00Z">
        <w:r w:rsidR="00AD0FC9">
          <w:rPr>
            <w:rFonts w:asciiTheme="majorHAnsi" w:hAnsiTheme="majorHAnsi" w:cs="Courier"/>
            <w:color w:val="000000"/>
            <w:sz w:val="22"/>
            <w:szCs w:val="22"/>
          </w:rPr>
          <w:t>most energy-expenditure operation</w:t>
        </w:r>
      </w:ins>
      <w:del w:id="5" w:author="Zahra" w:date="2014-08-01T14:17:00Z">
        <w:r w:rsidRPr="00BC2E85" w:rsidDel="00AD0FC9">
          <w:rPr>
            <w:rFonts w:asciiTheme="majorHAnsi" w:hAnsiTheme="majorHAnsi" w:cs="Courier"/>
            <w:color w:val="000000"/>
            <w:sz w:val="22"/>
            <w:szCs w:val="22"/>
          </w:rPr>
          <w:delText>key energy consumption parameter</w:delText>
        </w:r>
      </w:del>
      <w:r w:rsidRPr="00BC2E85">
        <w:rPr>
          <w:rFonts w:asciiTheme="majorHAnsi" w:hAnsiTheme="majorHAnsi" w:cs="Courier"/>
          <w:color w:val="000000"/>
          <w:sz w:val="22"/>
          <w:szCs w:val="22"/>
        </w:rPr>
        <w:t xml:space="preserve">.  </w:t>
      </w:r>
      <w:ins w:id="6" w:author="Zahra" w:date="2014-08-01T14:18:00Z">
        <w:r w:rsidR="00AD0FC9">
          <w:rPr>
            <w:rFonts w:asciiTheme="majorHAnsi" w:hAnsiTheme="majorHAnsi" w:cs="Courier"/>
            <w:color w:val="000000"/>
            <w:sz w:val="22"/>
            <w:szCs w:val="22"/>
          </w:rPr>
          <w:t xml:space="preserve">In this regard, </w:t>
        </w:r>
      </w:ins>
      <w:del w:id="7" w:author="Zahra" w:date="2014-08-01T14:17:00Z">
        <w:r w:rsidRPr="00BC2E85" w:rsidDel="00AD0FC9">
          <w:rPr>
            <w:rFonts w:asciiTheme="majorHAnsi" w:hAnsiTheme="majorHAnsi" w:cs="Courier"/>
            <w:color w:val="000000"/>
            <w:sz w:val="22"/>
            <w:szCs w:val="22"/>
          </w:rPr>
          <w:delText>Thus far, lots</w:delText>
        </w:r>
      </w:del>
      <w:del w:id="8" w:author="Zahra" w:date="2014-08-01T14:18:00Z">
        <w:r w:rsidRPr="00BC2E85" w:rsidDel="00AD0FC9">
          <w:rPr>
            <w:rFonts w:asciiTheme="majorHAnsi" w:hAnsiTheme="majorHAnsi" w:cs="Courier"/>
            <w:color w:val="000000"/>
            <w:sz w:val="22"/>
            <w:szCs w:val="22"/>
          </w:rPr>
          <w:delText xml:space="preserve"> of</w:delText>
        </w:r>
      </w:del>
      <w:ins w:id="9" w:author="Zahra" w:date="2014-08-01T14:18:00Z">
        <w:r w:rsidR="00AD0FC9">
          <w:rPr>
            <w:rFonts w:asciiTheme="majorHAnsi" w:hAnsiTheme="majorHAnsi" w:cs="Courier"/>
            <w:color w:val="000000"/>
            <w:sz w:val="22"/>
            <w:szCs w:val="22"/>
          </w:rPr>
          <w:t>many</w:t>
        </w:r>
      </w:ins>
      <w:r w:rsidRPr="00BC2E85">
        <w:rPr>
          <w:rFonts w:asciiTheme="majorHAnsi" w:hAnsiTheme="majorHAnsi" w:cs="Courier"/>
          <w:color w:val="000000"/>
          <w:sz w:val="22"/>
          <w:szCs w:val="22"/>
        </w:rPr>
        <w:t xml:space="preserve"> energy efficient research solutions have</w:t>
      </w:r>
      <w:ins w:id="10" w:author="Zahra" w:date="2014-08-01T14:18:00Z">
        <w:r w:rsidR="00AD0FC9">
          <w:rPr>
            <w:rFonts w:asciiTheme="majorHAnsi" w:hAnsiTheme="majorHAnsi" w:cs="Courier"/>
            <w:color w:val="000000"/>
            <w:sz w:val="22"/>
            <w:szCs w:val="22"/>
          </w:rPr>
          <w:t xml:space="preserve"> already</w:t>
        </w:r>
      </w:ins>
      <w:r w:rsidRPr="00BC2E85">
        <w:rPr>
          <w:rFonts w:asciiTheme="majorHAnsi" w:hAnsiTheme="majorHAnsi" w:cs="Courier"/>
          <w:color w:val="000000"/>
          <w:sz w:val="22"/>
          <w:szCs w:val="22"/>
        </w:rPr>
        <w:t xml:space="preserve"> been proposed </w:t>
      </w:r>
      <w:ins w:id="11" w:author="Zahra" w:date="2014-08-01T14:19:00Z">
        <w:r w:rsidR="00AD0FC9">
          <w:rPr>
            <w:rFonts w:asciiTheme="majorHAnsi" w:hAnsiTheme="majorHAnsi" w:cs="Courier"/>
            <w:color w:val="000000"/>
            <w:sz w:val="22"/>
            <w:szCs w:val="22"/>
          </w:rPr>
          <w:t xml:space="preserve">in order </w:t>
        </w:r>
      </w:ins>
      <w:r w:rsidRPr="00BC2E85">
        <w:rPr>
          <w:rFonts w:asciiTheme="majorHAnsi" w:hAnsiTheme="majorHAnsi" w:cs="Courier"/>
          <w:color w:val="000000"/>
          <w:sz w:val="22"/>
          <w:szCs w:val="22"/>
        </w:rPr>
        <w:t>to minimize the data traffic. Th</w:t>
      </w:r>
      <w:del w:id="12" w:author="Zahra" w:date="2014-08-01T14:19:00Z">
        <w:r w:rsidRPr="00BC2E85" w:rsidDel="00AD0FC9">
          <w:rPr>
            <w:rFonts w:asciiTheme="majorHAnsi" w:hAnsiTheme="majorHAnsi" w:cs="Courier"/>
            <w:color w:val="000000"/>
            <w:sz w:val="22"/>
            <w:szCs w:val="22"/>
          </w:rPr>
          <w:delText>es</w:delText>
        </w:r>
      </w:del>
      <w:proofErr w:type="gramStart"/>
      <w:r w:rsidRPr="00BC2E85">
        <w:rPr>
          <w:rFonts w:asciiTheme="majorHAnsi" w:hAnsiTheme="majorHAnsi" w:cs="Courier"/>
          <w:color w:val="000000"/>
          <w:sz w:val="22"/>
          <w:szCs w:val="22"/>
        </w:rPr>
        <w:t>es</w:t>
      </w:r>
      <w:ins w:id="13" w:author="Zahra" w:date="2014-08-01T14:19:00Z">
        <w:r w:rsidR="00AD0FC9">
          <w:rPr>
            <w:rFonts w:asciiTheme="majorHAnsi" w:hAnsiTheme="majorHAnsi" w:cs="Courier"/>
            <w:color w:val="000000"/>
            <w:sz w:val="22"/>
            <w:szCs w:val="22"/>
          </w:rPr>
          <w:t>e</w:t>
        </w:r>
      </w:ins>
      <w:proofErr w:type="gramEnd"/>
      <w:r w:rsidRPr="00BC2E85">
        <w:rPr>
          <w:rFonts w:asciiTheme="majorHAnsi" w:hAnsiTheme="majorHAnsi" w:cs="Courier"/>
          <w:color w:val="000000"/>
          <w:sz w:val="22"/>
          <w:szCs w:val="22"/>
        </w:rPr>
        <w:t xml:space="preserve"> solutions can be classified into two main categories: </w:t>
      </w:r>
      <w:ins w:id="14" w:author="Zahra" w:date="2014-08-01T14:19:00Z">
        <w:r w:rsidR="00AD0FC9">
          <w:rPr>
            <w:rFonts w:asciiTheme="majorHAnsi" w:hAnsiTheme="majorHAnsi" w:cs="Courier"/>
            <w:color w:val="000000"/>
            <w:sz w:val="22"/>
            <w:szCs w:val="22"/>
          </w:rPr>
          <w:t>(</w:t>
        </w:r>
        <w:proofErr w:type="spellStart"/>
        <w:r w:rsidR="00AD0FC9">
          <w:rPr>
            <w:rFonts w:asciiTheme="majorHAnsi" w:hAnsiTheme="majorHAnsi" w:cs="Courier"/>
            <w:color w:val="000000"/>
            <w:sz w:val="22"/>
            <w:szCs w:val="22"/>
          </w:rPr>
          <w:t>i</w:t>
        </w:r>
        <w:proofErr w:type="spellEnd"/>
        <w:r w:rsidR="00AD0FC9">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scheduling and </w:t>
      </w:r>
      <w:ins w:id="15" w:author="Zahra" w:date="2014-08-01T14:19:00Z">
        <w:r w:rsidR="00AD0FC9">
          <w:rPr>
            <w:rFonts w:asciiTheme="majorHAnsi" w:hAnsiTheme="majorHAnsi" w:cs="Courier"/>
            <w:color w:val="000000"/>
            <w:sz w:val="22"/>
            <w:szCs w:val="22"/>
          </w:rPr>
          <w:t xml:space="preserve">(ii) </w:t>
        </w:r>
      </w:ins>
      <w:r w:rsidRPr="00BC2E85">
        <w:rPr>
          <w:rFonts w:asciiTheme="majorHAnsi" w:hAnsiTheme="majorHAnsi" w:cs="Courier"/>
          <w:color w:val="000000"/>
          <w:sz w:val="22"/>
          <w:szCs w:val="22"/>
        </w:rPr>
        <w:t>in</w:t>
      </w:r>
      <w:ins w:id="16" w:author="Zahra" w:date="2014-08-01T14:19:00Z">
        <w:r w:rsidR="00AD0FC9">
          <w:rPr>
            <w:rFonts w:asciiTheme="majorHAnsi" w:hAnsiTheme="majorHAnsi" w:cs="Courier"/>
            <w:color w:val="000000"/>
            <w:sz w:val="22"/>
            <w:szCs w:val="22"/>
          </w:rPr>
          <w:t>-</w:t>
        </w:r>
      </w:ins>
      <w:del w:id="17" w:author="Zahra" w:date="2014-08-01T14:19:00Z">
        <w:r w:rsidRPr="00BC2E85" w:rsidDel="00AD0FC9">
          <w:rPr>
            <w:rFonts w:asciiTheme="majorHAnsi" w:hAnsiTheme="majorHAnsi" w:cs="Courier"/>
            <w:color w:val="000000"/>
            <w:sz w:val="22"/>
            <w:szCs w:val="22"/>
          </w:rPr>
          <w:delText xml:space="preserve"> </w:delText>
        </w:r>
      </w:del>
      <w:r w:rsidRPr="00BC2E85">
        <w:rPr>
          <w:rFonts w:asciiTheme="majorHAnsi" w:hAnsiTheme="majorHAnsi" w:cs="Courier"/>
          <w:color w:val="000000"/>
          <w:sz w:val="22"/>
          <w:szCs w:val="22"/>
        </w:rPr>
        <w:t xml:space="preserve">network data processing. </w:t>
      </w:r>
    </w:p>
    <w:p w14:paraId="32F8D1AF" w14:textId="77777777" w:rsidR="00AD0FC9" w:rsidRDefault="00BC2E85" w:rsidP="00AD0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18" w:author="Zahra" w:date="2014-08-01T14:25:00Z"/>
          <w:rFonts w:asciiTheme="majorHAnsi" w:hAnsiTheme="majorHAnsi" w:cs="Courier"/>
          <w:color w:val="000000"/>
          <w:sz w:val="22"/>
          <w:szCs w:val="22"/>
        </w:rPr>
      </w:pPr>
      <w:r w:rsidRPr="00BC2E85">
        <w:rPr>
          <w:rFonts w:asciiTheme="majorHAnsi" w:hAnsiTheme="majorHAnsi" w:cs="Courier"/>
          <w:color w:val="000000"/>
          <w:sz w:val="22"/>
          <w:szCs w:val="22"/>
        </w:rPr>
        <w:t>The scheduling based methods aimed to provide an energy efficient sleep/wakeup plan for sensor nodes. In</w:t>
      </w:r>
      <w:ins w:id="19" w:author="Zahra" w:date="2014-08-01T14:19:00Z">
        <w:r w:rsidR="00AD0FC9">
          <w:rPr>
            <w:rFonts w:asciiTheme="majorHAnsi" w:hAnsiTheme="majorHAnsi" w:cs="Courier"/>
            <w:color w:val="000000"/>
            <w:sz w:val="22"/>
            <w:szCs w:val="22"/>
          </w:rPr>
          <w:t>-</w:t>
        </w:r>
      </w:ins>
      <w:del w:id="20" w:author="Zahra" w:date="2014-08-01T14:19:00Z">
        <w:r w:rsidRPr="00BC2E85" w:rsidDel="00AD0FC9">
          <w:rPr>
            <w:rFonts w:asciiTheme="majorHAnsi" w:hAnsiTheme="majorHAnsi" w:cs="Courier"/>
            <w:color w:val="000000"/>
            <w:sz w:val="22"/>
            <w:szCs w:val="22"/>
          </w:rPr>
          <w:delText xml:space="preserve"> </w:delText>
        </w:r>
      </w:del>
      <w:r w:rsidRPr="00BC2E85">
        <w:rPr>
          <w:rFonts w:asciiTheme="majorHAnsi" w:hAnsiTheme="majorHAnsi" w:cs="Courier"/>
          <w:color w:val="000000"/>
          <w:sz w:val="22"/>
          <w:szCs w:val="22"/>
        </w:rPr>
        <w:t>network data processing, which is the focus of this section, is classified in three main sub-categories</w:t>
      </w:r>
      <w:ins w:id="21" w:author="Zahra" w:date="2014-08-01T14:26:00Z">
        <w:r w:rsidR="00AD0FC9">
          <w:rPr>
            <w:rFonts w:asciiTheme="majorHAnsi" w:hAnsiTheme="majorHAnsi" w:cs="Courier"/>
            <w:color w:val="000000"/>
            <w:sz w:val="22"/>
            <w:szCs w:val="22"/>
          </w:rPr>
          <w:t xml:space="preserve"> as follows:</w:t>
        </w:r>
      </w:ins>
      <w:del w:id="22" w:author="Zahra" w:date="2014-08-01T14:26:00Z">
        <w:r w:rsidRPr="00BC2E85" w:rsidDel="00AD0FC9">
          <w:rPr>
            <w:rFonts w:asciiTheme="majorHAnsi" w:hAnsiTheme="majorHAnsi" w:cs="Courier"/>
            <w:color w:val="000000"/>
            <w:sz w:val="22"/>
            <w:szCs w:val="22"/>
          </w:rPr>
          <w:delText>:</w:delText>
        </w:r>
      </w:del>
      <w:r w:rsidRPr="00BC2E85">
        <w:rPr>
          <w:rFonts w:asciiTheme="majorHAnsi" w:hAnsiTheme="majorHAnsi" w:cs="Courier"/>
          <w:color w:val="000000"/>
          <w:sz w:val="22"/>
          <w:szCs w:val="22"/>
        </w:rPr>
        <w:t xml:space="preserve"> </w:t>
      </w:r>
    </w:p>
    <w:p w14:paraId="0E90EBA9" w14:textId="77777777" w:rsidR="00AD0FC9" w:rsidRDefault="00AD0FC9" w:rsidP="00AD0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23" w:author="Zahra" w:date="2014-08-01T14:25:00Z"/>
          <w:rFonts w:asciiTheme="majorHAnsi" w:hAnsiTheme="majorHAnsi" w:cs="Courier"/>
          <w:color w:val="000000"/>
          <w:sz w:val="22"/>
          <w:szCs w:val="22"/>
        </w:rPr>
      </w:pPr>
      <w:commentRangeStart w:id="24"/>
      <w:ins w:id="25" w:author="Zahra" w:date="2014-08-01T14:20:00Z">
        <w:r>
          <w:rPr>
            <w:rFonts w:asciiTheme="majorHAnsi" w:hAnsiTheme="majorHAnsi" w:cs="Courier"/>
            <w:color w:val="000000"/>
            <w:sz w:val="22"/>
            <w:szCs w:val="22"/>
          </w:rPr>
          <w:t xml:space="preserve">(a) </w:t>
        </w:r>
      </w:ins>
      <w:del w:id="26" w:author="Zahra" w:date="2014-08-01T14:26:00Z">
        <w:r w:rsidR="00BC2E85" w:rsidRPr="00BC2E85" w:rsidDel="00AD0FC9">
          <w:rPr>
            <w:rFonts w:asciiTheme="majorHAnsi" w:hAnsiTheme="majorHAnsi" w:cs="Courier"/>
            <w:color w:val="000000"/>
            <w:sz w:val="22"/>
            <w:szCs w:val="22"/>
          </w:rPr>
          <w:delText>q</w:delText>
        </w:r>
      </w:del>
      <w:ins w:id="27" w:author="Zahra" w:date="2014-08-01T14:26:00Z">
        <w:r>
          <w:rPr>
            <w:rFonts w:asciiTheme="majorHAnsi" w:hAnsiTheme="majorHAnsi" w:cs="Courier"/>
            <w:color w:val="000000"/>
            <w:sz w:val="22"/>
            <w:szCs w:val="22"/>
          </w:rPr>
          <w:t>Q</w:t>
        </w:r>
      </w:ins>
      <w:r w:rsidR="00BC2E85" w:rsidRPr="00BC2E85">
        <w:rPr>
          <w:rFonts w:asciiTheme="majorHAnsi" w:hAnsiTheme="majorHAnsi" w:cs="Courier"/>
          <w:color w:val="000000"/>
          <w:sz w:val="22"/>
          <w:szCs w:val="22"/>
        </w:rPr>
        <w:t>uery</w:t>
      </w:r>
      <w:ins w:id="28" w:author="Zahra" w:date="2014-08-01T14:26:00Z">
        <w:r>
          <w:rPr>
            <w:rFonts w:asciiTheme="majorHAnsi" w:hAnsiTheme="majorHAnsi" w:cs="Courier"/>
            <w:color w:val="000000"/>
            <w:sz w:val="22"/>
            <w:szCs w:val="22"/>
          </w:rPr>
          <w:t>-</w:t>
        </w:r>
      </w:ins>
      <w:del w:id="29" w:author="Zahra" w:date="2014-08-01T14:26:00Z">
        <w:r w:rsidR="00BC2E85" w:rsidRPr="00BC2E85" w:rsidDel="00AD0FC9">
          <w:rPr>
            <w:rFonts w:asciiTheme="majorHAnsi" w:hAnsiTheme="majorHAnsi" w:cs="Courier"/>
            <w:color w:val="000000"/>
            <w:sz w:val="22"/>
            <w:szCs w:val="22"/>
          </w:rPr>
          <w:delText xml:space="preserve"> </w:delText>
        </w:r>
      </w:del>
      <w:r w:rsidR="00BC2E85" w:rsidRPr="00BC2E85">
        <w:rPr>
          <w:rFonts w:asciiTheme="majorHAnsi" w:hAnsiTheme="majorHAnsi" w:cs="Courier"/>
          <w:color w:val="000000"/>
          <w:sz w:val="22"/>
          <w:szCs w:val="22"/>
        </w:rPr>
        <w:t>driven data reporting</w:t>
      </w:r>
      <w:ins w:id="30" w:author="Zahra" w:date="2014-08-01T14:26:00Z">
        <w:r>
          <w:rPr>
            <w:rFonts w:asciiTheme="majorHAnsi" w:hAnsiTheme="majorHAnsi" w:cs="Courier"/>
            <w:color w:val="000000"/>
            <w:sz w:val="22"/>
            <w:szCs w:val="22"/>
          </w:rPr>
          <w:t xml:space="preserve">: </w:t>
        </w:r>
        <w:r w:rsidRPr="00BC2E85">
          <w:rPr>
            <w:rFonts w:asciiTheme="majorHAnsi" w:hAnsiTheme="majorHAnsi" w:cs="Courier"/>
            <w:color w:val="000000"/>
            <w:sz w:val="22"/>
            <w:szCs w:val="22"/>
          </w:rPr>
          <w:t>In query</w:t>
        </w:r>
        <w:r>
          <w:rPr>
            <w:rFonts w:asciiTheme="majorHAnsi" w:hAnsiTheme="majorHAnsi" w:cs="Courier"/>
            <w:color w:val="000000"/>
            <w:sz w:val="22"/>
            <w:szCs w:val="22"/>
          </w:rPr>
          <w:t>-</w:t>
        </w:r>
        <w:r w:rsidRPr="00BC2E85">
          <w:rPr>
            <w:rFonts w:asciiTheme="majorHAnsi" w:hAnsiTheme="majorHAnsi" w:cs="Courier"/>
            <w:color w:val="000000"/>
            <w:sz w:val="22"/>
            <w:szCs w:val="22"/>
          </w:rPr>
          <w:t xml:space="preserve">driven approaches, sensor </w:t>
        </w:r>
        <w:del w:id="31" w:author="Alireza Masoum" w:date="2014-08-03T14:44:00Z">
          <w:r w:rsidRPr="00BC2E85" w:rsidDel="00284980">
            <w:rPr>
              <w:rFonts w:asciiTheme="majorHAnsi" w:hAnsiTheme="majorHAnsi" w:cs="Courier"/>
              <w:color w:val="000000"/>
              <w:sz w:val="22"/>
              <w:szCs w:val="22"/>
            </w:rPr>
            <w:delText xml:space="preserve">node </w:delText>
          </w:r>
          <w:r w:rsidDel="00284980">
            <w:rPr>
              <w:rFonts w:asciiTheme="majorHAnsi" w:hAnsiTheme="majorHAnsi" w:cs="Courier"/>
              <w:color w:val="000000"/>
              <w:sz w:val="22"/>
              <w:szCs w:val="22"/>
            </w:rPr>
            <w:delText xml:space="preserve"> senses</w:delText>
          </w:r>
        </w:del>
      </w:ins>
      <w:ins w:id="32" w:author="Alireza Masoum" w:date="2014-08-03T14:44:00Z">
        <w:r w:rsidR="00284980" w:rsidRPr="00BC2E85">
          <w:rPr>
            <w:rFonts w:asciiTheme="majorHAnsi" w:hAnsiTheme="majorHAnsi" w:cs="Courier"/>
            <w:color w:val="000000"/>
            <w:sz w:val="22"/>
            <w:szCs w:val="22"/>
          </w:rPr>
          <w:t xml:space="preserve">node </w:t>
        </w:r>
        <w:r w:rsidR="00284980">
          <w:rPr>
            <w:rFonts w:asciiTheme="majorHAnsi" w:hAnsiTheme="majorHAnsi" w:cs="Courier"/>
            <w:color w:val="000000"/>
            <w:sz w:val="22"/>
            <w:szCs w:val="22"/>
          </w:rPr>
          <w:t>senses</w:t>
        </w:r>
      </w:ins>
      <w:ins w:id="33" w:author="Zahra" w:date="2014-08-01T14:26:00Z">
        <w:r>
          <w:rPr>
            <w:rFonts w:asciiTheme="majorHAnsi" w:hAnsiTheme="majorHAnsi" w:cs="Courier"/>
            <w:color w:val="000000"/>
            <w:sz w:val="22"/>
            <w:szCs w:val="22"/>
          </w:rPr>
          <w:t xml:space="preserve"> the phenomena, collect </w:t>
        </w:r>
        <w:r w:rsidRPr="00BC2E85">
          <w:rPr>
            <w:rFonts w:asciiTheme="majorHAnsi" w:hAnsiTheme="majorHAnsi" w:cs="Courier"/>
            <w:color w:val="000000"/>
            <w:sz w:val="22"/>
            <w:szCs w:val="22"/>
          </w:rPr>
          <w:t>and store</w:t>
        </w:r>
        <w:r>
          <w:rPr>
            <w:rFonts w:asciiTheme="majorHAnsi" w:hAnsiTheme="majorHAnsi" w:cs="Courier"/>
            <w:color w:val="000000"/>
            <w:sz w:val="22"/>
            <w:szCs w:val="22"/>
          </w:rPr>
          <w:t>s</w:t>
        </w:r>
        <w:r w:rsidRPr="00BC2E85">
          <w:rPr>
            <w:rFonts w:asciiTheme="majorHAnsi" w:hAnsiTheme="majorHAnsi" w:cs="Courier"/>
            <w:color w:val="000000"/>
            <w:sz w:val="22"/>
            <w:szCs w:val="22"/>
          </w:rPr>
          <w:t xml:space="preserve"> data</w:t>
        </w:r>
        <w:r>
          <w:rPr>
            <w:rFonts w:asciiTheme="majorHAnsi" w:hAnsiTheme="majorHAnsi" w:cs="Courier"/>
            <w:color w:val="000000"/>
            <w:sz w:val="22"/>
            <w:szCs w:val="22"/>
          </w:rPr>
          <w:t>,</w:t>
        </w:r>
        <w:r w:rsidRPr="00BC2E85">
          <w:rPr>
            <w:rFonts w:asciiTheme="majorHAnsi" w:hAnsiTheme="majorHAnsi" w:cs="Courier"/>
            <w:color w:val="000000"/>
            <w:sz w:val="22"/>
            <w:szCs w:val="22"/>
          </w:rPr>
          <w:t xml:space="preserve"> and </w:t>
        </w:r>
        <w:r>
          <w:rPr>
            <w:rFonts w:asciiTheme="majorHAnsi" w:hAnsiTheme="majorHAnsi" w:cs="Courier"/>
            <w:color w:val="000000"/>
            <w:sz w:val="22"/>
            <w:szCs w:val="22"/>
          </w:rPr>
          <w:t xml:space="preserve">finally </w:t>
        </w:r>
        <w:r w:rsidRPr="00BC2E85">
          <w:rPr>
            <w:rFonts w:asciiTheme="majorHAnsi" w:hAnsiTheme="majorHAnsi" w:cs="Courier"/>
            <w:color w:val="000000"/>
            <w:sz w:val="22"/>
            <w:szCs w:val="22"/>
          </w:rPr>
          <w:t>transmit data in response to a query.</w:t>
        </w:r>
      </w:ins>
      <w:del w:id="34" w:author="Zahra" w:date="2014-08-01T14:26:00Z">
        <w:r w:rsidR="00BC2E85" w:rsidRPr="00BC2E85" w:rsidDel="00AD0FC9">
          <w:rPr>
            <w:rFonts w:asciiTheme="majorHAnsi" w:hAnsiTheme="majorHAnsi" w:cs="Courier"/>
            <w:color w:val="000000"/>
            <w:sz w:val="22"/>
            <w:szCs w:val="22"/>
          </w:rPr>
          <w:delText xml:space="preserve">, </w:delText>
        </w:r>
      </w:del>
    </w:p>
    <w:p w14:paraId="68AD7800" w14:textId="77777777" w:rsidR="00AD0FC9" w:rsidRDefault="00AD0FC9" w:rsidP="00AD0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35" w:author="Zahra" w:date="2014-08-01T14:26:00Z"/>
          <w:rFonts w:asciiTheme="majorHAnsi" w:hAnsiTheme="majorHAnsi" w:cs="Courier"/>
          <w:color w:val="000000"/>
          <w:sz w:val="22"/>
          <w:szCs w:val="22"/>
        </w:rPr>
      </w:pPr>
      <w:ins w:id="36" w:author="Zahra" w:date="2014-08-01T14:20:00Z">
        <w:r>
          <w:rPr>
            <w:rFonts w:asciiTheme="majorHAnsi" w:hAnsiTheme="majorHAnsi" w:cs="Courier"/>
            <w:color w:val="000000"/>
            <w:sz w:val="22"/>
            <w:szCs w:val="22"/>
          </w:rPr>
          <w:t xml:space="preserve">(b) </w:t>
        </w:r>
      </w:ins>
      <w:del w:id="37" w:author="Zahra" w:date="2014-08-01T14:27:00Z">
        <w:r w:rsidR="00BC2E85" w:rsidRPr="00BC2E85" w:rsidDel="00AD0FC9">
          <w:rPr>
            <w:rFonts w:asciiTheme="majorHAnsi" w:hAnsiTheme="majorHAnsi" w:cs="Courier"/>
            <w:color w:val="000000"/>
            <w:sz w:val="22"/>
            <w:szCs w:val="22"/>
          </w:rPr>
          <w:delText>d</w:delText>
        </w:r>
      </w:del>
      <w:ins w:id="38" w:author="Zahra" w:date="2014-08-01T14:27:00Z">
        <w:r>
          <w:rPr>
            <w:rFonts w:asciiTheme="majorHAnsi" w:hAnsiTheme="majorHAnsi" w:cs="Courier"/>
            <w:color w:val="000000"/>
            <w:sz w:val="22"/>
            <w:szCs w:val="22"/>
          </w:rPr>
          <w:t>D</w:t>
        </w:r>
      </w:ins>
      <w:r w:rsidR="00BC2E85" w:rsidRPr="00BC2E85">
        <w:rPr>
          <w:rFonts w:asciiTheme="majorHAnsi" w:hAnsiTheme="majorHAnsi" w:cs="Courier"/>
          <w:color w:val="000000"/>
          <w:sz w:val="22"/>
          <w:szCs w:val="22"/>
        </w:rPr>
        <w:t>ata aggregation</w:t>
      </w:r>
      <w:ins w:id="39" w:author="Zahra" w:date="2014-08-01T14:26:00Z">
        <w:r>
          <w:rPr>
            <w:rFonts w:asciiTheme="majorHAnsi" w:hAnsiTheme="majorHAnsi" w:cs="Courier"/>
            <w:color w:val="000000"/>
            <w:sz w:val="22"/>
            <w:szCs w:val="22"/>
          </w:rPr>
          <w:t xml:space="preserve">: </w:t>
        </w:r>
      </w:ins>
      <w:ins w:id="40" w:author="Zahra" w:date="2014-08-01T16:29:00Z">
        <w:r w:rsidR="005A50D6" w:rsidRPr="005A50D6">
          <w:rPr>
            <w:rFonts w:asciiTheme="majorHAnsi" w:hAnsiTheme="majorHAnsi" w:cs="Courier"/>
            <w:color w:val="000000"/>
            <w:sz w:val="22"/>
            <w:szCs w:val="22"/>
          </w:rPr>
          <w:t xml:space="preserve">Data aggregation is the simplest type of in-network </w:t>
        </w:r>
        <w:del w:id="41" w:author="Alireza Masoum" w:date="2014-08-03T14:45:00Z">
          <w:r w:rsidR="005A50D6" w:rsidRPr="005A50D6" w:rsidDel="00284980">
            <w:rPr>
              <w:rFonts w:asciiTheme="majorHAnsi" w:hAnsiTheme="majorHAnsi" w:cs="Courier"/>
              <w:color w:val="000000"/>
              <w:sz w:val="22"/>
              <w:szCs w:val="22"/>
            </w:rPr>
            <w:delText>processing which</w:delText>
          </w:r>
        </w:del>
      </w:ins>
      <w:ins w:id="42" w:author="Alireza Masoum" w:date="2014-08-03T14:45:00Z">
        <w:r w:rsidR="00284980" w:rsidRPr="005A50D6">
          <w:rPr>
            <w:rFonts w:asciiTheme="majorHAnsi" w:hAnsiTheme="majorHAnsi" w:cs="Courier"/>
            <w:color w:val="000000"/>
            <w:sz w:val="22"/>
            <w:szCs w:val="22"/>
          </w:rPr>
          <w:t>processing, which</w:t>
        </w:r>
      </w:ins>
      <w:ins w:id="43" w:author="Zahra" w:date="2014-08-01T16:29:00Z">
        <w:r w:rsidR="005A50D6" w:rsidRPr="005A50D6">
          <w:rPr>
            <w:rFonts w:asciiTheme="majorHAnsi" w:hAnsiTheme="majorHAnsi" w:cs="Courier"/>
            <w:color w:val="000000"/>
            <w:sz w:val="22"/>
            <w:szCs w:val="22"/>
          </w:rPr>
          <w:t xml:space="preserve"> combines data from different sources or nodes into a single entity.</w:t>
        </w:r>
        <w:r w:rsidR="005A50D6">
          <w:rPr>
            <w:rFonts w:asciiTheme="majorHAnsi" w:hAnsiTheme="majorHAnsi" w:cs="Courier"/>
            <w:color w:val="000000"/>
            <w:sz w:val="22"/>
            <w:szCs w:val="22"/>
          </w:rPr>
          <w:t xml:space="preserve"> </w:t>
        </w:r>
      </w:ins>
      <w:del w:id="44" w:author="Zahra" w:date="2014-08-01T14:26:00Z">
        <w:r w:rsidR="00BC2E85" w:rsidRPr="00BC2E85" w:rsidDel="00AD0FC9">
          <w:rPr>
            <w:rFonts w:asciiTheme="majorHAnsi" w:hAnsiTheme="majorHAnsi" w:cs="Courier"/>
            <w:color w:val="000000"/>
            <w:sz w:val="22"/>
            <w:szCs w:val="22"/>
          </w:rPr>
          <w:delText xml:space="preserve"> and </w:delText>
        </w:r>
      </w:del>
      <w:ins w:id="45" w:author="Zahra" w:date="2014-08-01T14:26:00Z">
        <w:r w:rsidRPr="00BC2E85">
          <w:rPr>
            <w:rFonts w:asciiTheme="majorHAnsi" w:hAnsiTheme="majorHAnsi" w:cs="Courier"/>
            <w:color w:val="000000"/>
            <w:sz w:val="22"/>
            <w:szCs w:val="22"/>
          </w:rPr>
          <w:t xml:space="preserve">Data aggregation methods exploit aggregation functions like as </w:t>
        </w:r>
        <w:r>
          <w:rPr>
            <w:rFonts w:asciiTheme="majorHAnsi" w:hAnsiTheme="majorHAnsi" w:cs="Courier"/>
            <w:color w:val="000000"/>
            <w:sz w:val="22"/>
            <w:szCs w:val="22"/>
          </w:rPr>
          <w:t>SUM,</w:t>
        </w:r>
        <w:r w:rsidRPr="00BC2E85">
          <w:rPr>
            <w:rFonts w:asciiTheme="majorHAnsi" w:hAnsiTheme="majorHAnsi" w:cs="Courier"/>
            <w:color w:val="000000"/>
            <w:sz w:val="22"/>
            <w:szCs w:val="22"/>
          </w:rPr>
          <w:t xml:space="preserve"> </w:t>
        </w:r>
        <w:r>
          <w:rPr>
            <w:rFonts w:asciiTheme="majorHAnsi" w:hAnsiTheme="majorHAnsi" w:cs="Courier"/>
            <w:color w:val="000000"/>
            <w:sz w:val="22"/>
            <w:szCs w:val="22"/>
          </w:rPr>
          <w:t>AVERAGE,</w:t>
        </w:r>
        <w:r w:rsidRPr="00BC2E85">
          <w:rPr>
            <w:rFonts w:asciiTheme="majorHAnsi" w:hAnsiTheme="majorHAnsi" w:cs="Courier"/>
            <w:color w:val="000000"/>
            <w:sz w:val="22"/>
            <w:szCs w:val="22"/>
          </w:rPr>
          <w:t xml:space="preserve"> </w:t>
        </w:r>
        <w:r>
          <w:rPr>
            <w:rFonts w:asciiTheme="majorHAnsi" w:hAnsiTheme="majorHAnsi" w:cs="Courier"/>
            <w:color w:val="000000"/>
            <w:sz w:val="22"/>
            <w:szCs w:val="22"/>
          </w:rPr>
          <w:t>MIN/MAX</w:t>
        </w:r>
        <w:r w:rsidRPr="00BC2E85">
          <w:rPr>
            <w:rFonts w:asciiTheme="majorHAnsi" w:hAnsiTheme="majorHAnsi" w:cs="Courier"/>
            <w:color w:val="000000"/>
            <w:sz w:val="22"/>
            <w:szCs w:val="22"/>
          </w:rPr>
          <w:t xml:space="preserve"> to aggregate data and transfer only the </w:t>
        </w:r>
        <w:r>
          <w:rPr>
            <w:rFonts w:asciiTheme="majorHAnsi" w:hAnsiTheme="majorHAnsi" w:cs="Courier"/>
            <w:color w:val="000000"/>
            <w:sz w:val="22"/>
            <w:szCs w:val="22"/>
          </w:rPr>
          <w:t xml:space="preserve">aggregated </w:t>
        </w:r>
        <w:r w:rsidRPr="00BC2E85">
          <w:rPr>
            <w:rFonts w:asciiTheme="majorHAnsi" w:hAnsiTheme="majorHAnsi" w:cs="Courier"/>
            <w:color w:val="000000"/>
            <w:sz w:val="22"/>
            <w:szCs w:val="22"/>
          </w:rPr>
          <w:t>results.</w:t>
        </w:r>
      </w:ins>
    </w:p>
    <w:p w14:paraId="61E18E63" w14:textId="77777777" w:rsidR="00BC2E85" w:rsidRDefault="00AD0FC9" w:rsidP="00AD0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46" w:author="Zahra" w:date="2014-08-01T14:28:00Z"/>
          <w:rFonts w:asciiTheme="majorHAnsi" w:hAnsiTheme="majorHAnsi" w:cs="Courier"/>
          <w:color w:val="000000"/>
          <w:sz w:val="22"/>
          <w:szCs w:val="22"/>
        </w:rPr>
      </w:pPr>
      <w:ins w:id="47" w:author="Zahra" w:date="2014-08-01T14:20:00Z">
        <w:r>
          <w:rPr>
            <w:rFonts w:asciiTheme="majorHAnsi" w:hAnsiTheme="majorHAnsi" w:cs="Courier"/>
            <w:color w:val="000000"/>
            <w:sz w:val="22"/>
            <w:szCs w:val="22"/>
          </w:rPr>
          <w:t>(c)</w:t>
        </w:r>
      </w:ins>
      <w:ins w:id="48" w:author="Zahra" w:date="2014-08-01T14:26:00Z">
        <w:r>
          <w:rPr>
            <w:rFonts w:asciiTheme="majorHAnsi" w:hAnsiTheme="majorHAnsi" w:cs="Courier"/>
            <w:color w:val="000000"/>
            <w:sz w:val="22"/>
            <w:szCs w:val="22"/>
          </w:rPr>
          <w:t xml:space="preserve"> </w:t>
        </w:r>
      </w:ins>
      <w:del w:id="49" w:author="Zahra" w:date="2014-08-01T14:27:00Z">
        <w:r w:rsidR="00BC2E85" w:rsidRPr="00BC2E85" w:rsidDel="00AD0FC9">
          <w:rPr>
            <w:rFonts w:asciiTheme="majorHAnsi" w:hAnsiTheme="majorHAnsi" w:cs="Courier"/>
            <w:color w:val="000000"/>
            <w:sz w:val="22"/>
            <w:szCs w:val="22"/>
          </w:rPr>
          <w:delText>d</w:delText>
        </w:r>
      </w:del>
      <w:ins w:id="50" w:author="Zahra" w:date="2014-08-01T14:27:00Z">
        <w:r>
          <w:rPr>
            <w:rFonts w:asciiTheme="majorHAnsi" w:hAnsiTheme="majorHAnsi" w:cs="Courier"/>
            <w:color w:val="000000"/>
            <w:sz w:val="22"/>
            <w:szCs w:val="22"/>
          </w:rPr>
          <w:t>D</w:t>
        </w:r>
      </w:ins>
      <w:r w:rsidR="00BC2E85" w:rsidRPr="00BC2E85">
        <w:rPr>
          <w:rFonts w:asciiTheme="majorHAnsi" w:hAnsiTheme="majorHAnsi" w:cs="Courier"/>
          <w:color w:val="000000"/>
          <w:sz w:val="22"/>
          <w:szCs w:val="22"/>
        </w:rPr>
        <w:t>ata compression</w:t>
      </w:r>
      <w:ins w:id="51" w:author="Zahra" w:date="2014-08-01T14:27:00Z">
        <w:r>
          <w:rPr>
            <w:rFonts w:asciiTheme="majorHAnsi" w:hAnsiTheme="majorHAnsi" w:cs="Courier"/>
            <w:color w:val="000000"/>
            <w:sz w:val="22"/>
            <w:szCs w:val="22"/>
          </w:rPr>
          <w:t>:</w:t>
        </w:r>
      </w:ins>
      <w:del w:id="52" w:author="Zahra" w:date="2014-08-01T14:27:00Z">
        <w:r w:rsidR="00BC2E85" w:rsidRPr="00BC2E85" w:rsidDel="00AD0FC9">
          <w:rPr>
            <w:rFonts w:asciiTheme="majorHAnsi" w:hAnsiTheme="majorHAnsi" w:cs="Courier"/>
            <w:color w:val="000000"/>
            <w:sz w:val="22"/>
            <w:szCs w:val="22"/>
          </w:rPr>
          <w:delText>.</w:delText>
        </w:r>
      </w:del>
      <w:r w:rsidR="00BC2E85" w:rsidRPr="00BC2E85">
        <w:rPr>
          <w:rFonts w:asciiTheme="majorHAnsi" w:hAnsiTheme="majorHAnsi" w:cs="Courier"/>
          <w:color w:val="000000"/>
          <w:sz w:val="22"/>
          <w:szCs w:val="22"/>
        </w:rPr>
        <w:t xml:space="preserve"> </w:t>
      </w:r>
      <w:del w:id="53" w:author="Zahra" w:date="2014-08-01T14:26:00Z">
        <w:r w:rsidR="00BC2E85" w:rsidRPr="00BC2E85" w:rsidDel="00AD0FC9">
          <w:rPr>
            <w:rFonts w:asciiTheme="majorHAnsi" w:hAnsiTheme="majorHAnsi" w:cs="Courier"/>
            <w:color w:val="000000"/>
            <w:sz w:val="22"/>
            <w:szCs w:val="22"/>
          </w:rPr>
          <w:delText>In query</w:delText>
        </w:r>
      </w:del>
      <w:del w:id="54" w:author="Zahra" w:date="2014-08-01T14:22:00Z">
        <w:r w:rsidR="00BC2E85" w:rsidRPr="00BC2E85" w:rsidDel="00AD0FC9">
          <w:rPr>
            <w:rFonts w:asciiTheme="majorHAnsi" w:hAnsiTheme="majorHAnsi" w:cs="Courier"/>
            <w:color w:val="000000"/>
            <w:sz w:val="22"/>
            <w:szCs w:val="22"/>
          </w:rPr>
          <w:delText xml:space="preserve"> </w:delText>
        </w:r>
      </w:del>
      <w:del w:id="55" w:author="Zahra" w:date="2014-08-01T14:26:00Z">
        <w:r w:rsidR="00BC2E85" w:rsidRPr="00BC2E85" w:rsidDel="00AD0FC9">
          <w:rPr>
            <w:rFonts w:asciiTheme="majorHAnsi" w:hAnsiTheme="majorHAnsi" w:cs="Courier"/>
            <w:color w:val="000000"/>
            <w:sz w:val="22"/>
            <w:szCs w:val="22"/>
          </w:rPr>
          <w:delText xml:space="preserve">driven approaches, sensor node </w:delText>
        </w:r>
      </w:del>
      <w:del w:id="56" w:author="Zahra" w:date="2014-08-01T14:22:00Z">
        <w:r w:rsidR="00BC2E85" w:rsidRPr="00BC2E85" w:rsidDel="00AD0FC9">
          <w:rPr>
            <w:rFonts w:asciiTheme="majorHAnsi" w:hAnsiTheme="majorHAnsi" w:cs="Courier"/>
            <w:color w:val="000000"/>
            <w:sz w:val="22"/>
            <w:szCs w:val="22"/>
          </w:rPr>
          <w:delText>collect</w:delText>
        </w:r>
      </w:del>
      <w:del w:id="57" w:author="Zahra" w:date="2014-08-01T14:20:00Z">
        <w:r w:rsidR="00BC2E85" w:rsidRPr="00BC2E85" w:rsidDel="00AD0FC9">
          <w:rPr>
            <w:rFonts w:asciiTheme="majorHAnsi" w:hAnsiTheme="majorHAnsi" w:cs="Courier"/>
            <w:color w:val="000000"/>
            <w:sz w:val="22"/>
            <w:szCs w:val="22"/>
          </w:rPr>
          <w:delText>s</w:delText>
        </w:r>
      </w:del>
      <w:del w:id="58" w:author="Zahra" w:date="2014-08-01T14:21:00Z">
        <w:r w:rsidR="00BC2E85" w:rsidRPr="00BC2E85" w:rsidDel="00AD0FC9">
          <w:rPr>
            <w:rFonts w:asciiTheme="majorHAnsi" w:hAnsiTheme="majorHAnsi" w:cs="Courier"/>
            <w:color w:val="000000"/>
            <w:sz w:val="22"/>
            <w:szCs w:val="22"/>
          </w:rPr>
          <w:delText xml:space="preserve"> </w:delText>
        </w:r>
      </w:del>
      <w:del w:id="59" w:author="Zahra" w:date="2014-08-01T14:26:00Z">
        <w:r w:rsidR="00BC2E85" w:rsidRPr="00BC2E85" w:rsidDel="00AD0FC9">
          <w:rPr>
            <w:rFonts w:asciiTheme="majorHAnsi" w:hAnsiTheme="majorHAnsi" w:cs="Courier"/>
            <w:color w:val="000000"/>
            <w:sz w:val="22"/>
            <w:szCs w:val="22"/>
          </w:rPr>
          <w:delText xml:space="preserve">and store data and </w:delText>
        </w:r>
      </w:del>
      <w:del w:id="60" w:author="Zahra" w:date="2014-08-01T14:21:00Z">
        <w:r w:rsidR="00BC2E85" w:rsidRPr="00BC2E85" w:rsidDel="00AD0FC9">
          <w:rPr>
            <w:rFonts w:asciiTheme="majorHAnsi" w:hAnsiTheme="majorHAnsi" w:cs="Courier"/>
            <w:color w:val="000000"/>
            <w:sz w:val="22"/>
            <w:szCs w:val="22"/>
          </w:rPr>
          <w:delText xml:space="preserve">only </w:delText>
        </w:r>
      </w:del>
      <w:del w:id="61" w:author="Zahra" w:date="2014-08-01T14:26:00Z">
        <w:r w:rsidR="00BC2E85" w:rsidRPr="00BC2E85" w:rsidDel="00AD0FC9">
          <w:rPr>
            <w:rFonts w:asciiTheme="majorHAnsi" w:hAnsiTheme="majorHAnsi" w:cs="Courier"/>
            <w:color w:val="000000"/>
            <w:sz w:val="22"/>
            <w:szCs w:val="22"/>
          </w:rPr>
          <w:delText>transmit data in response to a query. Data aggregation methods exploit</w:delText>
        </w:r>
      </w:del>
      <w:del w:id="62" w:author="Zahra" w:date="2014-08-01T14:24:00Z">
        <w:r w:rsidR="00BC2E85" w:rsidRPr="00BC2E85" w:rsidDel="00AD0FC9">
          <w:rPr>
            <w:rFonts w:asciiTheme="majorHAnsi" w:hAnsiTheme="majorHAnsi" w:cs="Courier"/>
            <w:color w:val="000000"/>
            <w:sz w:val="22"/>
            <w:szCs w:val="22"/>
          </w:rPr>
          <w:delText>s</w:delText>
        </w:r>
      </w:del>
      <w:del w:id="63" w:author="Zahra" w:date="2014-08-01T14:26:00Z">
        <w:r w:rsidR="00BC2E85" w:rsidRPr="00BC2E85" w:rsidDel="00AD0FC9">
          <w:rPr>
            <w:rFonts w:asciiTheme="majorHAnsi" w:hAnsiTheme="majorHAnsi" w:cs="Courier"/>
            <w:color w:val="000000"/>
            <w:sz w:val="22"/>
            <w:szCs w:val="22"/>
          </w:rPr>
          <w:delText xml:space="preserve"> aggregation functions like as </w:delText>
        </w:r>
      </w:del>
      <w:del w:id="64" w:author="Zahra" w:date="2014-08-01T14:24:00Z">
        <w:r w:rsidR="00BC2E85" w:rsidRPr="00BC2E85" w:rsidDel="00AD0FC9">
          <w:rPr>
            <w:rFonts w:asciiTheme="majorHAnsi" w:hAnsiTheme="majorHAnsi" w:cs="Courier"/>
            <w:color w:val="000000"/>
            <w:sz w:val="22"/>
            <w:szCs w:val="22"/>
          </w:rPr>
          <w:delText>sum,</w:delText>
        </w:r>
      </w:del>
      <w:del w:id="65" w:author="Zahra" w:date="2014-08-01T14:26:00Z">
        <w:r w:rsidR="00BC2E85" w:rsidRPr="00BC2E85" w:rsidDel="00AD0FC9">
          <w:rPr>
            <w:rFonts w:asciiTheme="majorHAnsi" w:hAnsiTheme="majorHAnsi" w:cs="Courier"/>
            <w:color w:val="000000"/>
            <w:sz w:val="22"/>
            <w:szCs w:val="22"/>
          </w:rPr>
          <w:delText xml:space="preserve"> </w:delText>
        </w:r>
      </w:del>
      <w:del w:id="66" w:author="Zahra" w:date="2014-08-01T14:24:00Z">
        <w:r w:rsidR="00BC2E85" w:rsidRPr="00BC2E85" w:rsidDel="00AD0FC9">
          <w:rPr>
            <w:rFonts w:asciiTheme="majorHAnsi" w:hAnsiTheme="majorHAnsi" w:cs="Courier"/>
            <w:color w:val="000000"/>
            <w:sz w:val="22"/>
            <w:szCs w:val="22"/>
          </w:rPr>
          <w:delText>average,</w:delText>
        </w:r>
      </w:del>
      <w:del w:id="67" w:author="Zahra" w:date="2014-08-01T14:26:00Z">
        <w:r w:rsidR="00BC2E85" w:rsidRPr="00BC2E85" w:rsidDel="00AD0FC9">
          <w:rPr>
            <w:rFonts w:asciiTheme="majorHAnsi" w:hAnsiTheme="majorHAnsi" w:cs="Courier"/>
            <w:color w:val="000000"/>
            <w:sz w:val="22"/>
            <w:szCs w:val="22"/>
          </w:rPr>
          <w:delText xml:space="preserve"> </w:delText>
        </w:r>
      </w:del>
      <w:del w:id="68" w:author="Zahra" w:date="2014-08-01T14:24:00Z">
        <w:r w:rsidR="00BC2E85" w:rsidRPr="00BC2E85" w:rsidDel="00AD0FC9">
          <w:rPr>
            <w:rFonts w:asciiTheme="majorHAnsi" w:hAnsiTheme="majorHAnsi" w:cs="Courier"/>
            <w:color w:val="000000"/>
            <w:sz w:val="22"/>
            <w:szCs w:val="22"/>
          </w:rPr>
          <w:delText>min</w:delText>
        </w:r>
      </w:del>
      <w:del w:id="69" w:author="Zahra" w:date="2014-08-01T14:26:00Z">
        <w:r w:rsidR="00BC2E85" w:rsidRPr="00BC2E85" w:rsidDel="00AD0FC9">
          <w:rPr>
            <w:rFonts w:asciiTheme="majorHAnsi" w:hAnsiTheme="majorHAnsi" w:cs="Courier"/>
            <w:color w:val="000000"/>
            <w:sz w:val="22"/>
            <w:szCs w:val="22"/>
          </w:rPr>
          <w:delText xml:space="preserve"> </w:delText>
        </w:r>
      </w:del>
      <w:del w:id="70" w:author="Zahra" w:date="2014-08-01T14:24:00Z">
        <w:r w:rsidR="00BC2E85" w:rsidRPr="00BC2E85" w:rsidDel="00AD0FC9">
          <w:rPr>
            <w:rFonts w:asciiTheme="majorHAnsi" w:hAnsiTheme="majorHAnsi" w:cs="Courier"/>
            <w:color w:val="000000"/>
            <w:sz w:val="22"/>
            <w:szCs w:val="22"/>
          </w:rPr>
          <w:delText xml:space="preserve">functions </w:delText>
        </w:r>
      </w:del>
      <w:del w:id="71" w:author="Zahra" w:date="2014-08-01T14:26:00Z">
        <w:r w:rsidR="00BC2E85" w:rsidRPr="00BC2E85" w:rsidDel="00AD0FC9">
          <w:rPr>
            <w:rFonts w:asciiTheme="majorHAnsi" w:hAnsiTheme="majorHAnsi" w:cs="Courier"/>
            <w:color w:val="000000"/>
            <w:sz w:val="22"/>
            <w:szCs w:val="22"/>
          </w:rPr>
          <w:delText xml:space="preserve">to aggregate data and transfer only the results. </w:delText>
        </w:r>
      </w:del>
      <w:del w:id="72" w:author="Zahra" w:date="2014-08-01T14:27:00Z">
        <w:r w:rsidR="00BC2E85" w:rsidRPr="00BC2E85" w:rsidDel="00AD0FC9">
          <w:rPr>
            <w:rFonts w:asciiTheme="majorHAnsi" w:hAnsiTheme="majorHAnsi" w:cs="Courier"/>
            <w:color w:val="000000"/>
            <w:sz w:val="22"/>
            <w:szCs w:val="22"/>
          </w:rPr>
          <w:delText>However, t</w:delText>
        </w:r>
      </w:del>
      <w:ins w:id="73" w:author="Zahra" w:date="2014-08-01T14:27:00Z">
        <w:r>
          <w:rPr>
            <w:rFonts w:asciiTheme="majorHAnsi" w:hAnsiTheme="majorHAnsi" w:cs="Courier"/>
            <w:color w:val="000000"/>
            <w:sz w:val="22"/>
            <w:szCs w:val="22"/>
          </w:rPr>
          <w:t>T</w:t>
        </w:r>
      </w:ins>
      <w:r w:rsidR="00BC2E85" w:rsidRPr="00BC2E85">
        <w:rPr>
          <w:rFonts w:asciiTheme="majorHAnsi" w:hAnsiTheme="majorHAnsi" w:cs="Courier"/>
          <w:color w:val="000000"/>
          <w:sz w:val="22"/>
          <w:szCs w:val="22"/>
        </w:rPr>
        <w:t xml:space="preserve">here </w:t>
      </w:r>
      <w:proofErr w:type="gramStart"/>
      <w:r w:rsidR="00BC2E85" w:rsidRPr="00BC2E85">
        <w:rPr>
          <w:rFonts w:asciiTheme="majorHAnsi" w:hAnsiTheme="majorHAnsi" w:cs="Courier"/>
          <w:color w:val="000000"/>
          <w:sz w:val="22"/>
          <w:szCs w:val="22"/>
        </w:rPr>
        <w:t>are</w:t>
      </w:r>
      <w:proofErr w:type="gramEnd"/>
      <w:r w:rsidR="00BC2E85" w:rsidRPr="00BC2E85">
        <w:rPr>
          <w:rFonts w:asciiTheme="majorHAnsi" w:hAnsiTheme="majorHAnsi" w:cs="Courier"/>
          <w:color w:val="000000"/>
          <w:sz w:val="22"/>
          <w:szCs w:val="22"/>
        </w:rPr>
        <w:t xml:space="preserve"> applications like as weather prediction, which require </w:t>
      </w:r>
      <w:commentRangeStart w:id="74"/>
      <w:r w:rsidR="00BC2E85" w:rsidRPr="00BC2E85">
        <w:rPr>
          <w:rFonts w:asciiTheme="majorHAnsi" w:hAnsiTheme="majorHAnsi" w:cs="Courier"/>
          <w:color w:val="000000"/>
          <w:sz w:val="22"/>
          <w:szCs w:val="22"/>
        </w:rPr>
        <w:t>raw data transmit to be transmitted</w:t>
      </w:r>
      <w:commentRangeEnd w:id="74"/>
      <w:r>
        <w:rPr>
          <w:rStyle w:val="CommentReference"/>
        </w:rPr>
        <w:commentReference w:id="74"/>
      </w:r>
      <w:r w:rsidR="00BC2E85" w:rsidRPr="00BC2E85">
        <w:rPr>
          <w:rFonts w:asciiTheme="majorHAnsi" w:hAnsiTheme="majorHAnsi" w:cs="Courier"/>
          <w:color w:val="000000"/>
          <w:sz w:val="22"/>
          <w:szCs w:val="22"/>
        </w:rPr>
        <w:t xml:space="preserve"> to the base station. For such applications, data compression techniques </w:t>
      </w:r>
      <w:commentRangeEnd w:id="24"/>
      <w:r>
        <w:rPr>
          <w:rStyle w:val="CommentReference"/>
        </w:rPr>
        <w:commentReference w:id="24"/>
      </w:r>
      <w:r w:rsidR="00BC2E85" w:rsidRPr="00BC2E85">
        <w:rPr>
          <w:rFonts w:asciiTheme="majorHAnsi" w:hAnsiTheme="majorHAnsi" w:cs="Courier"/>
          <w:color w:val="000000"/>
          <w:sz w:val="22"/>
          <w:szCs w:val="22"/>
        </w:rPr>
        <w:t xml:space="preserve">have been proposed. </w:t>
      </w:r>
    </w:p>
    <w:p w14:paraId="25204582" w14:textId="77777777" w:rsidR="007F7607" w:rsidRPr="00BC2E85" w:rsidRDefault="007F7607" w:rsidP="00AD0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ins w:id="75" w:author="Zahra" w:date="2014-08-01T14:29:00Z">
        <w:r>
          <w:rPr>
            <w:rFonts w:asciiTheme="majorHAnsi" w:hAnsiTheme="majorHAnsi" w:cs="Courier"/>
            <w:noProof/>
            <w:sz w:val="22"/>
            <w:szCs w:val="22"/>
            <w:rPrChange w:id="76" w:author="Unknown">
              <w:rPr>
                <w:noProof/>
              </w:rPr>
            </w:rPrChange>
          </w:rPr>
          <w:drawing>
            <wp:inline distT="0" distB="0" distL="0" distR="0" wp14:anchorId="72FC968B" wp14:editId="5F285698">
              <wp:extent cx="5267325" cy="1952625"/>
              <wp:effectExtent l="0" t="0" r="15875" b="31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ins>
    </w:p>
    <w:p w14:paraId="6217420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314CCA0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Data compression is a process that reduces the amount of data in order to reduce data transmitted and/or decreases transfer time. Due to the limited processing and storage resources of the sensor nodes, data compression algorithms for wireless sensor networks aim to find an efficient way to compress data for reducing node energy costs and improving the synthesized ability of the whole system. Meanwhile, the accuracy must be guaranteed when data is being decoded.</w:t>
      </w:r>
    </w:p>
    <w:p w14:paraId="69F047C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41FFD067"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Although previous researches has studied and compared </w:t>
      </w:r>
      <w:ins w:id="77" w:author="Zahra" w:date="2014-08-01T14:35:00Z">
        <w:r w:rsidR="00100FE3">
          <w:rPr>
            <w:rFonts w:asciiTheme="majorHAnsi" w:hAnsiTheme="majorHAnsi" w:cs="Courier"/>
            <w:color w:val="000000"/>
            <w:sz w:val="22"/>
            <w:szCs w:val="22"/>
          </w:rPr>
          <w:t xml:space="preserve">some of </w:t>
        </w:r>
      </w:ins>
      <w:r w:rsidRPr="00BC2E85">
        <w:rPr>
          <w:rFonts w:asciiTheme="majorHAnsi" w:hAnsiTheme="majorHAnsi" w:cs="Courier"/>
          <w:color w:val="000000"/>
          <w:sz w:val="22"/>
          <w:szCs w:val="22"/>
        </w:rPr>
        <w:t xml:space="preserve">existing data compression </w:t>
      </w:r>
      <w:proofErr w:type="gramStart"/>
      <w:r w:rsidRPr="00BC2E85">
        <w:rPr>
          <w:rFonts w:asciiTheme="majorHAnsi" w:hAnsiTheme="majorHAnsi" w:cs="Courier"/>
          <w:color w:val="000000"/>
          <w:sz w:val="22"/>
          <w:szCs w:val="22"/>
        </w:rPr>
        <w:t>algorithms[</w:t>
      </w:r>
      <w:proofErr w:type="gramEnd"/>
      <w:r w:rsidRPr="00BC2E85">
        <w:rPr>
          <w:rFonts w:asciiTheme="majorHAnsi" w:hAnsiTheme="majorHAnsi" w:cs="Courier"/>
          <w:color w:val="000000"/>
          <w:sz w:val="22"/>
          <w:szCs w:val="22"/>
        </w:rPr>
        <w:t>][] but they do not pr</w:t>
      </w:r>
      <w:ins w:id="78" w:author="Zahra" w:date="2014-08-01T14:36:00Z">
        <w:r w:rsidR="00100FE3">
          <w:rPr>
            <w:rFonts w:asciiTheme="majorHAnsi" w:hAnsiTheme="majorHAnsi" w:cs="Courier"/>
            <w:color w:val="000000"/>
            <w:sz w:val="22"/>
            <w:szCs w:val="22"/>
          </w:rPr>
          <w:t>ovide</w:t>
        </w:r>
      </w:ins>
      <w:del w:id="79" w:author="Zahra" w:date="2014-08-01T14:36:00Z">
        <w:r w:rsidRPr="00BC2E85" w:rsidDel="00100FE3">
          <w:rPr>
            <w:rFonts w:asciiTheme="majorHAnsi" w:hAnsiTheme="majorHAnsi" w:cs="Courier"/>
            <w:color w:val="000000"/>
            <w:sz w:val="22"/>
            <w:szCs w:val="22"/>
          </w:rPr>
          <w:delText>epare</w:delText>
        </w:r>
      </w:del>
      <w:r w:rsidRPr="00BC2E85">
        <w:rPr>
          <w:rFonts w:asciiTheme="majorHAnsi" w:hAnsiTheme="majorHAnsi" w:cs="Courier"/>
          <w:color w:val="000000"/>
          <w:sz w:val="22"/>
          <w:szCs w:val="22"/>
        </w:rPr>
        <w:t xml:space="preserve"> a comprehensive and updated classification and review on compression technique</w:t>
      </w:r>
      <w:ins w:id="80" w:author="Zahra" w:date="2014-08-01T14:35:00Z">
        <w:r w:rsidR="00100FE3">
          <w:rPr>
            <w:rFonts w:asciiTheme="majorHAnsi" w:hAnsiTheme="majorHAnsi" w:cs="Courier"/>
            <w:color w:val="000000"/>
            <w:sz w:val="22"/>
            <w:szCs w:val="22"/>
          </w:rPr>
          <w:t>s</w:t>
        </w:r>
      </w:ins>
      <w:del w:id="81" w:author="Zahra" w:date="2014-08-01T14:35:00Z">
        <w:r w:rsidRPr="00BC2E85" w:rsidDel="00100FE3">
          <w:rPr>
            <w:rFonts w:asciiTheme="majorHAnsi" w:hAnsiTheme="majorHAnsi" w:cs="Courier"/>
            <w:color w:val="000000"/>
            <w:sz w:val="22"/>
            <w:szCs w:val="22"/>
          </w:rPr>
          <w:delText>s in their literatures</w:delText>
        </w:r>
      </w:del>
      <w:r w:rsidRPr="00BC2E85">
        <w:rPr>
          <w:rFonts w:asciiTheme="majorHAnsi" w:hAnsiTheme="majorHAnsi" w:cs="Courier"/>
          <w:color w:val="000000"/>
          <w:sz w:val="22"/>
          <w:szCs w:val="22"/>
        </w:rPr>
        <w:t>. In this section, we are going to classify existing data compression techniques and study their performance</w:t>
      </w:r>
      <w:ins w:id="82" w:author="Zahra" w:date="2014-08-01T14:36:00Z">
        <w:r w:rsidR="00100FE3">
          <w:rPr>
            <w:rFonts w:asciiTheme="majorHAnsi" w:hAnsiTheme="majorHAnsi" w:cs="Courier"/>
            <w:color w:val="000000"/>
            <w:sz w:val="22"/>
            <w:szCs w:val="22"/>
          </w:rPr>
          <w:t>s</w:t>
        </w:r>
      </w:ins>
      <w:r w:rsidRPr="00BC2E85">
        <w:rPr>
          <w:rFonts w:asciiTheme="majorHAnsi" w:hAnsiTheme="majorHAnsi" w:cs="Courier"/>
          <w:color w:val="000000"/>
          <w:sz w:val="22"/>
          <w:szCs w:val="22"/>
        </w:rPr>
        <w:t xml:space="preserve"> to find out why we need to use CS and in which context it</w:t>
      </w:r>
      <w:ins w:id="83" w:author="Zahra" w:date="2014-08-01T14:36:00Z">
        <w:r w:rsidR="00100FE3">
          <w:rPr>
            <w:rFonts w:asciiTheme="majorHAnsi" w:hAnsiTheme="majorHAnsi" w:cs="Courier"/>
            <w:color w:val="000000"/>
            <w:sz w:val="22"/>
            <w:szCs w:val="22"/>
          </w:rPr>
          <w:t xml:space="preserve"> i</w:t>
        </w:r>
      </w:ins>
      <w:del w:id="84" w:author="Zahra" w:date="2014-08-01T14:36:00Z">
        <w:r w:rsidRPr="00BC2E85" w:rsidDel="00100FE3">
          <w:rPr>
            <w:rFonts w:asciiTheme="majorHAnsi" w:hAnsiTheme="majorHAnsi" w:cs="Courier"/>
            <w:color w:val="000000"/>
            <w:sz w:val="22"/>
            <w:szCs w:val="22"/>
          </w:rPr>
          <w:delText>’</w:delText>
        </w:r>
      </w:del>
      <w:r w:rsidRPr="00BC2E85">
        <w:rPr>
          <w:rFonts w:asciiTheme="majorHAnsi" w:hAnsiTheme="majorHAnsi" w:cs="Courier"/>
          <w:color w:val="000000"/>
          <w:sz w:val="22"/>
          <w:szCs w:val="22"/>
        </w:rPr>
        <w:t>s a preferred compression technique.</w:t>
      </w:r>
    </w:p>
    <w:p w14:paraId="0DEAD118" w14:textId="77777777" w:rsidR="00BC2E85" w:rsidRDefault="00BC2E85" w:rsidP="00BA6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85" w:author="Zahra" w:date="2014-08-01T14:37:00Z"/>
          <w:rFonts w:asciiTheme="majorHAnsi" w:hAnsiTheme="majorHAnsi" w:cs="Courier"/>
          <w:color w:val="000000"/>
          <w:sz w:val="22"/>
          <w:szCs w:val="22"/>
        </w:rPr>
      </w:pPr>
      <w:r w:rsidRPr="00BC2E85">
        <w:rPr>
          <w:rFonts w:asciiTheme="majorHAnsi" w:hAnsiTheme="majorHAnsi" w:cs="Courier"/>
          <w:color w:val="000000"/>
          <w:sz w:val="22"/>
          <w:szCs w:val="22"/>
        </w:rPr>
        <w:t xml:space="preserve">Existing data compression techniques can be broadly classified into two categories: </w:t>
      </w:r>
      <w:ins w:id="86" w:author="Zahra" w:date="2014-08-01T14:36:00Z">
        <w:r w:rsidR="00100FE3">
          <w:rPr>
            <w:rFonts w:asciiTheme="majorHAnsi" w:hAnsiTheme="majorHAnsi" w:cs="Courier"/>
            <w:color w:val="000000"/>
            <w:sz w:val="22"/>
            <w:szCs w:val="22"/>
          </w:rPr>
          <w:t>(</w:t>
        </w:r>
        <w:proofErr w:type="spellStart"/>
        <w:r w:rsidR="00100FE3">
          <w:rPr>
            <w:rFonts w:asciiTheme="majorHAnsi" w:hAnsiTheme="majorHAnsi" w:cs="Courier"/>
            <w:color w:val="000000"/>
            <w:sz w:val="22"/>
            <w:szCs w:val="22"/>
          </w:rPr>
          <w:t>i</w:t>
        </w:r>
        <w:proofErr w:type="spellEnd"/>
        <w:r w:rsidR="00100FE3">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lossless compression and </w:t>
      </w:r>
      <w:ins w:id="87" w:author="Zahra" w:date="2014-08-01T14:36:00Z">
        <w:r w:rsidR="00100FE3">
          <w:rPr>
            <w:rFonts w:asciiTheme="majorHAnsi" w:hAnsiTheme="majorHAnsi" w:cs="Courier"/>
            <w:color w:val="000000"/>
            <w:sz w:val="22"/>
            <w:szCs w:val="22"/>
          </w:rPr>
          <w:t xml:space="preserve">(ii) </w:t>
        </w:r>
      </w:ins>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compression. Each of these classes can be subdivided to distributed and local approaches. In following we will describe each of these categories and at the end we will compare the</w:t>
      </w:r>
      <w:ins w:id="88" w:author="Zahra" w:date="2014-08-01T14:40:00Z">
        <w:r w:rsidR="00BA626B">
          <w:rPr>
            <w:rFonts w:asciiTheme="majorHAnsi" w:hAnsiTheme="majorHAnsi" w:cs="Courier"/>
            <w:color w:val="000000"/>
            <w:sz w:val="22"/>
            <w:szCs w:val="22"/>
          </w:rPr>
          <w:t xml:space="preserve">m </w:t>
        </w:r>
      </w:ins>
      <w:ins w:id="89" w:author="Zahra" w:date="2014-08-01T14:41:00Z">
        <w:r w:rsidR="00BA626B">
          <w:rPr>
            <w:rFonts w:asciiTheme="majorHAnsi" w:hAnsiTheme="majorHAnsi" w:cs="Courier"/>
            <w:color w:val="000000"/>
            <w:sz w:val="22"/>
            <w:szCs w:val="22"/>
          </w:rPr>
          <w:t>from different perspective</w:t>
        </w:r>
      </w:ins>
      <w:del w:id="90" w:author="Zahra" w:date="2014-08-01T14:41:00Z">
        <w:r w:rsidRPr="00BC2E85" w:rsidDel="00BA626B">
          <w:rPr>
            <w:rFonts w:asciiTheme="majorHAnsi" w:hAnsiTheme="majorHAnsi" w:cs="Courier"/>
            <w:color w:val="000000"/>
            <w:sz w:val="22"/>
            <w:szCs w:val="22"/>
          </w:rPr>
          <w:delText>ir performance</w:delText>
        </w:r>
      </w:del>
      <w:ins w:id="91" w:author="Zahra" w:date="2014-08-01T14:41:00Z">
        <w:r w:rsidR="00BA626B">
          <w:rPr>
            <w:rFonts w:asciiTheme="majorHAnsi" w:hAnsiTheme="majorHAnsi" w:cs="Courier"/>
            <w:color w:val="000000"/>
            <w:sz w:val="22"/>
            <w:szCs w:val="22"/>
          </w:rPr>
          <w:t>s</w:t>
        </w:r>
      </w:ins>
      <w:r w:rsidRPr="00BC2E85">
        <w:rPr>
          <w:rFonts w:asciiTheme="majorHAnsi" w:hAnsiTheme="majorHAnsi" w:cs="Courier"/>
          <w:color w:val="000000"/>
          <w:sz w:val="22"/>
          <w:szCs w:val="22"/>
        </w:rPr>
        <w:t xml:space="preserve">. </w:t>
      </w:r>
    </w:p>
    <w:p w14:paraId="046438C0" w14:textId="77777777" w:rsidR="00B93C95" w:rsidRPr="00BC2E85" w:rsidRDefault="00B93C9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ins w:id="92" w:author="Zahra" w:date="2014-08-01T14:37:00Z">
        <w:r>
          <w:rPr>
            <w:rFonts w:asciiTheme="majorHAnsi" w:hAnsiTheme="majorHAnsi" w:cs="Courier"/>
            <w:noProof/>
            <w:sz w:val="22"/>
            <w:szCs w:val="22"/>
            <w:rPrChange w:id="93" w:author="Unknown">
              <w:rPr>
                <w:noProof/>
              </w:rPr>
            </w:rPrChange>
          </w:rPr>
          <w:lastRenderedPageBreak/>
          <w:drawing>
            <wp:inline distT="0" distB="0" distL="0" distR="0" wp14:anchorId="298EE80D" wp14:editId="6A69049A">
              <wp:extent cx="5267325" cy="1952625"/>
              <wp:effectExtent l="0" t="0" r="0" b="285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ins>
    </w:p>
    <w:p w14:paraId="13E1C59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5766E3C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subsection</w:t>
      </w:r>
      <w:proofErr w:type="gramEnd"/>
      <w:r w:rsidRPr="00BC2E85">
        <w:rPr>
          <w:rFonts w:asciiTheme="majorHAnsi" w:hAnsiTheme="majorHAnsi" w:cs="Courier"/>
          <w:b/>
          <w:bCs/>
          <w:color w:val="0000CC"/>
          <w:sz w:val="22"/>
          <w:szCs w:val="22"/>
        </w:rPr>
        <w:t>{Lossless data compression techniques}</w:t>
      </w:r>
    </w:p>
    <w:p w14:paraId="213D885D" w14:textId="77777777" w:rsidR="00BC2E85" w:rsidRPr="00BC2E85" w:rsidRDefault="00BC2E85" w:rsidP="004E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The Lossless algorithms, as the name indicates compresses data without any loss of data.</w:t>
      </w:r>
      <w:ins w:id="94" w:author="Zahra" w:date="2014-08-01T14:45:00Z">
        <w:r w:rsidR="00BA626B">
          <w:rPr>
            <w:rFonts w:asciiTheme="majorHAnsi" w:hAnsiTheme="majorHAnsi" w:cs="Courier"/>
            <w:color w:val="000000"/>
            <w:sz w:val="22"/>
            <w:szCs w:val="22"/>
          </w:rPr>
          <w:t xml:space="preserve"> Such </w:t>
        </w:r>
      </w:ins>
      <w:del w:id="95" w:author="Zahra" w:date="2014-08-01T14:45:00Z">
        <w:r w:rsidRPr="00BC2E85" w:rsidDel="00BA626B">
          <w:rPr>
            <w:rFonts w:asciiTheme="majorHAnsi" w:hAnsiTheme="majorHAnsi" w:cs="Courier"/>
            <w:color w:val="000000"/>
            <w:sz w:val="22"/>
            <w:szCs w:val="22"/>
          </w:rPr>
          <w:delText xml:space="preserve"> Hence, </w:delText>
        </w:r>
      </w:del>
      <w:proofErr w:type="gramStart"/>
      <w:r w:rsidRPr="00BC2E85">
        <w:rPr>
          <w:rFonts w:asciiTheme="majorHAnsi" w:hAnsiTheme="majorHAnsi" w:cs="Courier"/>
          <w:color w:val="000000"/>
          <w:sz w:val="22"/>
          <w:szCs w:val="22"/>
        </w:rPr>
        <w:t xml:space="preserve">applications </w:t>
      </w:r>
      <w:ins w:id="96" w:author="Zahra" w:date="2014-08-01T14:46:00Z">
        <w:r w:rsidR="00BA626B">
          <w:rPr>
            <w:rFonts w:asciiTheme="majorHAnsi" w:hAnsiTheme="majorHAnsi" w:cs="Courier"/>
            <w:color w:val="000000"/>
            <w:sz w:val="22"/>
            <w:szCs w:val="22"/>
          </w:rPr>
          <w:t xml:space="preserve">which </w:t>
        </w:r>
      </w:ins>
      <w:r w:rsidRPr="00BC2E85">
        <w:rPr>
          <w:rFonts w:asciiTheme="majorHAnsi" w:hAnsiTheme="majorHAnsi" w:cs="Courier"/>
          <w:color w:val="000000"/>
          <w:sz w:val="22"/>
          <w:szCs w:val="22"/>
        </w:rPr>
        <w:t>requir</w:t>
      </w:r>
      <w:ins w:id="97" w:author="Zahra" w:date="2014-08-01T14:46:00Z">
        <w:r w:rsidR="00BA626B">
          <w:rPr>
            <w:rFonts w:asciiTheme="majorHAnsi" w:hAnsiTheme="majorHAnsi" w:cs="Courier"/>
            <w:color w:val="000000"/>
            <w:sz w:val="22"/>
            <w:szCs w:val="22"/>
          </w:rPr>
          <w:t>es</w:t>
        </w:r>
      </w:ins>
      <w:proofErr w:type="gramEnd"/>
      <w:del w:id="98" w:author="Zahra" w:date="2014-08-01T14:46:00Z">
        <w:r w:rsidRPr="00BC2E85" w:rsidDel="00BA626B">
          <w:rPr>
            <w:rFonts w:asciiTheme="majorHAnsi" w:hAnsiTheme="majorHAnsi" w:cs="Courier"/>
            <w:color w:val="000000"/>
            <w:sz w:val="22"/>
            <w:szCs w:val="22"/>
          </w:rPr>
          <w:delText>ing</w:delText>
        </w:r>
      </w:del>
      <w:r w:rsidRPr="00BC2E85">
        <w:rPr>
          <w:rFonts w:asciiTheme="majorHAnsi" w:hAnsiTheme="majorHAnsi" w:cs="Courier"/>
          <w:color w:val="000000"/>
          <w:sz w:val="22"/>
          <w:szCs w:val="22"/>
        </w:rPr>
        <w:t xml:space="preserve"> higher precision </w:t>
      </w:r>
      <w:ins w:id="99" w:author="Zahra" w:date="2014-08-01T14:46:00Z">
        <w:r w:rsidR="00BA626B">
          <w:rPr>
            <w:rFonts w:asciiTheme="majorHAnsi" w:hAnsiTheme="majorHAnsi" w:cs="Courier"/>
            <w:color w:val="000000"/>
            <w:sz w:val="22"/>
            <w:szCs w:val="22"/>
          </w:rPr>
          <w:t xml:space="preserve">typically </w:t>
        </w:r>
      </w:ins>
      <w:r w:rsidRPr="00BC2E85">
        <w:rPr>
          <w:rFonts w:asciiTheme="majorHAnsi" w:hAnsiTheme="majorHAnsi" w:cs="Courier"/>
          <w:color w:val="000000"/>
          <w:sz w:val="22"/>
          <w:szCs w:val="22"/>
        </w:rPr>
        <w:t xml:space="preserve">adopt these schemes. It is obvious that higher compression ratios cannot be achieved </w:t>
      </w:r>
      <w:ins w:id="100" w:author="Zahra" w:date="2014-08-01T14:46:00Z">
        <w:r w:rsidR="00BA626B">
          <w:rPr>
            <w:rFonts w:asciiTheme="majorHAnsi" w:hAnsiTheme="majorHAnsi" w:cs="Courier"/>
            <w:color w:val="000000"/>
            <w:sz w:val="22"/>
            <w:szCs w:val="22"/>
          </w:rPr>
          <w:t>in case of requiring</w:t>
        </w:r>
      </w:ins>
      <w:del w:id="101" w:author="Zahra" w:date="2014-08-01T14:46:00Z">
        <w:r w:rsidRPr="00BC2E85" w:rsidDel="00BA626B">
          <w:rPr>
            <w:rFonts w:asciiTheme="majorHAnsi" w:hAnsiTheme="majorHAnsi" w:cs="Courier"/>
            <w:color w:val="000000"/>
            <w:sz w:val="22"/>
            <w:szCs w:val="22"/>
          </w:rPr>
          <w:delText>with</w:delText>
        </w:r>
      </w:del>
      <w:r w:rsidRPr="00BC2E85">
        <w:rPr>
          <w:rFonts w:asciiTheme="majorHAnsi" w:hAnsiTheme="majorHAnsi" w:cs="Courier"/>
          <w:color w:val="000000"/>
          <w:sz w:val="22"/>
          <w:szCs w:val="22"/>
        </w:rPr>
        <w:t xml:space="preserve"> higher precision. When </w:t>
      </w:r>
      <w:ins w:id="102" w:author="Zahra" w:date="2014-08-01T14:48:00Z">
        <w:r w:rsidR="00BA626B">
          <w:rPr>
            <w:rFonts w:asciiTheme="majorHAnsi" w:hAnsiTheme="majorHAnsi" w:cs="Courier"/>
            <w:color w:val="000000"/>
            <w:sz w:val="22"/>
            <w:szCs w:val="22"/>
          </w:rPr>
          <w:t>the application</w:t>
        </w:r>
      </w:ins>
      <w:ins w:id="103" w:author="Zahra" w:date="2014-08-01T14:51:00Z">
        <w:r w:rsidR="00BA626B">
          <w:rPr>
            <w:rFonts w:asciiTheme="majorHAnsi" w:hAnsiTheme="majorHAnsi" w:cs="Courier"/>
            <w:color w:val="000000"/>
            <w:sz w:val="22"/>
            <w:szCs w:val="22"/>
          </w:rPr>
          <w:t>,</w:t>
        </w:r>
      </w:ins>
      <w:ins w:id="104" w:author="Zahra" w:date="2014-08-01T14:48:00Z">
        <w:r w:rsidR="00BA626B">
          <w:rPr>
            <w:rFonts w:asciiTheme="majorHAnsi" w:hAnsiTheme="majorHAnsi" w:cs="Courier"/>
            <w:color w:val="000000"/>
            <w:sz w:val="22"/>
            <w:szCs w:val="22"/>
          </w:rPr>
          <w:t xml:space="preserve"> </w:t>
        </w:r>
      </w:ins>
      <w:ins w:id="105" w:author="Zahra" w:date="2014-08-01T14:50:00Z">
        <w:r w:rsidR="00BA626B">
          <w:rPr>
            <w:rFonts w:asciiTheme="majorHAnsi" w:hAnsiTheme="majorHAnsi" w:cs="Courier"/>
            <w:color w:val="000000"/>
            <w:sz w:val="22"/>
            <w:szCs w:val="22"/>
          </w:rPr>
          <w:t>with high certainty</w:t>
        </w:r>
      </w:ins>
      <w:ins w:id="106" w:author="Zahra" w:date="2014-08-01T14:51:00Z">
        <w:r w:rsidR="00BA626B">
          <w:rPr>
            <w:rFonts w:asciiTheme="majorHAnsi" w:hAnsiTheme="majorHAnsi" w:cs="Courier"/>
            <w:color w:val="000000"/>
            <w:sz w:val="22"/>
            <w:szCs w:val="22"/>
          </w:rPr>
          <w:t>,</w:t>
        </w:r>
      </w:ins>
      <w:ins w:id="107" w:author="Zahra" w:date="2014-08-01T14:50:00Z">
        <w:r w:rsidR="00BA626B">
          <w:rPr>
            <w:rFonts w:asciiTheme="majorHAnsi" w:hAnsiTheme="majorHAnsi" w:cs="Courier"/>
            <w:color w:val="000000"/>
            <w:sz w:val="22"/>
            <w:szCs w:val="22"/>
          </w:rPr>
          <w:t xml:space="preserve"> </w:t>
        </w:r>
      </w:ins>
      <w:del w:id="108" w:author="Zahra" w:date="2014-08-01T14:48:00Z">
        <w:r w:rsidRPr="00BC2E85" w:rsidDel="00BA626B">
          <w:rPr>
            <w:rFonts w:asciiTheme="majorHAnsi" w:hAnsiTheme="majorHAnsi" w:cs="Courier"/>
            <w:color w:val="000000"/>
            <w:sz w:val="22"/>
            <w:szCs w:val="22"/>
          </w:rPr>
          <w:delText xml:space="preserve">we </w:delText>
        </w:r>
      </w:del>
      <w:r w:rsidRPr="00BC2E85">
        <w:rPr>
          <w:rFonts w:asciiTheme="majorHAnsi" w:hAnsiTheme="majorHAnsi" w:cs="Courier"/>
          <w:color w:val="000000"/>
          <w:sz w:val="22"/>
          <w:szCs w:val="22"/>
        </w:rPr>
        <w:t>need</w:t>
      </w:r>
      <w:ins w:id="109" w:author="Zahra" w:date="2014-08-01T14:48:00Z">
        <w:r w:rsidR="00BA626B">
          <w:rPr>
            <w:rFonts w:asciiTheme="majorHAnsi" w:hAnsiTheme="majorHAnsi" w:cs="Courier"/>
            <w:color w:val="000000"/>
            <w:sz w:val="22"/>
            <w:szCs w:val="22"/>
          </w:rPr>
          <w:t>s</w:t>
        </w:r>
      </w:ins>
      <w:r w:rsidRPr="00BC2E85">
        <w:rPr>
          <w:rFonts w:asciiTheme="majorHAnsi" w:hAnsiTheme="majorHAnsi" w:cs="Courier"/>
          <w:color w:val="000000"/>
          <w:sz w:val="22"/>
          <w:szCs w:val="22"/>
        </w:rPr>
        <w:t xml:space="preserve"> </w:t>
      </w:r>
      <w:del w:id="110" w:author="Zahra" w:date="2014-08-01T14:49:00Z">
        <w:r w:rsidRPr="00BC2E85" w:rsidDel="00BA626B">
          <w:rPr>
            <w:rFonts w:asciiTheme="majorHAnsi" w:hAnsiTheme="majorHAnsi" w:cs="Courier"/>
            <w:color w:val="000000"/>
            <w:sz w:val="22"/>
            <w:szCs w:val="22"/>
          </w:rPr>
          <w:delText xml:space="preserve">certainty </w:delText>
        </w:r>
      </w:del>
      <w:ins w:id="111" w:author="Zahra" w:date="2014-08-01T14:48:00Z">
        <w:r w:rsidR="00BA626B">
          <w:rPr>
            <w:rFonts w:asciiTheme="majorHAnsi" w:hAnsiTheme="majorHAnsi" w:cs="Courier"/>
            <w:color w:val="000000"/>
            <w:sz w:val="22"/>
            <w:szCs w:val="22"/>
          </w:rPr>
          <w:t xml:space="preserve">to </w:t>
        </w:r>
      </w:ins>
      <w:del w:id="112" w:author="Zahra" w:date="2014-08-01T14:48:00Z">
        <w:r w:rsidRPr="00BC2E85" w:rsidDel="00BA626B">
          <w:rPr>
            <w:rFonts w:asciiTheme="majorHAnsi" w:hAnsiTheme="majorHAnsi" w:cs="Courier"/>
            <w:color w:val="000000"/>
            <w:sz w:val="22"/>
            <w:szCs w:val="22"/>
          </w:rPr>
          <w:delText xml:space="preserve">that we </w:delText>
        </w:r>
      </w:del>
      <w:r w:rsidRPr="00BC2E85">
        <w:rPr>
          <w:rFonts w:asciiTheme="majorHAnsi" w:hAnsiTheme="majorHAnsi" w:cs="Courier"/>
          <w:color w:val="000000"/>
          <w:sz w:val="22"/>
          <w:szCs w:val="22"/>
        </w:rPr>
        <w:t xml:space="preserve">achieve the </w:t>
      </w:r>
      <w:ins w:id="113" w:author="Zahra" w:date="2014-08-01T14:56:00Z">
        <w:r w:rsidR="004E51D3">
          <w:rPr>
            <w:rFonts w:asciiTheme="majorHAnsi" w:hAnsiTheme="majorHAnsi" w:cs="Courier"/>
            <w:color w:val="000000"/>
            <w:sz w:val="22"/>
            <w:szCs w:val="22"/>
          </w:rPr>
          <w:t>original</w:t>
        </w:r>
      </w:ins>
      <w:ins w:id="114" w:author="Zahra" w:date="2014-08-01T14:51:00Z">
        <w:r w:rsidR="00BA626B">
          <w:rPr>
            <w:rFonts w:asciiTheme="majorHAnsi" w:hAnsiTheme="majorHAnsi" w:cs="Courier"/>
            <w:color w:val="000000"/>
            <w:sz w:val="22"/>
            <w:szCs w:val="22"/>
          </w:rPr>
          <w:t xml:space="preserve"> </w:t>
        </w:r>
      </w:ins>
      <w:del w:id="115" w:author="Zahra" w:date="2014-08-01T14:50:00Z">
        <w:r w:rsidRPr="00BC2E85" w:rsidDel="00BA626B">
          <w:rPr>
            <w:rFonts w:asciiTheme="majorHAnsi" w:hAnsiTheme="majorHAnsi" w:cs="Courier"/>
            <w:color w:val="000000"/>
            <w:sz w:val="22"/>
            <w:szCs w:val="22"/>
          </w:rPr>
          <w:delText xml:space="preserve">same </w:delText>
        </w:r>
      </w:del>
      <w:ins w:id="116" w:author="Zahra" w:date="2014-08-01T14:48:00Z">
        <w:r w:rsidR="00BA626B">
          <w:rPr>
            <w:rFonts w:asciiTheme="majorHAnsi" w:hAnsiTheme="majorHAnsi" w:cs="Courier"/>
            <w:color w:val="000000"/>
            <w:sz w:val="22"/>
            <w:szCs w:val="22"/>
          </w:rPr>
          <w:t xml:space="preserve">data </w:t>
        </w:r>
      </w:ins>
      <w:del w:id="117" w:author="Zahra" w:date="2014-08-01T14:50:00Z">
        <w:r w:rsidRPr="00BC2E85" w:rsidDel="00BA626B">
          <w:rPr>
            <w:rFonts w:asciiTheme="majorHAnsi" w:hAnsiTheme="majorHAnsi" w:cs="Courier"/>
            <w:color w:val="000000"/>
            <w:sz w:val="22"/>
            <w:szCs w:val="22"/>
          </w:rPr>
          <w:delText>what we compressed a</w:delText>
        </w:r>
      </w:del>
      <w:ins w:id="118" w:author="Zahra" w:date="2014-08-01T14:50:00Z">
        <w:r w:rsidR="00BA626B">
          <w:rPr>
            <w:rFonts w:asciiTheme="majorHAnsi" w:hAnsiTheme="majorHAnsi" w:cs="Courier"/>
            <w:color w:val="000000"/>
            <w:sz w:val="22"/>
            <w:szCs w:val="22"/>
          </w:rPr>
          <w:t>a</w:t>
        </w:r>
      </w:ins>
      <w:r w:rsidRPr="00BC2E85">
        <w:rPr>
          <w:rFonts w:asciiTheme="majorHAnsi" w:hAnsiTheme="majorHAnsi" w:cs="Courier"/>
          <w:color w:val="000000"/>
          <w:sz w:val="22"/>
          <w:szCs w:val="22"/>
        </w:rPr>
        <w:t xml:space="preserve">fter decompression, lossless compression methods are the only choice. </w:t>
      </w:r>
      <w:commentRangeStart w:id="119"/>
      <w:r w:rsidRPr="00BC2E85">
        <w:rPr>
          <w:rFonts w:asciiTheme="majorHAnsi" w:hAnsiTheme="majorHAnsi" w:cs="Courier"/>
          <w:color w:val="000000"/>
          <w:sz w:val="22"/>
          <w:szCs w:val="22"/>
        </w:rPr>
        <w:t xml:space="preserve">The rough answer to the question when to use lossless data compression methods is: </w:t>
      </w:r>
      <w:ins w:id="120" w:author="University of Twente" w:date="2014-08-01T20:13:00Z">
        <w:r w:rsidR="001A0FFF">
          <w:rPr>
            <w:rFonts w:asciiTheme="majorHAnsi" w:hAnsiTheme="majorHAnsi" w:cs="Courier"/>
            <w:color w:val="000000"/>
            <w:sz w:val="22"/>
            <w:szCs w:val="22"/>
          </w:rPr>
          <w:t>w</w:t>
        </w:r>
      </w:ins>
      <w:del w:id="121" w:author="University of Twente" w:date="2014-08-01T20:13:00Z">
        <w:r w:rsidRPr="00BC2E85" w:rsidDel="001A0FFF">
          <w:rPr>
            <w:rFonts w:asciiTheme="majorHAnsi" w:hAnsiTheme="majorHAnsi" w:cs="Courier"/>
            <w:color w:val="000000"/>
            <w:sz w:val="22"/>
            <w:szCs w:val="22"/>
          </w:rPr>
          <w:delText>W</w:delText>
        </w:r>
      </w:del>
      <w:r w:rsidRPr="00BC2E85">
        <w:rPr>
          <w:rFonts w:asciiTheme="majorHAnsi" w:hAnsiTheme="majorHAnsi" w:cs="Courier"/>
          <w:color w:val="000000"/>
          <w:sz w:val="22"/>
          <w:szCs w:val="22"/>
        </w:rPr>
        <w:t xml:space="preserve">e </w:t>
      </w:r>
      <w:proofErr w:type="gramStart"/>
      <w:r w:rsidRPr="00BC2E85">
        <w:rPr>
          <w:rFonts w:asciiTheme="majorHAnsi" w:hAnsiTheme="majorHAnsi" w:cs="Courier"/>
          <w:color w:val="000000"/>
          <w:sz w:val="22"/>
          <w:szCs w:val="22"/>
        </w:rPr>
        <w:t>use</w:t>
      </w:r>
      <w:proofErr w:type="gramEnd"/>
      <w:r w:rsidRPr="00BC2E85">
        <w:rPr>
          <w:rFonts w:asciiTheme="majorHAnsi" w:hAnsiTheme="majorHAnsi" w:cs="Courier"/>
          <w:color w:val="000000"/>
          <w:sz w:val="22"/>
          <w:szCs w:val="22"/>
        </w:rPr>
        <w:t xml:space="preserve"> them for digital data, or when we cannot apply </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methods for some reasons</w:t>
      </w:r>
      <w:commentRangeEnd w:id="119"/>
      <w:r w:rsidR="00BA626B">
        <w:rPr>
          <w:rStyle w:val="CommentReference"/>
        </w:rPr>
        <w:commentReference w:id="119"/>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
    <w:p w14:paraId="50A5124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67BC0EDA" w14:textId="77777777" w:rsidR="00BC2E85" w:rsidRPr="00BC2E85" w:rsidRDefault="00BC2E85" w:rsidP="004E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Lossless data compression is the size reduction of data, such that a decompression function can restore the original data exactly with no loss of data. Lossless data compression is used ubiquitously in computing, from saving space on your personal computer to sending data over the web, communicating over a secure shell, or viewing a PNG or GIF image as well as wireless sensor networks. The basic principle that lossless compression algorithms work on is that most of data gathered from the environment will contain duplicated or redundant information that can be condensed using statistical modeling techniques </w:t>
      </w:r>
      <w:ins w:id="122" w:author="Zahra" w:date="2014-08-01T14:58:00Z">
        <w:r w:rsidR="004E51D3">
          <w:rPr>
            <w:rFonts w:asciiTheme="majorHAnsi" w:hAnsiTheme="majorHAnsi" w:cs="Courier"/>
            <w:color w:val="000000"/>
            <w:sz w:val="22"/>
            <w:szCs w:val="22"/>
          </w:rPr>
          <w:t>which</w:t>
        </w:r>
      </w:ins>
      <w:del w:id="123" w:author="Zahra" w:date="2014-08-01T14:58:00Z">
        <w:r w:rsidRPr="00BC2E85" w:rsidDel="004E51D3">
          <w:rPr>
            <w:rFonts w:asciiTheme="majorHAnsi" w:hAnsiTheme="majorHAnsi" w:cs="Courier"/>
            <w:color w:val="000000"/>
            <w:sz w:val="22"/>
            <w:szCs w:val="22"/>
          </w:rPr>
          <w:delText>that</w:delText>
        </w:r>
      </w:del>
      <w:r w:rsidRPr="00BC2E85">
        <w:rPr>
          <w:rFonts w:asciiTheme="majorHAnsi" w:hAnsiTheme="majorHAnsi" w:cs="Courier"/>
          <w:color w:val="000000"/>
          <w:sz w:val="22"/>
          <w:szCs w:val="22"/>
        </w:rPr>
        <w:t xml:space="preserve"> determine the probability of a character or phrase appearing. These statistical models can then be used to generate codes for specific characters or phrases based on their probability of occurring, and assigning the shortest codes to the most common data. Such techniques include entropy encoding, run-length encoding, and compression using a dictionary (Figure </w:t>
      </w: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ref</w:t>
      </w:r>
      <w:r w:rsidRPr="00BC2E85">
        <w:rPr>
          <w:rFonts w:asciiTheme="majorHAnsi" w:hAnsiTheme="majorHAnsi" w:cs="Courier"/>
          <w:color w:val="000000"/>
          <w:sz w:val="22"/>
          <w:szCs w:val="22"/>
        </w:rPr>
        <w:t>{</w:t>
      </w:r>
      <w:proofErr w:type="spellStart"/>
      <w:proofErr w:type="gramEnd"/>
      <w:r w:rsidRPr="00BC2E85">
        <w:rPr>
          <w:rFonts w:asciiTheme="majorHAnsi" w:hAnsiTheme="majorHAnsi" w:cs="Courier"/>
          <w:color w:val="000000"/>
          <w:sz w:val="22"/>
          <w:szCs w:val="22"/>
        </w:rPr>
        <w:t>fig:LosslessMethods</w:t>
      </w:r>
      <w:proofErr w:type="spellEnd"/>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
    <w:p w14:paraId="3492BD3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{figure}[h]</w:t>
      </w:r>
    </w:p>
    <w:p w14:paraId="7C713EF7"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centering</w:t>
      </w:r>
      <w:proofErr w:type="gramEnd"/>
    </w:p>
    <w:p w14:paraId="1F898A1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b/>
          <w:bCs/>
          <w:color w:val="0000CC"/>
          <w:sz w:val="22"/>
          <w:szCs w:val="22"/>
        </w:rPr>
        <w:t>\</w:t>
      </w:r>
      <w:proofErr w:type="spellStart"/>
      <w:proofErr w:type="gramStart"/>
      <w:r w:rsidRPr="00BC2E85">
        <w:rPr>
          <w:rFonts w:asciiTheme="majorHAnsi" w:hAnsiTheme="majorHAnsi" w:cs="Courier"/>
          <w:b/>
          <w:bCs/>
          <w:color w:val="0000CC"/>
          <w:sz w:val="22"/>
          <w:szCs w:val="22"/>
        </w:rPr>
        <w:t>includegraphics</w:t>
      </w:r>
      <w:proofErr w:type="spellEnd"/>
      <w:proofErr w:type="gramEnd"/>
      <w:r w:rsidRPr="00BC2E85">
        <w:rPr>
          <w:rFonts w:asciiTheme="majorHAnsi" w:hAnsiTheme="majorHAnsi" w:cs="Courier"/>
          <w:color w:val="000000"/>
          <w:sz w:val="22"/>
          <w:szCs w:val="22"/>
        </w:rPr>
        <w:t>[width=0.75</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textwidth</w:t>
      </w:r>
      <w:proofErr w:type="spellEnd"/>
      <w:r w:rsidRPr="00BC2E85">
        <w:rPr>
          <w:rFonts w:asciiTheme="majorHAnsi" w:hAnsiTheme="majorHAnsi" w:cs="Courier"/>
          <w:color w:val="000000"/>
          <w:sz w:val="22"/>
          <w:szCs w:val="22"/>
        </w:rPr>
        <w:t>]{</w:t>
      </w:r>
      <w:proofErr w:type="spellStart"/>
      <w:r w:rsidRPr="00BC2E85">
        <w:rPr>
          <w:rFonts w:asciiTheme="majorHAnsi" w:hAnsiTheme="majorHAnsi" w:cs="Courier"/>
          <w:color w:val="000000"/>
          <w:sz w:val="22"/>
          <w:szCs w:val="22"/>
        </w:rPr>
        <w:t>LosslessMethods</w:t>
      </w:r>
      <w:proofErr w:type="spellEnd"/>
      <w:r w:rsidRPr="00BC2E85">
        <w:rPr>
          <w:rFonts w:asciiTheme="majorHAnsi" w:hAnsiTheme="majorHAnsi" w:cs="Courier"/>
          <w:color w:val="000000"/>
          <w:sz w:val="22"/>
          <w:szCs w:val="22"/>
        </w:rPr>
        <w:t>}</w:t>
      </w:r>
    </w:p>
    <w:p w14:paraId="7A83274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caption</w:t>
      </w:r>
      <w:proofErr w:type="gramEnd"/>
      <w:r w:rsidRPr="00BC2E85">
        <w:rPr>
          <w:rFonts w:asciiTheme="majorHAnsi" w:hAnsiTheme="majorHAnsi" w:cs="Courier"/>
          <w:color w:val="000000"/>
          <w:sz w:val="22"/>
          <w:szCs w:val="22"/>
        </w:rPr>
        <w:t>{Lossless Data Compression Techniques}</w:t>
      </w:r>
    </w:p>
    <w:p w14:paraId="1488002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label</w:t>
      </w:r>
      <w:proofErr w:type="gramEnd"/>
      <w:r w:rsidRPr="00BC2E85">
        <w:rPr>
          <w:rFonts w:asciiTheme="majorHAnsi" w:hAnsiTheme="majorHAnsi" w:cs="Courier"/>
          <w:b/>
          <w:bCs/>
          <w:color w:val="0000CC"/>
          <w:sz w:val="22"/>
          <w:szCs w:val="22"/>
        </w:rPr>
        <w:t>{</w:t>
      </w:r>
      <w:proofErr w:type="spellStart"/>
      <w:r w:rsidRPr="00BC2E85">
        <w:rPr>
          <w:rFonts w:asciiTheme="majorHAnsi" w:hAnsiTheme="majorHAnsi" w:cs="Courier"/>
          <w:b/>
          <w:bCs/>
          <w:color w:val="0000CC"/>
          <w:sz w:val="22"/>
          <w:szCs w:val="22"/>
        </w:rPr>
        <w:t>fig:LosslessMethods</w:t>
      </w:r>
      <w:proofErr w:type="spellEnd"/>
      <w:r w:rsidRPr="00BC2E85">
        <w:rPr>
          <w:rFonts w:asciiTheme="majorHAnsi" w:hAnsiTheme="majorHAnsi" w:cs="Courier"/>
          <w:b/>
          <w:bCs/>
          <w:color w:val="0000CC"/>
          <w:sz w:val="22"/>
          <w:szCs w:val="22"/>
        </w:rPr>
        <w:t>}</w:t>
      </w:r>
    </w:p>
    <w:p w14:paraId="407BAF9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{figure}</w:t>
      </w:r>
    </w:p>
    <w:p w14:paraId="640B12C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17DB887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spellStart"/>
      <w:proofErr w:type="gramStart"/>
      <w:r w:rsidRPr="00BC2E85">
        <w:rPr>
          <w:rFonts w:asciiTheme="majorHAnsi" w:hAnsiTheme="majorHAnsi" w:cs="Courier"/>
          <w:b/>
          <w:bCs/>
          <w:color w:val="0000CC"/>
          <w:sz w:val="22"/>
          <w:szCs w:val="22"/>
        </w:rPr>
        <w:t>subsubsection</w:t>
      </w:r>
      <w:proofErr w:type="spellEnd"/>
      <w:proofErr w:type="gramEnd"/>
      <w:r w:rsidRPr="00BC2E85">
        <w:rPr>
          <w:rFonts w:asciiTheme="majorHAnsi" w:hAnsiTheme="majorHAnsi" w:cs="Courier"/>
          <w:b/>
          <w:bCs/>
          <w:color w:val="0000CC"/>
          <w:sz w:val="22"/>
          <w:szCs w:val="22"/>
        </w:rPr>
        <w:t>{Local Methods}</w:t>
      </w:r>
    </w:p>
    <w:p w14:paraId="5C0E73C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del w:id="124" w:author="Alireza Masoum" w:date="2014-08-03T15:20:00Z">
        <w:r w:rsidRPr="00BC2E85" w:rsidDel="00835D59">
          <w:rPr>
            <w:rFonts w:asciiTheme="majorHAnsi" w:hAnsiTheme="majorHAnsi" w:cs="Courier"/>
            <w:color w:val="000000"/>
            <w:sz w:val="22"/>
            <w:szCs w:val="22"/>
          </w:rPr>
          <w:delText>All the techniques described in the previous section suffer from one major limitation.</w:delText>
        </w:r>
      </w:del>
      <w:ins w:id="125" w:author="Alireza Masoum" w:date="2014-08-03T15:20:00Z">
        <w:r w:rsidR="00835D59">
          <w:rPr>
            <w:rFonts w:asciiTheme="majorHAnsi" w:hAnsiTheme="majorHAnsi" w:cs="Courier"/>
            <w:color w:val="000000"/>
            <w:sz w:val="22"/>
            <w:szCs w:val="22"/>
          </w:rPr>
          <w:t>This category</w:t>
        </w:r>
      </w:ins>
      <w:r w:rsidRPr="00BC2E85">
        <w:rPr>
          <w:rFonts w:asciiTheme="majorHAnsi" w:hAnsiTheme="majorHAnsi" w:cs="Courier"/>
          <w:color w:val="000000"/>
          <w:sz w:val="22"/>
          <w:szCs w:val="22"/>
        </w:rPr>
        <w:t xml:space="preserve"> </w:t>
      </w:r>
      <w:del w:id="126" w:author="Alireza Masoum" w:date="2014-08-03T15:20:00Z">
        <w:r w:rsidRPr="00BC2E85" w:rsidDel="00835D59">
          <w:rPr>
            <w:rFonts w:asciiTheme="majorHAnsi" w:hAnsiTheme="majorHAnsi" w:cs="Courier"/>
            <w:color w:val="000000"/>
            <w:sz w:val="22"/>
            <w:szCs w:val="22"/>
          </w:rPr>
          <w:delText xml:space="preserve">They do not </w:delText>
        </w:r>
      </w:del>
      <w:r w:rsidRPr="00BC2E85">
        <w:rPr>
          <w:rFonts w:asciiTheme="majorHAnsi" w:hAnsiTheme="majorHAnsi" w:cs="Courier"/>
          <w:color w:val="000000"/>
          <w:sz w:val="22"/>
          <w:szCs w:val="22"/>
        </w:rPr>
        <w:t>take</w:t>
      </w:r>
      <w:ins w:id="127" w:author="Alireza Masoum" w:date="2014-08-03T15:20:00Z">
        <w:r w:rsidR="00835D59">
          <w:rPr>
            <w:rFonts w:asciiTheme="majorHAnsi" w:hAnsiTheme="majorHAnsi" w:cs="Courier"/>
            <w:color w:val="000000"/>
            <w:sz w:val="22"/>
            <w:szCs w:val="22"/>
          </w:rPr>
          <w:t>s</w:t>
        </w:r>
      </w:ins>
      <w:r w:rsidRPr="00BC2E85">
        <w:rPr>
          <w:rFonts w:asciiTheme="majorHAnsi" w:hAnsiTheme="majorHAnsi" w:cs="Courier"/>
          <w:color w:val="000000"/>
          <w:sz w:val="22"/>
          <w:szCs w:val="22"/>
        </w:rPr>
        <w:t xml:space="preserve"> advantage of strong temporal correlation that occurs in many WSN scenarios. Exploiting the redundancy among samples from a single node can lead to further reduction in the volume of transmitted data in a WSN. Lossless compression ensures the accuracy of information through the compression and decompression process. There has been extensive research on adapting lossless compression techniques to the reduced storage and computational resources of sensor nodes. Lossless local compression techniques are categorized in three different classes: </w:t>
      </w:r>
      <w:ins w:id="128" w:author="Zahra" w:date="2014-08-01T15:00:00Z">
        <w:r w:rsidR="004E51D3">
          <w:rPr>
            <w:rFonts w:asciiTheme="majorHAnsi" w:hAnsiTheme="majorHAnsi" w:cs="Courier"/>
            <w:color w:val="000000"/>
            <w:sz w:val="22"/>
            <w:szCs w:val="22"/>
          </w:rPr>
          <w:t>(</w:t>
        </w:r>
        <w:proofErr w:type="spellStart"/>
        <w:r w:rsidR="004E51D3">
          <w:rPr>
            <w:rFonts w:asciiTheme="majorHAnsi" w:hAnsiTheme="majorHAnsi" w:cs="Courier"/>
            <w:color w:val="000000"/>
            <w:sz w:val="22"/>
            <w:szCs w:val="22"/>
          </w:rPr>
          <w:t>i</w:t>
        </w:r>
        <w:proofErr w:type="spellEnd"/>
        <w:r w:rsidR="004E51D3">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Dictionary based, </w:t>
      </w:r>
      <w:ins w:id="129" w:author="Zahra" w:date="2014-08-01T15:00:00Z">
        <w:r w:rsidR="004E51D3">
          <w:rPr>
            <w:rFonts w:asciiTheme="majorHAnsi" w:hAnsiTheme="majorHAnsi" w:cs="Courier"/>
            <w:color w:val="000000"/>
            <w:sz w:val="22"/>
            <w:szCs w:val="22"/>
          </w:rPr>
          <w:t xml:space="preserve">(ii) </w:t>
        </w:r>
      </w:ins>
      <w:r w:rsidRPr="00BC2E85">
        <w:rPr>
          <w:rFonts w:asciiTheme="majorHAnsi" w:hAnsiTheme="majorHAnsi" w:cs="Courier"/>
          <w:color w:val="000000"/>
          <w:sz w:val="22"/>
          <w:szCs w:val="22"/>
        </w:rPr>
        <w:t xml:space="preserve">entropy based and </w:t>
      </w:r>
      <w:ins w:id="130" w:author="Zahra" w:date="2014-08-01T15:00:00Z">
        <w:r w:rsidR="004E51D3">
          <w:rPr>
            <w:rFonts w:asciiTheme="majorHAnsi" w:hAnsiTheme="majorHAnsi" w:cs="Courier"/>
            <w:color w:val="000000"/>
            <w:sz w:val="22"/>
            <w:szCs w:val="22"/>
          </w:rPr>
          <w:t xml:space="preserve">(iii) </w:t>
        </w:r>
      </w:ins>
      <w:r w:rsidRPr="00BC2E85">
        <w:rPr>
          <w:rFonts w:asciiTheme="majorHAnsi" w:hAnsiTheme="majorHAnsi" w:cs="Courier"/>
          <w:color w:val="000000"/>
          <w:sz w:val="22"/>
          <w:szCs w:val="22"/>
        </w:rPr>
        <w:t>run leng</w:t>
      </w:r>
      <w:del w:id="131" w:author="Zahra" w:date="2014-08-01T15:00:00Z">
        <w:r w:rsidRPr="00BC2E85" w:rsidDel="004E51D3">
          <w:rPr>
            <w:rFonts w:asciiTheme="majorHAnsi" w:hAnsiTheme="majorHAnsi" w:cs="Courier"/>
            <w:color w:val="000000"/>
            <w:sz w:val="22"/>
            <w:szCs w:val="22"/>
          </w:rPr>
          <w:delText>h</w:delText>
        </w:r>
      </w:del>
      <w:proofErr w:type="gramStart"/>
      <w:r w:rsidRPr="00BC2E85">
        <w:rPr>
          <w:rFonts w:asciiTheme="majorHAnsi" w:hAnsiTheme="majorHAnsi" w:cs="Courier"/>
          <w:color w:val="000000"/>
          <w:sz w:val="22"/>
          <w:szCs w:val="22"/>
        </w:rPr>
        <w:t>t</w:t>
      </w:r>
      <w:ins w:id="132" w:author="Zahra" w:date="2014-08-01T15:00:00Z">
        <w:r w:rsidR="004E51D3">
          <w:rPr>
            <w:rFonts w:asciiTheme="majorHAnsi" w:hAnsiTheme="majorHAnsi" w:cs="Courier"/>
            <w:color w:val="000000"/>
            <w:sz w:val="22"/>
            <w:szCs w:val="22"/>
          </w:rPr>
          <w:t>h</w:t>
        </w:r>
      </w:ins>
      <w:proofErr w:type="gramEnd"/>
      <w:r w:rsidRPr="00BC2E85">
        <w:rPr>
          <w:rFonts w:asciiTheme="majorHAnsi" w:hAnsiTheme="majorHAnsi" w:cs="Courier"/>
          <w:color w:val="000000"/>
          <w:sz w:val="22"/>
          <w:szCs w:val="22"/>
        </w:rPr>
        <w:t xml:space="preserve"> based compressions.</w:t>
      </w:r>
    </w:p>
    <w:p w14:paraId="317D590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30CCA44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paragraph</w:t>
      </w:r>
      <w:proofErr w:type="gramEnd"/>
      <w:r w:rsidRPr="00BC2E85">
        <w:rPr>
          <w:rFonts w:asciiTheme="majorHAnsi" w:hAnsiTheme="majorHAnsi" w:cs="Courier"/>
          <w:color w:val="000000"/>
          <w:sz w:val="22"/>
          <w:szCs w:val="22"/>
        </w:rPr>
        <w:t xml:space="preserve">{Dictionary Based} </w:t>
      </w:r>
    </w:p>
    <w:p w14:paraId="35C6152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lastRenderedPageBreak/>
        <w:t>Dictionary-based code compression techniques provide</w:t>
      </w:r>
      <w:del w:id="133" w:author="Zahra" w:date="2014-08-01T15:00:00Z">
        <w:r w:rsidRPr="00BC2E85" w:rsidDel="004E51D3">
          <w:rPr>
            <w:rFonts w:asciiTheme="majorHAnsi" w:hAnsiTheme="majorHAnsi" w:cs="Courier"/>
            <w:color w:val="000000"/>
            <w:sz w:val="22"/>
            <w:szCs w:val="22"/>
          </w:rPr>
          <w:delText>s</w:delText>
        </w:r>
      </w:del>
      <w:r w:rsidRPr="00BC2E85">
        <w:rPr>
          <w:rFonts w:asciiTheme="majorHAnsi" w:hAnsiTheme="majorHAnsi" w:cs="Courier"/>
          <w:color w:val="000000"/>
          <w:sz w:val="22"/>
          <w:szCs w:val="22"/>
        </w:rPr>
        <w:t xml:space="preserve"> compression efficiency as well as fast decompression mechanism. The basic idea is to take the advantage of commonly occurring instruction sequences by using a dictionary. The repeating occurrences are replaced by a code word that points to the index of the dictionary that contains the pattern. The compressed program consists of both code words and uncompressed instructions. </w:t>
      </w:r>
      <w:ins w:id="134" w:author="Alireza Masoum" w:date="2014-08-03T15:27:00Z">
        <w:r w:rsidR="009524BE">
          <w:rPr>
            <w:rFonts w:asciiTheme="majorHAnsi" w:hAnsiTheme="majorHAnsi" w:cs="Courier"/>
            <w:color w:val="000000"/>
            <w:sz w:val="22"/>
            <w:szCs w:val="22"/>
          </w:rPr>
          <w:t xml:space="preserve">LZ77 and LZ88 are two example of this category. LZ77 introduces a sliding window as </w:t>
        </w:r>
        <w:proofErr w:type="gramStart"/>
        <w:r w:rsidR="009524BE">
          <w:rPr>
            <w:rFonts w:asciiTheme="majorHAnsi" w:hAnsiTheme="majorHAnsi" w:cs="Courier"/>
            <w:color w:val="000000"/>
            <w:sz w:val="22"/>
            <w:szCs w:val="22"/>
          </w:rPr>
          <w:t>dictionary which</w:t>
        </w:r>
        <w:proofErr w:type="gramEnd"/>
        <w:r w:rsidR="009524BE">
          <w:rPr>
            <w:rFonts w:asciiTheme="majorHAnsi" w:hAnsiTheme="majorHAnsi" w:cs="Courier"/>
            <w:color w:val="000000"/>
            <w:sz w:val="22"/>
            <w:szCs w:val="22"/>
          </w:rPr>
          <w:t xml:space="preserve"> keeps last N bytes of</w:t>
        </w:r>
      </w:ins>
      <w:ins w:id="135" w:author="Alireza Masoum" w:date="2014-08-03T15:29:00Z">
        <w:r w:rsidR="009524BE">
          <w:rPr>
            <w:rFonts w:asciiTheme="majorHAnsi" w:hAnsiTheme="majorHAnsi" w:cs="Courier"/>
            <w:color w:val="000000"/>
            <w:sz w:val="22"/>
            <w:szCs w:val="22"/>
          </w:rPr>
          <w:t xml:space="preserve"> data. </w:t>
        </w:r>
      </w:ins>
      <w:del w:id="136" w:author="Alireza Masoum" w:date="2014-08-03T15:29:00Z">
        <w:r w:rsidRPr="00BC2E85" w:rsidDel="009524BE">
          <w:rPr>
            <w:rFonts w:asciiTheme="majorHAnsi" w:hAnsiTheme="majorHAnsi" w:cs="Courier"/>
            <w:color w:val="000000"/>
            <w:sz w:val="22"/>
            <w:szCs w:val="22"/>
          </w:rPr>
          <w:delText>Both the LZ77 and LZ78 algorithms work on this principle. In LZ77, a data structure called the "sliding window" is used to hold the last N bytes of data processed; this window serves as the dictionary, effectively storing every substring that has appeared in the past N bytes as dictionary entries. Instead of a single index identifying a dictionary entry, two values are needed: the length, indicating the length of the matched text, and the offset (also called the distance), indicating that the match is found in the sliding window starting offset bytes before the current text.</w:delText>
        </w:r>
        <w:r w:rsidRPr="00BC2E85" w:rsidDel="009524BE">
          <w:rPr>
            <w:rFonts w:asciiTheme="majorHAnsi" w:hAnsiTheme="majorHAnsi" w:cs="Courier"/>
            <w:color w:val="800000"/>
            <w:sz w:val="22"/>
            <w:szCs w:val="22"/>
          </w:rPr>
          <w:delText>\\</w:delText>
        </w:r>
      </w:del>
    </w:p>
    <w:p w14:paraId="0B25395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2E160B8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The most famous dictionary-based lossless compression algorithm is the Lempel–</w:t>
      </w:r>
      <w:proofErr w:type="spellStart"/>
      <w:r w:rsidRPr="00BC2E85">
        <w:rPr>
          <w:rFonts w:asciiTheme="majorHAnsi" w:hAnsiTheme="majorHAnsi" w:cs="Courier"/>
          <w:color w:val="000000"/>
          <w:sz w:val="22"/>
          <w:szCs w:val="22"/>
        </w:rPr>
        <w:t>Ziv</w:t>
      </w:r>
      <w:proofErr w:type="spellEnd"/>
      <w:r w:rsidRPr="00BC2E85">
        <w:rPr>
          <w:rFonts w:asciiTheme="majorHAnsi" w:hAnsiTheme="majorHAnsi" w:cs="Courier"/>
          <w:color w:val="000000"/>
          <w:sz w:val="22"/>
          <w:szCs w:val="22"/>
        </w:rPr>
        <w:t>–Welch (LZW) algorithm. Actually, LZW is the result of some modifications made by Welch [32</w:t>
      </w:r>
      <w:del w:id="137" w:author="Alireza Masoum" w:date="2014-08-03T15:30:00Z">
        <w:r w:rsidRPr="00BC2E85" w:rsidDel="009524BE">
          <w:rPr>
            <w:rFonts w:asciiTheme="majorHAnsi" w:hAnsiTheme="majorHAnsi" w:cs="Courier"/>
            <w:color w:val="000000"/>
            <w:sz w:val="22"/>
            <w:szCs w:val="22"/>
          </w:rPr>
          <w:delText xml:space="preserve"> </w:delText>
        </w:r>
      </w:del>
      <w:r w:rsidRPr="00BC2E85">
        <w:rPr>
          <w:rFonts w:asciiTheme="majorHAnsi" w:hAnsiTheme="majorHAnsi" w:cs="Courier"/>
          <w:color w:val="000000"/>
          <w:sz w:val="22"/>
          <w:szCs w:val="22"/>
        </w:rPr>
        <w:t>] to LZ77 [</w:t>
      </w:r>
      <w:proofErr w:type="gramStart"/>
      <w:r w:rsidRPr="00BC2E85">
        <w:rPr>
          <w:rFonts w:asciiTheme="majorHAnsi" w:hAnsiTheme="majorHAnsi" w:cs="Courier"/>
          <w:color w:val="000000"/>
          <w:sz w:val="22"/>
          <w:szCs w:val="22"/>
        </w:rPr>
        <w:t>33 ]</w:t>
      </w:r>
      <w:proofErr w:type="gramEnd"/>
      <w:r w:rsidRPr="00BC2E85">
        <w:rPr>
          <w:rFonts w:asciiTheme="majorHAnsi" w:hAnsiTheme="majorHAnsi" w:cs="Courier"/>
          <w:color w:val="000000"/>
          <w:sz w:val="22"/>
          <w:szCs w:val="22"/>
        </w:rPr>
        <w:t xml:space="preserve"> and LZ78</w:t>
      </w:r>
      <w:del w:id="138" w:author="Alireza Masoum" w:date="2014-08-03T15:30:00Z">
        <w:r w:rsidRPr="00BC2E85" w:rsidDel="009524BE">
          <w:rPr>
            <w:rFonts w:asciiTheme="majorHAnsi" w:hAnsiTheme="majorHAnsi" w:cs="Courier"/>
            <w:color w:val="000000"/>
            <w:sz w:val="22"/>
            <w:szCs w:val="22"/>
          </w:rPr>
          <w:delText xml:space="preserve"> (parts of LZ78 were patent protected in the United States)</w:delText>
        </w:r>
      </w:del>
      <w:r w:rsidRPr="00BC2E85">
        <w:rPr>
          <w:rFonts w:asciiTheme="majorHAnsi" w:hAnsiTheme="majorHAnsi" w:cs="Courier"/>
          <w:color w:val="000000"/>
          <w:sz w:val="22"/>
          <w:szCs w:val="22"/>
        </w:rPr>
        <w:t xml:space="preserve">. </w:t>
      </w:r>
    </w:p>
    <w:p w14:paraId="1EC5587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Sensor </w:t>
      </w:r>
      <w:proofErr w:type="gramStart"/>
      <w:r w:rsidRPr="00BC2E85">
        <w:rPr>
          <w:rFonts w:asciiTheme="majorHAnsi" w:hAnsiTheme="majorHAnsi" w:cs="Courier"/>
          <w:color w:val="000000"/>
          <w:sz w:val="22"/>
          <w:szCs w:val="22"/>
        </w:rPr>
        <w:t>LZW[</w:t>
      </w:r>
      <w:proofErr w:type="gramEnd"/>
      <w:r w:rsidRPr="00BC2E85">
        <w:rPr>
          <w:rFonts w:asciiTheme="majorHAnsi" w:hAnsiTheme="majorHAnsi" w:cs="Courier"/>
          <w:color w:val="000000"/>
          <w:sz w:val="22"/>
          <w:szCs w:val="22"/>
        </w:rPr>
        <w:t xml:space="preserve">16] </w:t>
      </w:r>
      <w:ins w:id="139" w:author="Alireza Masoum" w:date="2014-08-03T15:31:00Z">
        <w:r w:rsidR="009524BE">
          <w:rPr>
            <w:rFonts w:asciiTheme="majorHAnsi" w:hAnsiTheme="majorHAnsi" w:cs="Courier"/>
            <w:color w:val="000000"/>
            <w:sz w:val="22"/>
            <w:szCs w:val="22"/>
          </w:rPr>
          <w:t xml:space="preserve">(SLZW) </w:t>
        </w:r>
      </w:ins>
      <w:r w:rsidRPr="00BC2E85">
        <w:rPr>
          <w:rFonts w:asciiTheme="majorHAnsi" w:hAnsiTheme="majorHAnsi" w:cs="Courier"/>
          <w:color w:val="000000"/>
          <w:sz w:val="22"/>
          <w:szCs w:val="22"/>
        </w:rPr>
        <w:t>extends the Lempel-Ziv-Welch (LZW) algorithm, which encodes new data based on previously encountered data. The authors introduce</w:t>
      </w:r>
      <w:del w:id="140" w:author="Alireza Masoum" w:date="2014-08-03T15:30:00Z">
        <w:r w:rsidRPr="00BC2E85" w:rsidDel="009524BE">
          <w:rPr>
            <w:rFonts w:asciiTheme="majorHAnsi" w:hAnsiTheme="majorHAnsi" w:cs="Courier"/>
            <w:color w:val="000000"/>
            <w:sz w:val="22"/>
            <w:szCs w:val="22"/>
          </w:rPr>
          <w:delText>d</w:delText>
        </w:r>
      </w:del>
      <w:r w:rsidRPr="00BC2E85">
        <w:rPr>
          <w:rFonts w:asciiTheme="majorHAnsi" w:hAnsiTheme="majorHAnsi" w:cs="Courier"/>
          <w:color w:val="000000"/>
          <w:sz w:val="22"/>
          <w:szCs w:val="22"/>
        </w:rPr>
        <w:t xml:space="preserve"> a lossless compression algorithm, which is an adapted version of LZW [27] designed specifically for resource constrained sensor nodes. SLZW processes small blocks of data to accommodate the memory constraints of a sensor. SLZW improves the compression of sensor data by using the Burrow-Wheeler </w:t>
      </w:r>
      <w:proofErr w:type="gramStart"/>
      <w:r w:rsidRPr="00BC2E85">
        <w:rPr>
          <w:rFonts w:asciiTheme="majorHAnsi" w:hAnsiTheme="majorHAnsi" w:cs="Courier"/>
          <w:color w:val="000000"/>
          <w:sz w:val="22"/>
          <w:szCs w:val="22"/>
        </w:rPr>
        <w:t>transform</w:t>
      </w:r>
      <w:ins w:id="141" w:author="Alireza Masoum" w:date="2014-08-03T15:31:00Z">
        <w:r w:rsidR="009524BE">
          <w:rPr>
            <w:rFonts w:asciiTheme="majorHAnsi" w:hAnsiTheme="majorHAnsi" w:cs="Courier"/>
            <w:color w:val="000000"/>
            <w:sz w:val="22"/>
            <w:szCs w:val="22"/>
          </w:rPr>
          <w:t>[</w:t>
        </w:r>
        <w:proofErr w:type="gramEnd"/>
        <w:r w:rsidR="009524BE">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which reorganizes sensor data in a way that results in better compression. SLZW is a lossless compression algorithm and exploits only temporal correlation between readings produced by an individual sensor. It uses adaptive dictionary techniques with dynamic code length. The dictionary structure allows the algorithm to adapt to changes in the input and to take advantage of repetition in the sensed data. However, the algorithm suffers from the growing dictionary problem and its compression efficiency still needs to be improved. Although it is possible to apply SLZW across sensors to exploit spatial correlation, the approach will be inefficient. The algorithm is easy to implement and its performance in latency, memory, compression effect are </w:t>
      </w:r>
      <w:del w:id="142" w:author="Alireza Masoum" w:date="2014-08-03T15:32:00Z">
        <w:r w:rsidRPr="00BC2E85" w:rsidDel="009524BE">
          <w:rPr>
            <w:rFonts w:asciiTheme="majorHAnsi" w:hAnsiTheme="majorHAnsi" w:cs="Courier"/>
            <w:color w:val="000000"/>
            <w:sz w:val="22"/>
            <w:szCs w:val="22"/>
          </w:rPr>
          <w:delText>all suitable</w:delText>
        </w:r>
      </w:del>
      <w:proofErr w:type="gramStart"/>
      <w:ins w:id="143" w:author="Alireza Masoum" w:date="2014-08-03T15:32:00Z">
        <w:r w:rsidR="009524BE" w:rsidRPr="00BC2E85">
          <w:rPr>
            <w:rFonts w:asciiTheme="majorHAnsi" w:hAnsiTheme="majorHAnsi" w:cs="Courier"/>
            <w:color w:val="000000"/>
            <w:sz w:val="22"/>
            <w:szCs w:val="22"/>
          </w:rPr>
          <w:t>all suitable</w:t>
        </w:r>
      </w:ins>
      <w:proofErr w:type="gramEnd"/>
      <w:r w:rsidRPr="00BC2E85">
        <w:rPr>
          <w:rFonts w:asciiTheme="majorHAnsi" w:hAnsiTheme="majorHAnsi" w:cs="Courier"/>
          <w:color w:val="000000"/>
          <w:sz w:val="22"/>
          <w:szCs w:val="22"/>
        </w:rPr>
        <w:t xml:space="preserve"> for WSN, but its coding efficiency still needs to be improved.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p>
    <w:p w14:paraId="13DEC07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63897D46" w14:textId="77777777" w:rsidR="004E51D3" w:rsidRDefault="00BC2E85" w:rsidP="004E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144" w:author="Zahra" w:date="2014-08-01T15:04:00Z"/>
          <w:rFonts w:asciiTheme="majorHAnsi" w:hAnsiTheme="majorHAnsi" w:cs="Courier"/>
          <w:color w:val="000000"/>
          <w:sz w:val="22"/>
          <w:szCs w:val="22"/>
        </w:rPr>
      </w:pPr>
      <w:r w:rsidRPr="00BC2E85">
        <w:rPr>
          <w:rFonts w:asciiTheme="majorHAnsi" w:hAnsiTheme="majorHAnsi" w:cs="Courier"/>
          <w:color w:val="000000"/>
          <w:sz w:val="22"/>
          <w:szCs w:val="22"/>
        </w:rPr>
        <w:t>According to the need for fully recovering the compressed numerical data, based on the LZW (Lempel-Ziv-Welch) algorithm, Yan-Li et al</w:t>
      </w:r>
      <w:ins w:id="145" w:author="Alireza Masoum" w:date="2014-08-03T15:32:00Z">
        <w:r w:rsidR="009524BE">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 propose</w:t>
      </w:r>
      <w:del w:id="146" w:author="Alireza Masoum" w:date="2014-08-03T15:32:00Z">
        <w:r w:rsidRPr="00BC2E85" w:rsidDel="009524BE">
          <w:rPr>
            <w:rFonts w:asciiTheme="majorHAnsi" w:hAnsiTheme="majorHAnsi" w:cs="Courier"/>
            <w:color w:val="000000"/>
            <w:sz w:val="22"/>
            <w:szCs w:val="22"/>
          </w:rPr>
          <w:delText>s</w:delText>
        </w:r>
      </w:del>
      <w:r w:rsidRPr="00BC2E85">
        <w:rPr>
          <w:rFonts w:asciiTheme="majorHAnsi" w:hAnsiTheme="majorHAnsi" w:cs="Courier"/>
          <w:color w:val="000000"/>
          <w:sz w:val="22"/>
          <w:szCs w:val="22"/>
        </w:rPr>
        <w:t xml:space="preserve"> an improved lossless data compression algorithm for WSN nodes. In this algorithm, calculating increment between two adjacent data of sample sequence reduces the span of data to be compressed. They address following improvements in the encoding process: </w:t>
      </w:r>
    </w:p>
    <w:p w14:paraId="2C97D88C" w14:textId="77777777" w:rsidR="004E51D3" w:rsidRDefault="004E51D3" w:rsidP="004E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147" w:author="Zahra" w:date="2014-08-01T15:04:00Z"/>
          <w:rFonts w:asciiTheme="majorHAnsi" w:hAnsiTheme="majorHAnsi" w:cs="Courier"/>
          <w:color w:val="000000"/>
          <w:sz w:val="22"/>
          <w:szCs w:val="22"/>
        </w:rPr>
      </w:pPr>
      <w:ins w:id="148" w:author="Zahra" w:date="2014-08-01T15:03:00Z">
        <w:r>
          <w:rPr>
            <w:rFonts w:asciiTheme="majorHAnsi" w:hAnsiTheme="majorHAnsi" w:cs="Courier"/>
            <w:color w:val="000000"/>
            <w:sz w:val="22"/>
            <w:szCs w:val="22"/>
          </w:rPr>
          <w:t>(</w:t>
        </w:r>
      </w:ins>
      <w:del w:id="149" w:author="Zahra" w:date="2014-08-01T15:03:00Z">
        <w:r w:rsidR="00BC2E85" w:rsidRPr="00BC2E85" w:rsidDel="004E51D3">
          <w:rPr>
            <w:rFonts w:asciiTheme="majorHAnsi" w:hAnsiTheme="majorHAnsi" w:cs="Courier"/>
            <w:color w:val="000000"/>
            <w:sz w:val="22"/>
            <w:szCs w:val="22"/>
          </w:rPr>
          <w:delText>a</w:delText>
        </w:r>
      </w:del>
      <w:proofErr w:type="spellStart"/>
      <w:ins w:id="150" w:author="Zahra" w:date="2014-08-01T15:03:00Z">
        <w:r>
          <w:rPr>
            <w:rFonts w:asciiTheme="majorHAnsi" w:hAnsiTheme="majorHAnsi" w:cs="Courier"/>
            <w:color w:val="000000"/>
            <w:sz w:val="22"/>
            <w:szCs w:val="22"/>
          </w:rPr>
          <w:t>i</w:t>
        </w:r>
      </w:ins>
      <w:proofErr w:type="spellEnd"/>
      <w:r w:rsidR="00BC2E85" w:rsidRPr="00BC2E85">
        <w:rPr>
          <w:rFonts w:asciiTheme="majorHAnsi" w:hAnsiTheme="majorHAnsi" w:cs="Courier"/>
          <w:color w:val="000000"/>
          <w:sz w:val="22"/>
          <w:szCs w:val="22"/>
        </w:rPr>
        <w:t xml:space="preserve">) All single characters will no longer be put into the dictionary at first, which can reduce the dictionary size </w:t>
      </w:r>
      <w:del w:id="151" w:author="Alireza Masoum" w:date="2014-08-03T15:41:00Z">
        <w:r w:rsidR="00BC2E85" w:rsidRPr="00BC2E85" w:rsidDel="00A00A1C">
          <w:rPr>
            <w:rFonts w:asciiTheme="majorHAnsi" w:hAnsiTheme="majorHAnsi" w:cs="Courier"/>
            <w:color w:val="000000"/>
            <w:sz w:val="22"/>
            <w:szCs w:val="22"/>
          </w:rPr>
          <w:delText>and  also</w:delText>
        </w:r>
      </w:del>
      <w:ins w:id="152" w:author="Alireza Masoum" w:date="2014-08-03T15:41:00Z">
        <w:r w:rsidR="00A00A1C" w:rsidRPr="00BC2E85">
          <w:rPr>
            <w:rFonts w:asciiTheme="majorHAnsi" w:hAnsiTheme="majorHAnsi" w:cs="Courier"/>
            <w:color w:val="000000"/>
            <w:sz w:val="22"/>
            <w:szCs w:val="22"/>
          </w:rPr>
          <w:t>and also</w:t>
        </w:r>
      </w:ins>
      <w:r w:rsidR="00BC2E85" w:rsidRPr="00BC2E85">
        <w:rPr>
          <w:rFonts w:asciiTheme="majorHAnsi" w:hAnsiTheme="majorHAnsi" w:cs="Courier"/>
          <w:color w:val="000000"/>
          <w:sz w:val="22"/>
          <w:szCs w:val="22"/>
        </w:rPr>
        <w:t xml:space="preserve"> be correctly decoded. </w:t>
      </w:r>
    </w:p>
    <w:p w14:paraId="585B3ED6" w14:textId="77777777" w:rsidR="004E51D3" w:rsidRDefault="004E51D3" w:rsidP="004E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153" w:author="Zahra" w:date="2014-08-01T15:04:00Z"/>
          <w:rFonts w:asciiTheme="majorHAnsi" w:hAnsiTheme="majorHAnsi" w:cs="Courier"/>
          <w:color w:val="000000"/>
          <w:sz w:val="22"/>
          <w:szCs w:val="22"/>
        </w:rPr>
      </w:pPr>
      <w:ins w:id="154" w:author="Zahra" w:date="2014-08-01T15:03:00Z">
        <w:r>
          <w:rPr>
            <w:rFonts w:asciiTheme="majorHAnsi" w:hAnsiTheme="majorHAnsi" w:cs="Courier"/>
            <w:color w:val="000000"/>
            <w:sz w:val="22"/>
            <w:szCs w:val="22"/>
          </w:rPr>
          <w:t>(ii</w:t>
        </w:r>
      </w:ins>
      <w:del w:id="155" w:author="Zahra" w:date="2014-08-01T15:03:00Z">
        <w:r w:rsidR="00BC2E85" w:rsidRPr="00BC2E85" w:rsidDel="004E51D3">
          <w:rPr>
            <w:rFonts w:asciiTheme="majorHAnsi" w:hAnsiTheme="majorHAnsi" w:cs="Courier"/>
            <w:color w:val="000000"/>
            <w:sz w:val="22"/>
            <w:szCs w:val="22"/>
          </w:rPr>
          <w:delText>b</w:delText>
        </w:r>
      </w:del>
      <w:r w:rsidR="00BC2E85" w:rsidRPr="00BC2E85">
        <w:rPr>
          <w:rFonts w:asciiTheme="majorHAnsi" w:hAnsiTheme="majorHAnsi" w:cs="Courier"/>
          <w:color w:val="000000"/>
          <w:sz w:val="22"/>
          <w:szCs w:val="22"/>
        </w:rPr>
        <w:t xml:space="preserve">) Select appropriate dictionary capacity. As nodes are limited in memory space, it is suitable to store the dictionary with address space of two bytes, which is sufficient for compression in nodes. </w:t>
      </w:r>
    </w:p>
    <w:p w14:paraId="3F8678A0" w14:textId="77777777" w:rsidR="004E51D3" w:rsidRDefault="004E51D3" w:rsidP="004E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156" w:author="Zahra" w:date="2014-08-01T15:04:00Z"/>
          <w:rFonts w:asciiTheme="majorHAnsi" w:hAnsiTheme="majorHAnsi" w:cs="Courier"/>
          <w:color w:val="000000"/>
          <w:sz w:val="22"/>
          <w:szCs w:val="22"/>
        </w:rPr>
      </w:pPr>
      <w:ins w:id="157" w:author="Zahra" w:date="2014-08-01T15:04:00Z">
        <w:r>
          <w:rPr>
            <w:rFonts w:asciiTheme="majorHAnsi" w:hAnsiTheme="majorHAnsi" w:cs="Courier"/>
            <w:color w:val="000000"/>
            <w:sz w:val="22"/>
            <w:szCs w:val="22"/>
          </w:rPr>
          <w:t>(iii</w:t>
        </w:r>
      </w:ins>
      <w:del w:id="158" w:author="Zahra" w:date="2014-08-01T15:04:00Z">
        <w:r w:rsidR="00BC2E85" w:rsidRPr="00BC2E85" w:rsidDel="004E51D3">
          <w:rPr>
            <w:rFonts w:asciiTheme="majorHAnsi" w:hAnsiTheme="majorHAnsi" w:cs="Courier"/>
            <w:color w:val="000000"/>
            <w:sz w:val="22"/>
            <w:szCs w:val="22"/>
          </w:rPr>
          <w:delText>c</w:delText>
        </w:r>
      </w:del>
      <w:r w:rsidR="00BC2E85" w:rsidRPr="00BC2E85">
        <w:rPr>
          <w:rFonts w:asciiTheme="majorHAnsi" w:hAnsiTheme="majorHAnsi" w:cs="Courier"/>
          <w:color w:val="000000"/>
          <w:sz w:val="22"/>
          <w:szCs w:val="22"/>
        </w:rPr>
        <w:t>) Limit the length of substring in the dictionary, because appropriate length can both save memory space and maintain high efficiency. The length is not determined, but can only be got through testing. For numerical data, they adopt differen</w:t>
      </w:r>
      <w:ins w:id="159" w:author="Alireza Masoum" w:date="2014-08-03T15:42:00Z">
        <w:r w:rsidR="00A00A1C">
          <w:rPr>
            <w:rFonts w:asciiTheme="majorHAnsi" w:hAnsiTheme="majorHAnsi" w:cs="Courier"/>
            <w:color w:val="000000"/>
            <w:sz w:val="22"/>
            <w:szCs w:val="22"/>
          </w:rPr>
          <w:t>t</w:t>
        </w:r>
      </w:ins>
      <w:del w:id="160" w:author="Alireza Masoum" w:date="2014-08-03T15:42:00Z">
        <w:r w:rsidR="00BC2E85" w:rsidRPr="00BC2E85" w:rsidDel="00A00A1C">
          <w:rPr>
            <w:rFonts w:asciiTheme="majorHAnsi" w:hAnsiTheme="majorHAnsi" w:cs="Courier"/>
            <w:color w:val="000000"/>
            <w:sz w:val="22"/>
            <w:szCs w:val="22"/>
          </w:rPr>
          <w:delText>ce</w:delText>
        </w:r>
      </w:del>
      <w:r w:rsidR="00BC2E85" w:rsidRPr="00BC2E85">
        <w:rPr>
          <w:rFonts w:asciiTheme="majorHAnsi" w:hAnsiTheme="majorHAnsi" w:cs="Courier"/>
          <w:color w:val="000000"/>
          <w:sz w:val="22"/>
          <w:szCs w:val="22"/>
        </w:rPr>
        <w:t xml:space="preserve"> method to reduce the data range, which is beneficial to improve data duplication possibility and reduce the size of dictionary. </w:t>
      </w:r>
    </w:p>
    <w:p w14:paraId="24CE66A5" w14:textId="77777777" w:rsidR="00BC2E85" w:rsidRPr="00BC2E85" w:rsidRDefault="004E51D3" w:rsidP="004E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roofErr w:type="gramStart"/>
      <w:ins w:id="161" w:author="Zahra" w:date="2014-08-01T15:04:00Z">
        <w:r>
          <w:rPr>
            <w:rFonts w:asciiTheme="majorHAnsi" w:hAnsiTheme="majorHAnsi" w:cs="Courier"/>
            <w:color w:val="000000"/>
            <w:sz w:val="22"/>
            <w:szCs w:val="22"/>
          </w:rPr>
          <w:t>(iv)</w:t>
        </w:r>
      </w:ins>
      <w:del w:id="162" w:author="Zahra" w:date="2014-08-01T15:04:00Z">
        <w:r w:rsidR="00BC2E85" w:rsidRPr="00BC2E85" w:rsidDel="004E51D3">
          <w:rPr>
            <w:rFonts w:asciiTheme="majorHAnsi" w:hAnsiTheme="majorHAnsi" w:cs="Courier"/>
            <w:color w:val="000000"/>
            <w:sz w:val="22"/>
            <w:szCs w:val="22"/>
          </w:rPr>
          <w:delText xml:space="preserve">d) </w:delText>
        </w:r>
      </w:del>
      <w:ins w:id="163" w:author="Zahra" w:date="2014-08-01T15:04:00Z">
        <w:r>
          <w:rPr>
            <w:rFonts w:asciiTheme="majorHAnsi" w:hAnsiTheme="majorHAnsi" w:cs="Courier"/>
            <w:color w:val="000000"/>
            <w:sz w:val="22"/>
            <w:szCs w:val="22"/>
          </w:rPr>
          <w:t xml:space="preserve"> </w:t>
        </w:r>
      </w:ins>
      <w:r w:rsidR="00BC2E85" w:rsidRPr="00BC2E85">
        <w:rPr>
          <w:rFonts w:asciiTheme="majorHAnsi" w:hAnsiTheme="majorHAnsi" w:cs="Courier"/>
          <w:color w:val="000000"/>
          <w:sz w:val="22"/>
          <w:szCs w:val="22"/>
        </w:rPr>
        <w:t>Carry</w:t>
      </w:r>
      <w:proofErr w:type="gramEnd"/>
      <w:r w:rsidR="00BC2E85" w:rsidRPr="00BC2E85">
        <w:rPr>
          <w:rFonts w:asciiTheme="majorHAnsi" w:hAnsiTheme="majorHAnsi" w:cs="Courier"/>
          <w:color w:val="000000"/>
          <w:sz w:val="22"/>
          <w:szCs w:val="22"/>
        </w:rPr>
        <w:t xml:space="preserve"> out preprocessing for different situations to convert other non-document file into text file. </w:t>
      </w:r>
      <w:r w:rsidR="00BC2E85" w:rsidRPr="00BC2E85">
        <w:rPr>
          <w:rFonts w:asciiTheme="majorHAnsi" w:hAnsiTheme="majorHAnsi" w:cs="Courier"/>
          <w:color w:val="800000"/>
          <w:sz w:val="22"/>
          <w:szCs w:val="22"/>
        </w:rPr>
        <w:t>\\</w:t>
      </w:r>
    </w:p>
    <w:p w14:paraId="1D449D9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Table </w:t>
      </w: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ref</w:t>
      </w:r>
      <w:r w:rsidRPr="00BC2E85">
        <w:rPr>
          <w:rFonts w:asciiTheme="majorHAnsi" w:hAnsiTheme="majorHAnsi" w:cs="Courier"/>
          <w:color w:val="000000"/>
          <w:sz w:val="22"/>
          <w:szCs w:val="22"/>
        </w:rPr>
        <w:t>{</w:t>
      </w:r>
      <w:proofErr w:type="spellStart"/>
      <w:proofErr w:type="gramEnd"/>
      <w:r w:rsidRPr="00BC2E85">
        <w:rPr>
          <w:rFonts w:asciiTheme="majorHAnsi" w:hAnsiTheme="majorHAnsi" w:cs="Courier"/>
          <w:color w:val="000000"/>
          <w:sz w:val="22"/>
          <w:szCs w:val="22"/>
        </w:rPr>
        <w:t>table:Dictionary</w:t>
      </w:r>
      <w:proofErr w:type="spellEnd"/>
      <w:r w:rsidRPr="00BC2E85">
        <w:rPr>
          <w:rFonts w:asciiTheme="majorHAnsi" w:hAnsiTheme="majorHAnsi" w:cs="Courier"/>
          <w:color w:val="000000"/>
          <w:sz w:val="22"/>
          <w:szCs w:val="22"/>
        </w:rPr>
        <w:t xml:space="preserve"> based Methods} compare the performance of these algorithms.</w:t>
      </w:r>
    </w:p>
    <w:p w14:paraId="6C5E4E9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{table}[h]</w:t>
      </w:r>
    </w:p>
    <w:p w14:paraId="78F9110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centering</w:t>
      </w:r>
      <w:proofErr w:type="gramEnd"/>
    </w:p>
    <w:p w14:paraId="060F193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caption</w:t>
      </w:r>
      <w:proofErr w:type="gramEnd"/>
      <w:r w:rsidRPr="00BC2E85">
        <w:rPr>
          <w:rFonts w:asciiTheme="majorHAnsi" w:hAnsiTheme="majorHAnsi" w:cs="Courier"/>
          <w:color w:val="000000"/>
          <w:sz w:val="22"/>
          <w:szCs w:val="22"/>
        </w:rPr>
        <w:t xml:space="preserve">{Performance </w:t>
      </w:r>
      <w:del w:id="164" w:author="Zahra" w:date="2014-08-01T16:29:00Z">
        <w:r w:rsidRPr="00BC2E85" w:rsidDel="005A50D6">
          <w:rPr>
            <w:rFonts w:asciiTheme="majorHAnsi" w:hAnsiTheme="majorHAnsi" w:cs="Courier"/>
            <w:color w:val="000000"/>
            <w:sz w:val="22"/>
            <w:szCs w:val="22"/>
          </w:rPr>
          <w:delText>Comparsion</w:delText>
        </w:r>
      </w:del>
      <w:ins w:id="165" w:author="Zahra" w:date="2014-08-01T16:29:00Z">
        <w:r w:rsidR="005A50D6" w:rsidRPr="00BC2E85">
          <w:rPr>
            <w:rFonts w:asciiTheme="majorHAnsi" w:hAnsiTheme="majorHAnsi" w:cs="Courier"/>
            <w:color w:val="000000"/>
            <w:sz w:val="22"/>
            <w:szCs w:val="22"/>
          </w:rPr>
          <w:t>Comparison</w:t>
        </w:r>
      </w:ins>
      <w:r w:rsidRPr="00BC2E85">
        <w:rPr>
          <w:rFonts w:asciiTheme="majorHAnsi" w:hAnsiTheme="majorHAnsi" w:cs="Courier"/>
          <w:color w:val="000000"/>
          <w:sz w:val="22"/>
          <w:szCs w:val="22"/>
        </w:rPr>
        <w:t xml:space="preserve"> of Performance </w:t>
      </w:r>
      <w:del w:id="166" w:author="Zahra" w:date="2014-08-01T16:29:00Z">
        <w:r w:rsidRPr="00BC2E85" w:rsidDel="005A50D6">
          <w:rPr>
            <w:rFonts w:asciiTheme="majorHAnsi" w:hAnsiTheme="majorHAnsi" w:cs="Courier"/>
            <w:color w:val="000000"/>
            <w:sz w:val="22"/>
            <w:szCs w:val="22"/>
          </w:rPr>
          <w:delText>Comparsion</w:delText>
        </w:r>
      </w:del>
      <w:ins w:id="167" w:author="Zahra" w:date="2014-08-01T16:29:00Z">
        <w:r w:rsidR="005A50D6" w:rsidRPr="00BC2E85">
          <w:rPr>
            <w:rFonts w:asciiTheme="majorHAnsi" w:hAnsiTheme="majorHAnsi" w:cs="Courier"/>
            <w:color w:val="000000"/>
            <w:sz w:val="22"/>
            <w:szCs w:val="22"/>
          </w:rPr>
          <w:t>Comparison</w:t>
        </w:r>
      </w:ins>
      <w:r w:rsidRPr="00BC2E85">
        <w:rPr>
          <w:rFonts w:asciiTheme="majorHAnsi" w:hAnsiTheme="majorHAnsi" w:cs="Courier"/>
          <w:color w:val="000000"/>
          <w:sz w:val="22"/>
          <w:szCs w:val="22"/>
        </w:rPr>
        <w:t xml:space="preserve"> of Distributed Source Coding Methods}</w:t>
      </w:r>
    </w:p>
    <w:p w14:paraId="0C479E4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label</w:t>
      </w:r>
      <w:proofErr w:type="gramEnd"/>
      <w:r w:rsidRPr="00BC2E85">
        <w:rPr>
          <w:rFonts w:asciiTheme="majorHAnsi" w:hAnsiTheme="majorHAnsi" w:cs="Courier"/>
          <w:b/>
          <w:bCs/>
          <w:color w:val="0000CC"/>
          <w:sz w:val="22"/>
          <w:szCs w:val="22"/>
        </w:rPr>
        <w:t>{</w:t>
      </w:r>
      <w:proofErr w:type="spellStart"/>
      <w:r w:rsidRPr="00BC2E85">
        <w:rPr>
          <w:rFonts w:asciiTheme="majorHAnsi" w:hAnsiTheme="majorHAnsi" w:cs="Courier"/>
          <w:b/>
          <w:bCs/>
          <w:color w:val="0000CC"/>
          <w:sz w:val="22"/>
          <w:szCs w:val="22"/>
        </w:rPr>
        <w:t>table:Dictionary</w:t>
      </w:r>
      <w:proofErr w:type="spellEnd"/>
      <w:r w:rsidRPr="00BC2E85">
        <w:rPr>
          <w:rFonts w:asciiTheme="majorHAnsi" w:hAnsiTheme="majorHAnsi" w:cs="Courier"/>
          <w:b/>
          <w:bCs/>
          <w:color w:val="0000CC"/>
          <w:sz w:val="22"/>
          <w:szCs w:val="22"/>
        </w:rPr>
        <w:t xml:space="preserve"> based Methods}</w:t>
      </w:r>
    </w:p>
    <w:p w14:paraId="328F422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{tabular}{</w:t>
      </w:r>
      <w:proofErr w:type="spellStart"/>
      <w:r w:rsidRPr="00BC2E85">
        <w:rPr>
          <w:rFonts w:asciiTheme="majorHAnsi" w:hAnsiTheme="majorHAnsi" w:cs="Courier"/>
          <w:color w:val="000000"/>
          <w:sz w:val="22"/>
          <w:szCs w:val="22"/>
        </w:rPr>
        <w:t>ccccc</w:t>
      </w:r>
      <w:proofErr w:type="spellEnd"/>
      <w:r w:rsidRPr="00BC2E85">
        <w:rPr>
          <w:rFonts w:asciiTheme="majorHAnsi" w:hAnsiTheme="majorHAnsi" w:cs="Courier"/>
          <w:color w:val="000000"/>
          <w:sz w:val="22"/>
          <w:szCs w:val="22"/>
        </w:rPr>
        <w:t>}</w:t>
      </w:r>
    </w:p>
    <w:p w14:paraId="3CEA063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lastRenderedPageBreak/>
        <w:t>\</w:t>
      </w:r>
      <w:proofErr w:type="spellStart"/>
      <w:proofErr w:type="gramStart"/>
      <w:r w:rsidRPr="00BC2E85">
        <w:rPr>
          <w:rFonts w:asciiTheme="majorHAnsi" w:hAnsiTheme="majorHAnsi" w:cs="Courier"/>
          <w:color w:val="800000"/>
          <w:sz w:val="22"/>
          <w:szCs w:val="22"/>
        </w:rPr>
        <w:t>hline</w:t>
      </w:r>
      <w:proofErr w:type="spellEnd"/>
      <w:proofErr w:type="gramEnd"/>
    </w:p>
    <w:p w14:paraId="78FD7EB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&amp; CR                     &amp; </w:t>
      </w:r>
      <w:proofErr w:type="spellStart"/>
      <w:r w:rsidRPr="00BC2E85">
        <w:rPr>
          <w:rFonts w:asciiTheme="majorHAnsi" w:hAnsiTheme="majorHAnsi" w:cs="Courier"/>
          <w:color w:val="000000"/>
          <w:sz w:val="22"/>
          <w:szCs w:val="22"/>
        </w:rPr>
        <w:t>Cmm</w:t>
      </w:r>
      <w:proofErr w:type="spellEnd"/>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Comp</w:t>
      </w:r>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Net of Saving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2FF218C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{1}{|c|}{6}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{1}{c|}{N}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75AE5BD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{1}{|c|}{7}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3D06527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{tabular}</w:t>
      </w:r>
    </w:p>
    <w:p w14:paraId="3696C01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{table}</w:t>
      </w:r>
    </w:p>
    <w:p w14:paraId="50547E9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548A065B" w14:textId="77777777" w:rsidR="00BC2E85" w:rsidRPr="00BC2E85" w:rsidDel="00D53958"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168" w:author="Alireza Masoum" w:date="2014-08-03T17:22:00Z"/>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paragraph</w:t>
      </w:r>
      <w:proofErr w:type="gramEnd"/>
      <w:r w:rsidRPr="00BC2E85">
        <w:rPr>
          <w:rFonts w:asciiTheme="majorHAnsi" w:hAnsiTheme="majorHAnsi" w:cs="Courier"/>
          <w:color w:val="000000"/>
          <w:sz w:val="22"/>
          <w:szCs w:val="22"/>
        </w:rPr>
        <w:t>{Entropy based}</w:t>
      </w:r>
    </w:p>
    <w:p w14:paraId="4E22A92C" w14:textId="77777777" w:rsidR="00514FBC" w:rsidRDefault="00514FBC"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169" w:author="Alireza Masoum" w:date="2014-08-03T15:49:00Z"/>
          <w:rFonts w:asciiTheme="majorHAnsi" w:hAnsiTheme="majorHAnsi" w:cs="Courier"/>
          <w:color w:val="000000"/>
          <w:sz w:val="22"/>
          <w:szCs w:val="22"/>
        </w:rPr>
      </w:pPr>
    </w:p>
    <w:p w14:paraId="22C0EE3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roofErr w:type="gramStart"/>
      <w:r w:rsidRPr="00BC2E85">
        <w:rPr>
          <w:rFonts w:asciiTheme="majorHAnsi" w:hAnsiTheme="majorHAnsi" w:cs="Courier"/>
          <w:color w:val="000000"/>
          <w:sz w:val="22"/>
          <w:szCs w:val="22"/>
        </w:rPr>
        <w:t>An entropy</w:t>
      </w:r>
      <w:proofErr w:type="gramEnd"/>
      <w:r w:rsidRPr="00BC2E85">
        <w:rPr>
          <w:rFonts w:asciiTheme="majorHAnsi" w:hAnsiTheme="majorHAnsi" w:cs="Courier"/>
          <w:color w:val="000000"/>
          <w:sz w:val="22"/>
          <w:szCs w:val="22"/>
        </w:rPr>
        <w:t xml:space="preserve"> based </w:t>
      </w:r>
      <w:ins w:id="170" w:author="Alireza Masoum" w:date="2014-08-03T15:49:00Z">
        <w:r w:rsidR="00514FBC">
          <w:rPr>
            <w:rFonts w:asciiTheme="majorHAnsi" w:hAnsiTheme="majorHAnsi" w:cs="Courier"/>
            <w:color w:val="000000"/>
            <w:sz w:val="22"/>
            <w:szCs w:val="22"/>
          </w:rPr>
          <w:t xml:space="preserve">lossless </w:t>
        </w:r>
      </w:ins>
      <w:r w:rsidRPr="00BC2E85">
        <w:rPr>
          <w:rFonts w:asciiTheme="majorHAnsi" w:hAnsiTheme="majorHAnsi" w:cs="Courier"/>
          <w:color w:val="000000"/>
          <w:sz w:val="22"/>
          <w:szCs w:val="22"/>
        </w:rPr>
        <w:t xml:space="preserve">encoding </w:t>
      </w:r>
      <w:del w:id="171" w:author="Alireza Masoum" w:date="2014-08-03T17:23:00Z">
        <w:r w:rsidRPr="00BC2E85" w:rsidDel="00D53958">
          <w:rPr>
            <w:rFonts w:asciiTheme="majorHAnsi" w:hAnsiTheme="majorHAnsi" w:cs="Courier"/>
            <w:color w:val="000000"/>
            <w:sz w:val="22"/>
            <w:szCs w:val="22"/>
          </w:rPr>
          <w:delText xml:space="preserve">is a coding scheme that </w:delText>
        </w:r>
      </w:del>
      <w:r w:rsidRPr="00BC2E85">
        <w:rPr>
          <w:rFonts w:asciiTheme="majorHAnsi" w:hAnsiTheme="majorHAnsi" w:cs="Courier"/>
          <w:color w:val="000000"/>
          <w:sz w:val="22"/>
          <w:szCs w:val="22"/>
        </w:rPr>
        <w:t xml:space="preserve">assigns codes to symbols so as to match code lengths with the probabilities of the symbols. </w:t>
      </w:r>
      <w:del w:id="172" w:author="Alireza Masoum" w:date="2014-08-03T17:22:00Z">
        <w:r w:rsidRPr="00BC2E85" w:rsidDel="00D53958">
          <w:rPr>
            <w:rFonts w:asciiTheme="majorHAnsi" w:hAnsiTheme="majorHAnsi" w:cs="Courier"/>
            <w:color w:val="000000"/>
            <w:sz w:val="22"/>
            <w:szCs w:val="22"/>
          </w:rPr>
          <w:delText xml:space="preserve">Typically, entropy encoders are used to compress data by replacing symbols represented by equal-length codes with symbols represented by codes where the length of each codeword is proportional to the negative logarithm of the probability. Therefore, the most common symbols use the shortest codes.  According to Shannon's source coding theorem, the optimal code length for a symbol is logbP, where b is the number of symbols used to make output codes and P is the probability of the input symbol.  </w:delText>
        </w:r>
      </w:del>
      <w:del w:id="173" w:author="Alireza Masoum" w:date="2014-08-03T17:23:00Z">
        <w:r w:rsidRPr="00BC2E85" w:rsidDel="00D53958">
          <w:rPr>
            <w:rFonts w:asciiTheme="majorHAnsi" w:hAnsiTheme="majorHAnsi" w:cs="Courier"/>
            <w:color w:val="000000"/>
            <w:sz w:val="22"/>
            <w:szCs w:val="22"/>
          </w:rPr>
          <w:delText xml:space="preserve">Two of the most common entropy encoding techniques are </w:delText>
        </w:r>
      </w:del>
      <w:r w:rsidRPr="00BC2E85">
        <w:rPr>
          <w:rFonts w:asciiTheme="majorHAnsi" w:hAnsiTheme="majorHAnsi" w:cs="Courier"/>
          <w:color w:val="000000"/>
          <w:sz w:val="22"/>
          <w:szCs w:val="22"/>
        </w:rPr>
        <w:t>Huffman coding and arithmetic coding</w:t>
      </w:r>
      <w:ins w:id="174" w:author="Alireza Masoum" w:date="2014-08-03T17:23:00Z">
        <w:r w:rsidR="00D53958">
          <w:rPr>
            <w:rFonts w:asciiTheme="majorHAnsi" w:hAnsiTheme="majorHAnsi" w:cs="Courier"/>
            <w:color w:val="000000"/>
            <w:sz w:val="22"/>
            <w:szCs w:val="22"/>
          </w:rPr>
          <w:t xml:space="preserve"> </w:t>
        </w:r>
        <w:proofErr w:type="gramStart"/>
        <w:r w:rsidR="00D53958">
          <w:rPr>
            <w:rFonts w:asciiTheme="majorHAnsi" w:hAnsiTheme="majorHAnsi" w:cs="Courier"/>
            <w:color w:val="000000"/>
            <w:sz w:val="22"/>
            <w:szCs w:val="22"/>
          </w:rPr>
          <w:t>are</w:t>
        </w:r>
        <w:proofErr w:type="gramEnd"/>
        <w:r w:rsidR="00D53958">
          <w:rPr>
            <w:rFonts w:asciiTheme="majorHAnsi" w:hAnsiTheme="majorHAnsi" w:cs="Courier"/>
            <w:color w:val="000000"/>
            <w:sz w:val="22"/>
            <w:szCs w:val="22"/>
          </w:rPr>
          <w:t xml:space="preserve"> the two popular </w:t>
        </w:r>
        <w:proofErr w:type="spellStart"/>
        <w:r w:rsidR="00D53958">
          <w:rPr>
            <w:rFonts w:asciiTheme="majorHAnsi" w:hAnsiTheme="majorHAnsi" w:cs="Courier"/>
            <w:color w:val="000000"/>
            <w:sz w:val="22"/>
            <w:szCs w:val="22"/>
          </w:rPr>
          <w:t>entopy</w:t>
        </w:r>
        <w:proofErr w:type="spellEnd"/>
        <w:r w:rsidR="00D53958">
          <w:rPr>
            <w:rFonts w:asciiTheme="majorHAnsi" w:hAnsiTheme="majorHAnsi" w:cs="Courier"/>
            <w:color w:val="000000"/>
            <w:sz w:val="22"/>
            <w:szCs w:val="22"/>
          </w:rPr>
          <w:t xml:space="preserve"> encoding</w:t>
        </w:r>
      </w:ins>
      <w:ins w:id="175" w:author="Alireza Masoum" w:date="2014-08-03T17:24:00Z">
        <w:r w:rsidR="00D53958">
          <w:rPr>
            <w:rFonts w:asciiTheme="majorHAnsi" w:hAnsiTheme="majorHAnsi" w:cs="Courier"/>
            <w:color w:val="000000"/>
            <w:sz w:val="22"/>
            <w:szCs w:val="22"/>
          </w:rPr>
          <w:t>.</w:t>
        </w:r>
      </w:ins>
      <w:del w:id="176" w:author="Alireza Masoum" w:date="2014-08-03T17:23:00Z">
        <w:r w:rsidRPr="00BC2E85" w:rsidDel="00D53958">
          <w:rPr>
            <w:rFonts w:asciiTheme="majorHAnsi" w:hAnsiTheme="majorHAnsi" w:cs="Courier"/>
            <w:color w:val="000000"/>
            <w:sz w:val="22"/>
            <w:szCs w:val="22"/>
          </w:rPr>
          <w:delText>.</w:delText>
        </w:r>
      </w:del>
      <w:r w:rsidRPr="00BC2E85">
        <w:rPr>
          <w:rFonts w:asciiTheme="majorHAnsi" w:hAnsiTheme="majorHAnsi" w:cs="Courier"/>
          <w:color w:val="000000"/>
          <w:sz w:val="22"/>
          <w:szCs w:val="22"/>
        </w:rPr>
        <w:t xml:space="preserve"> </w:t>
      </w:r>
      <w:del w:id="177" w:author="Alireza Masoum" w:date="2014-08-03T17:24:00Z">
        <w:r w:rsidRPr="00BC2E85" w:rsidDel="00D53958">
          <w:rPr>
            <w:rFonts w:asciiTheme="majorHAnsi" w:hAnsiTheme="majorHAnsi" w:cs="Courier"/>
            <w:color w:val="000000"/>
            <w:sz w:val="22"/>
            <w:szCs w:val="22"/>
          </w:rPr>
          <w:delText xml:space="preserve">If the approximate entropy characteristics of a data stream are known in advance (especially for signal compression), a simpler static code such as unary coding, Elias gamma coding, Fibonacci coding, Golomb coding, or Rice coding may be useful. </w:delText>
        </w:r>
      </w:del>
      <w:r w:rsidRPr="00BC2E85">
        <w:rPr>
          <w:rFonts w:asciiTheme="majorHAnsi" w:hAnsiTheme="majorHAnsi" w:cs="Courier"/>
          <w:color w:val="800000"/>
          <w:sz w:val="22"/>
          <w:szCs w:val="22"/>
        </w:rPr>
        <w:t>\\</w:t>
      </w:r>
    </w:p>
    <w:p w14:paraId="5E7F05F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4A150D6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In [8] Lossless Entropy Compression (LEC) introduced Huffman coding into wireless sensor nodes. Their simple lossless entropy compression (LEC) algorithm which was based on static Huffman coding exploits the temporal correlation that exist in sensor data to compute a compressed version using a small dictionary. The algorithm was particularly suitable for computational and memory resource constrained sensor nodes. The algorithm is static. Hence, it cannot adapt to changes in the source data statistics. In the paper [9], the proposed algorithm was a modiﬁed version of the classical adaptive Huffman coding. The algorithm does not require prior knowledge of the statistics of the source data and compression is performed adaptively based on the temporal correlation that exists in the source data. The drawback of this algorithm is that it is computationally intensive. In [10], the authors propose a compression algorithm that uses median predictor to d</w:t>
      </w:r>
      <w:ins w:id="178" w:author="Alireza Masoum" w:date="2014-08-03T17:25:00Z">
        <w:r w:rsidR="00E33BA3">
          <w:rPr>
            <w:rFonts w:asciiTheme="majorHAnsi" w:hAnsiTheme="majorHAnsi" w:cs="Courier"/>
            <w:color w:val="000000"/>
            <w:sz w:val="22"/>
            <w:szCs w:val="22"/>
          </w:rPr>
          <w:t>-</w:t>
        </w:r>
      </w:ins>
      <w:proofErr w:type="spellStart"/>
      <w:r w:rsidRPr="00BC2E85">
        <w:rPr>
          <w:rFonts w:asciiTheme="majorHAnsi" w:hAnsiTheme="majorHAnsi" w:cs="Courier"/>
          <w:color w:val="000000"/>
          <w:sz w:val="22"/>
          <w:szCs w:val="22"/>
        </w:rPr>
        <w:t>ecorrelate</w:t>
      </w:r>
      <w:proofErr w:type="spellEnd"/>
      <w:r w:rsidRPr="00BC2E85">
        <w:rPr>
          <w:rFonts w:asciiTheme="majorHAnsi" w:hAnsiTheme="majorHAnsi" w:cs="Courier"/>
          <w:color w:val="000000"/>
          <w:sz w:val="22"/>
          <w:szCs w:val="22"/>
        </w:rPr>
        <w:t xml:space="preserve"> the sensed data. The proposed algorithm is simple and can be implemented in a few lines of code and uses the LEC compression table. The algorithm has similar compression complexity as LEC but lower compression </w:t>
      </w:r>
      <w:del w:id="179" w:author="Alireza Masoum" w:date="2014-08-03T17:25:00Z">
        <w:r w:rsidRPr="00BC2E85" w:rsidDel="00E33BA3">
          <w:rPr>
            <w:rFonts w:asciiTheme="majorHAnsi" w:hAnsiTheme="majorHAnsi" w:cs="Courier"/>
            <w:color w:val="000000"/>
            <w:sz w:val="22"/>
            <w:szCs w:val="22"/>
          </w:rPr>
          <w:delText>effeciency</w:delText>
        </w:r>
      </w:del>
      <w:ins w:id="180" w:author="Alireza Masoum" w:date="2014-08-03T17:25:00Z">
        <w:r w:rsidR="00E33BA3" w:rsidRPr="00BC2E85">
          <w:rPr>
            <w:rFonts w:asciiTheme="majorHAnsi" w:hAnsiTheme="majorHAnsi" w:cs="Courier"/>
            <w:color w:val="000000"/>
            <w:sz w:val="22"/>
            <w:szCs w:val="22"/>
          </w:rPr>
          <w:t>efficiency</w:t>
        </w:r>
      </w:ins>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
    <w:p w14:paraId="24B104F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3619111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In [11], the authors proposed a scheme called two-modal transmission (TMT) for predictive coding. In the ﬁrst modal transmission, called compressed mode, the compressed bits of error terms falling inside the interval [−R, R] are transmitted. In the second modal transmission, called </w:t>
      </w:r>
      <w:del w:id="181" w:author="Alireza Masoum" w:date="2014-08-03T17:25:00Z">
        <w:r w:rsidRPr="00BC2E85" w:rsidDel="00E33BA3">
          <w:rPr>
            <w:rFonts w:asciiTheme="majorHAnsi" w:hAnsiTheme="majorHAnsi" w:cs="Courier"/>
            <w:color w:val="000000"/>
            <w:sz w:val="22"/>
            <w:szCs w:val="22"/>
          </w:rPr>
          <w:delText>non compressed</w:delText>
        </w:r>
      </w:del>
      <w:ins w:id="182" w:author="Alireza Masoum" w:date="2014-08-03T17:25:00Z">
        <w:r w:rsidR="00E33BA3" w:rsidRPr="00BC2E85">
          <w:rPr>
            <w:rFonts w:asciiTheme="majorHAnsi" w:hAnsiTheme="majorHAnsi" w:cs="Courier"/>
            <w:color w:val="000000"/>
            <w:sz w:val="22"/>
            <w:szCs w:val="22"/>
          </w:rPr>
          <w:t>non-compressed</w:t>
        </w:r>
      </w:ins>
      <w:r w:rsidRPr="00BC2E85">
        <w:rPr>
          <w:rFonts w:asciiTheme="majorHAnsi" w:hAnsiTheme="majorHAnsi" w:cs="Courier"/>
          <w:color w:val="000000"/>
          <w:sz w:val="22"/>
          <w:szCs w:val="22"/>
        </w:rPr>
        <w:t xml:space="preserve"> mode, the original raw data of error terms falling outside the interval [−R, R] are transmitted without compression. The sink node </w:t>
      </w:r>
      <w:ins w:id="183" w:author="Alireza Masoum" w:date="2014-08-03T17:25:00Z">
        <w:r w:rsidR="00E33BA3">
          <w:rPr>
            <w:rFonts w:asciiTheme="majorHAnsi" w:hAnsiTheme="majorHAnsi" w:cs="Courier"/>
            <w:color w:val="000000"/>
            <w:sz w:val="22"/>
            <w:szCs w:val="22"/>
          </w:rPr>
          <w:t>is</w:t>
        </w:r>
      </w:ins>
      <w:del w:id="184" w:author="Alireza Masoum" w:date="2014-08-03T17:25:00Z">
        <w:r w:rsidRPr="00BC2E85" w:rsidDel="00E33BA3">
          <w:rPr>
            <w:rFonts w:asciiTheme="majorHAnsi" w:hAnsiTheme="majorHAnsi" w:cs="Courier"/>
            <w:color w:val="000000"/>
            <w:sz w:val="22"/>
            <w:szCs w:val="22"/>
          </w:rPr>
          <w:delText>was</w:delText>
        </w:r>
      </w:del>
      <w:r w:rsidRPr="00BC2E85">
        <w:rPr>
          <w:rFonts w:asciiTheme="majorHAnsi" w:hAnsiTheme="majorHAnsi" w:cs="Courier"/>
          <w:color w:val="000000"/>
          <w:sz w:val="22"/>
          <w:szCs w:val="22"/>
        </w:rPr>
        <w:t xml:space="preserve"> responsible for computing the </w:t>
      </w:r>
      <w:del w:id="185" w:author="Alireza Masoum" w:date="2014-08-03T17:25:00Z">
        <w:r w:rsidRPr="00BC2E85" w:rsidDel="00E33BA3">
          <w:rPr>
            <w:rFonts w:asciiTheme="majorHAnsi" w:hAnsiTheme="majorHAnsi" w:cs="Courier"/>
            <w:color w:val="000000"/>
            <w:sz w:val="22"/>
            <w:szCs w:val="22"/>
          </w:rPr>
          <w:delText>coeffcient</w:delText>
        </w:r>
      </w:del>
      <w:ins w:id="186" w:author="Alireza Masoum" w:date="2014-08-03T17:25:00Z">
        <w:r w:rsidR="00E33BA3" w:rsidRPr="00BC2E85">
          <w:rPr>
            <w:rFonts w:asciiTheme="majorHAnsi" w:hAnsiTheme="majorHAnsi" w:cs="Courier"/>
            <w:color w:val="000000"/>
            <w:sz w:val="22"/>
            <w:szCs w:val="22"/>
          </w:rPr>
          <w:t>coefficient</w:t>
        </w:r>
      </w:ins>
      <w:r w:rsidRPr="00BC2E85">
        <w:rPr>
          <w:rFonts w:asciiTheme="majorHAnsi" w:hAnsiTheme="majorHAnsi" w:cs="Courier"/>
          <w:color w:val="000000"/>
          <w:sz w:val="22"/>
          <w:szCs w:val="22"/>
        </w:rPr>
        <w:t xml:space="preserve"> values of the linear predictor. Arithmetic coding </w:t>
      </w:r>
      <w:ins w:id="187" w:author="Alireza Masoum" w:date="2014-08-03T17:25:00Z">
        <w:r w:rsidR="00E33BA3">
          <w:rPr>
            <w:rFonts w:asciiTheme="majorHAnsi" w:hAnsiTheme="majorHAnsi" w:cs="Courier"/>
            <w:color w:val="000000"/>
            <w:sz w:val="22"/>
            <w:szCs w:val="22"/>
          </w:rPr>
          <w:t>is</w:t>
        </w:r>
      </w:ins>
      <w:del w:id="188" w:author="Alireza Masoum" w:date="2014-08-03T17:25:00Z">
        <w:r w:rsidRPr="00BC2E85" w:rsidDel="00E33BA3">
          <w:rPr>
            <w:rFonts w:asciiTheme="majorHAnsi" w:hAnsiTheme="majorHAnsi" w:cs="Courier"/>
            <w:color w:val="000000"/>
            <w:sz w:val="22"/>
            <w:szCs w:val="22"/>
          </w:rPr>
          <w:delText>was</w:delText>
        </w:r>
      </w:del>
      <w:r w:rsidRPr="00BC2E85">
        <w:rPr>
          <w:rFonts w:asciiTheme="majorHAnsi" w:hAnsiTheme="majorHAnsi" w:cs="Courier"/>
          <w:color w:val="000000"/>
          <w:sz w:val="22"/>
          <w:szCs w:val="22"/>
        </w:rPr>
        <w:t xml:space="preserve"> chosen as the coding scheme</w:t>
      </w:r>
      <w:ins w:id="189" w:author="Alireza Masoum" w:date="2014-08-03T17:26:00Z">
        <w:r w:rsidR="00E33BA3">
          <w:rPr>
            <w:rFonts w:asciiTheme="majorHAnsi" w:hAnsiTheme="majorHAnsi" w:cs="Courier"/>
            <w:color w:val="000000"/>
            <w:sz w:val="22"/>
            <w:szCs w:val="22"/>
          </w:rPr>
          <w:t xml:space="preserve"> and</w:t>
        </w:r>
      </w:ins>
      <w:del w:id="190" w:author="Alireza Masoum" w:date="2014-08-03T17:26:00Z">
        <w:r w:rsidRPr="00BC2E85" w:rsidDel="00E33BA3">
          <w:rPr>
            <w:rFonts w:asciiTheme="majorHAnsi" w:hAnsiTheme="majorHAnsi" w:cs="Courier"/>
            <w:color w:val="000000"/>
            <w:sz w:val="22"/>
            <w:szCs w:val="22"/>
          </w:rPr>
          <w:delText>. The authors</w:delText>
        </w:r>
      </w:del>
      <w:r w:rsidRPr="00BC2E85">
        <w:rPr>
          <w:rFonts w:asciiTheme="majorHAnsi" w:hAnsiTheme="majorHAnsi" w:cs="Courier"/>
          <w:color w:val="000000"/>
          <w:sz w:val="22"/>
          <w:szCs w:val="22"/>
        </w:rPr>
        <w:t xml:space="preserve"> </w:t>
      </w:r>
      <w:del w:id="191" w:author="Alireza Masoum" w:date="2014-08-03T17:26:00Z">
        <w:r w:rsidRPr="00BC2E85" w:rsidDel="00E33BA3">
          <w:rPr>
            <w:rFonts w:asciiTheme="majorHAnsi" w:hAnsiTheme="majorHAnsi" w:cs="Courier"/>
            <w:color w:val="000000"/>
            <w:sz w:val="22"/>
            <w:szCs w:val="22"/>
          </w:rPr>
          <w:delText xml:space="preserve">applied the </w:delText>
        </w:r>
      </w:del>
      <w:ins w:id="192" w:author="Alireza Masoum" w:date="2014-08-03T17:26:00Z">
        <w:r w:rsidR="00E33BA3">
          <w:rPr>
            <w:rFonts w:asciiTheme="majorHAnsi" w:hAnsiTheme="majorHAnsi" w:cs="Courier"/>
            <w:color w:val="000000"/>
            <w:sz w:val="22"/>
            <w:szCs w:val="22"/>
          </w:rPr>
          <w:t xml:space="preserve">an </w:t>
        </w:r>
      </w:ins>
      <w:r w:rsidRPr="00BC2E85">
        <w:rPr>
          <w:rFonts w:asciiTheme="majorHAnsi" w:hAnsiTheme="majorHAnsi" w:cs="Courier"/>
          <w:color w:val="000000"/>
          <w:sz w:val="22"/>
          <w:szCs w:val="22"/>
        </w:rPr>
        <w:t>optimal M-based alphabet</w:t>
      </w:r>
      <w:ins w:id="193" w:author="Alireza Masoum" w:date="2014-08-03T17:26:00Z">
        <w:r w:rsidR="00E33BA3">
          <w:rPr>
            <w:rFonts w:asciiTheme="majorHAnsi" w:hAnsiTheme="majorHAnsi" w:cs="Courier"/>
            <w:color w:val="000000"/>
            <w:sz w:val="22"/>
            <w:szCs w:val="22"/>
          </w:rPr>
          <w:t xml:space="preserve"> is applied</w:t>
        </w:r>
      </w:ins>
      <w:r w:rsidRPr="00BC2E85">
        <w:rPr>
          <w:rFonts w:asciiTheme="majorHAnsi" w:hAnsiTheme="majorHAnsi" w:cs="Courier"/>
          <w:color w:val="000000"/>
          <w:sz w:val="22"/>
          <w:szCs w:val="22"/>
        </w:rPr>
        <w:t xml:space="preserve">. The drawback of this compression algorithm is that it is computationally intensive. As such, to implement </w:t>
      </w:r>
      <w:proofErr w:type="gramStart"/>
      <w:r w:rsidRPr="00BC2E85">
        <w:rPr>
          <w:rFonts w:asciiTheme="majorHAnsi" w:hAnsiTheme="majorHAnsi" w:cs="Courier"/>
          <w:color w:val="000000"/>
          <w:sz w:val="22"/>
          <w:szCs w:val="22"/>
        </w:rPr>
        <w:t xml:space="preserve">the </w:t>
      </w:r>
      <w:ins w:id="194" w:author="Alireza Masoum" w:date="2014-08-03T17:30:00Z">
        <w:r w:rsidR="00E33BA3">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scheme</w:t>
      </w:r>
      <w:proofErr w:type="gramEnd"/>
      <w:r w:rsidRPr="00BC2E85">
        <w:rPr>
          <w:rFonts w:asciiTheme="majorHAnsi" w:hAnsiTheme="majorHAnsi" w:cs="Courier"/>
          <w:color w:val="000000"/>
          <w:sz w:val="22"/>
          <w:szCs w:val="22"/>
        </w:rPr>
        <w:t xml:space="preserve"> in WSNs, the sink node, which is not energy-limited, searches for the optimal predictor’s </w:t>
      </w:r>
      <w:del w:id="195" w:author="Alireza Masoum" w:date="2014-08-03T17:26:00Z">
        <w:r w:rsidRPr="00BC2E85" w:rsidDel="00E33BA3">
          <w:rPr>
            <w:rFonts w:asciiTheme="majorHAnsi" w:hAnsiTheme="majorHAnsi" w:cs="Courier"/>
            <w:color w:val="000000"/>
            <w:sz w:val="22"/>
            <w:szCs w:val="22"/>
          </w:rPr>
          <w:delText>coeffcients</w:delText>
        </w:r>
      </w:del>
      <w:ins w:id="196" w:author="Alireza Masoum" w:date="2014-08-03T17:26:00Z">
        <w:r w:rsidR="00E33BA3" w:rsidRPr="00BC2E85">
          <w:rPr>
            <w:rFonts w:asciiTheme="majorHAnsi" w:hAnsiTheme="majorHAnsi" w:cs="Courier"/>
            <w:color w:val="000000"/>
            <w:sz w:val="22"/>
            <w:szCs w:val="22"/>
          </w:rPr>
          <w:t>coefficients</w:t>
        </w:r>
      </w:ins>
      <w:r w:rsidRPr="00BC2E85">
        <w:rPr>
          <w:rFonts w:asciiTheme="majorHAnsi" w:hAnsiTheme="majorHAnsi" w:cs="Courier"/>
          <w:color w:val="000000"/>
          <w:sz w:val="22"/>
          <w:szCs w:val="22"/>
        </w:rPr>
        <w:t>, the optimal bound R and the optimal M for M-based alphabet coding. These optimal parameters are then transmitted to other sensor nodes to enable them to perform predictive coding based on the two-modal transmission algorithm</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7AB15527"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001CA30C" w14:textId="77777777" w:rsidR="00BC2E85" w:rsidRPr="00BC2E85" w:rsidDel="00E33BA3"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197" w:author="Alireza Masoum" w:date="2014-08-03T17:29:00Z"/>
          <w:rFonts w:asciiTheme="majorHAnsi" w:hAnsiTheme="majorHAnsi" w:cs="Courier"/>
          <w:sz w:val="22"/>
          <w:szCs w:val="22"/>
        </w:rPr>
      </w:pPr>
      <w:del w:id="198" w:author="Alireza Masoum" w:date="2014-08-03T17:29:00Z">
        <w:r w:rsidRPr="00BC2E85" w:rsidDel="00E33BA3">
          <w:rPr>
            <w:rFonts w:asciiTheme="majorHAnsi" w:hAnsiTheme="majorHAnsi" w:cs="Courier"/>
            <w:color w:val="000000"/>
            <w:sz w:val="22"/>
            <w:szCs w:val="22"/>
          </w:rPr>
          <w:delText xml:space="preserve">The LEC algorithm is simple, and it requires low amount of memory for its execution. It has low computational complexity and gives the best lossless compression ratio performance till date. But, the LEC algorithm cannot adapt to changing correlation in sensor-measured data. Hence, the compression ratio obtained and by extension the energy saving obtainable is not optimal. This therefore gives room for improvement. </w:delText>
        </w:r>
      </w:del>
    </w:p>
    <w:p w14:paraId="65A7A9C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6C29D7EA" w14:textId="77777777" w:rsidR="00BC2E85" w:rsidRPr="00BC2E85" w:rsidRDefault="00BC2E85" w:rsidP="00BD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Authors in [12] propose a new lossless data compression algorithm for WSNs called Adaptive Lossless Data Compression (ALDC) algorithm. This algorithm adapts to changes in the source data statistics to maximize compression performance. ALDC algorithm operates in one pass using multiple code options adaptively and can be applied to multiple data types. With this improvement, their proposed ALDC algorithm outperforms the LEC algorithm. ALDC </w:t>
      </w:r>
      <w:ins w:id="199" w:author="Zahra" w:date="2014-08-01T15:16:00Z">
        <w:r w:rsidR="00CB127A">
          <w:rPr>
            <w:rFonts w:asciiTheme="majorHAnsi" w:hAnsiTheme="majorHAnsi" w:cs="Courier"/>
            <w:color w:val="000000"/>
            <w:sz w:val="22"/>
            <w:szCs w:val="22"/>
          </w:rPr>
          <w:t>s</w:t>
        </w:r>
      </w:ins>
      <w:del w:id="200" w:author="Zahra" w:date="2014-08-01T15:16:00Z">
        <w:r w:rsidRPr="00BC2E85" w:rsidDel="00CB127A">
          <w:rPr>
            <w:rFonts w:asciiTheme="majorHAnsi" w:hAnsiTheme="majorHAnsi" w:cs="Courier"/>
            <w:color w:val="000000"/>
            <w:sz w:val="22"/>
            <w:szCs w:val="22"/>
          </w:rPr>
          <w:delText>S</w:delText>
        </w:r>
      </w:del>
      <w:r w:rsidRPr="00BC2E85">
        <w:rPr>
          <w:rFonts w:asciiTheme="majorHAnsi" w:hAnsiTheme="majorHAnsi" w:cs="Courier"/>
          <w:color w:val="000000"/>
          <w:sz w:val="22"/>
          <w:szCs w:val="22"/>
        </w:rPr>
        <w:t xml:space="preserve">cheme performs compression </w:t>
      </w:r>
      <w:proofErr w:type="spellStart"/>
      <w:r w:rsidRPr="00BC2E85">
        <w:rPr>
          <w:rFonts w:asciiTheme="majorHAnsi" w:hAnsiTheme="majorHAnsi" w:cs="Courier"/>
          <w:color w:val="000000"/>
          <w:sz w:val="22"/>
          <w:szCs w:val="22"/>
        </w:rPr>
        <w:t>losslessly</w:t>
      </w:r>
      <w:proofErr w:type="spellEnd"/>
      <w:r w:rsidRPr="00BC2E85">
        <w:rPr>
          <w:rFonts w:asciiTheme="majorHAnsi" w:hAnsiTheme="majorHAnsi" w:cs="Courier"/>
          <w:color w:val="000000"/>
          <w:sz w:val="22"/>
          <w:szCs w:val="22"/>
        </w:rPr>
        <w:t xml:space="preserve"> using two adaptive lossless entropy compression (ALEC) code options adaptively. The two ALEC code options</w:t>
      </w:r>
      <w:ins w:id="201" w:author="Zahra" w:date="2014-08-01T15:21:00Z">
        <w:r w:rsidR="00CB127A">
          <w:rPr>
            <w:rFonts w:asciiTheme="majorHAnsi" w:hAnsiTheme="majorHAnsi" w:cs="Courier"/>
            <w:color w:val="000000"/>
            <w:sz w:val="22"/>
            <w:szCs w:val="22"/>
          </w:rPr>
          <w:t xml:space="preserve"> are called</w:t>
        </w:r>
      </w:ins>
      <w:del w:id="202" w:author="Zahra" w:date="2014-08-01T15:21:00Z">
        <w:r w:rsidRPr="00BC2E85" w:rsidDel="00CB127A">
          <w:rPr>
            <w:rFonts w:asciiTheme="majorHAnsi" w:hAnsiTheme="majorHAnsi" w:cs="Courier"/>
            <w:color w:val="000000"/>
            <w:sz w:val="22"/>
            <w:szCs w:val="22"/>
          </w:rPr>
          <w:delText>, namely</w:delText>
        </w:r>
      </w:del>
      <w:r w:rsidRPr="00BC2E85">
        <w:rPr>
          <w:rFonts w:asciiTheme="majorHAnsi" w:hAnsiTheme="majorHAnsi" w:cs="Courier"/>
          <w:color w:val="000000"/>
          <w:sz w:val="22"/>
          <w:szCs w:val="22"/>
        </w:rPr>
        <w:t xml:space="preserve"> 2-Huffman </w:t>
      </w:r>
      <w:ins w:id="203" w:author="Zahra" w:date="2014-08-01T15:18:00Z">
        <w:r w:rsidR="00CB127A">
          <w:rPr>
            <w:rFonts w:asciiTheme="majorHAnsi" w:hAnsiTheme="majorHAnsi" w:cs="Courier"/>
            <w:color w:val="000000"/>
            <w:sz w:val="22"/>
            <w:szCs w:val="22"/>
          </w:rPr>
          <w:t>t</w:t>
        </w:r>
      </w:ins>
      <w:del w:id="204" w:author="Zahra" w:date="2014-08-01T15:18:00Z">
        <w:r w:rsidRPr="00BC2E85" w:rsidDel="00CB127A">
          <w:rPr>
            <w:rFonts w:asciiTheme="majorHAnsi" w:hAnsiTheme="majorHAnsi" w:cs="Courier"/>
            <w:color w:val="000000"/>
            <w:sz w:val="22"/>
            <w:szCs w:val="22"/>
          </w:rPr>
          <w:delText>T</w:delText>
        </w:r>
      </w:del>
      <w:r w:rsidRPr="00BC2E85">
        <w:rPr>
          <w:rFonts w:asciiTheme="majorHAnsi" w:hAnsiTheme="majorHAnsi" w:cs="Courier"/>
          <w:color w:val="000000"/>
          <w:sz w:val="22"/>
          <w:szCs w:val="22"/>
        </w:rPr>
        <w:t>able ALEC and 3-</w:t>
      </w:r>
      <w:r w:rsidRPr="00BC2E85">
        <w:rPr>
          <w:rFonts w:asciiTheme="majorHAnsi" w:hAnsiTheme="majorHAnsi" w:cs="Courier"/>
          <w:color w:val="000000"/>
          <w:sz w:val="22"/>
          <w:szCs w:val="22"/>
        </w:rPr>
        <w:lastRenderedPageBreak/>
        <w:t xml:space="preserve">Huffman table ALEC. The 2-Huffman </w:t>
      </w:r>
      <w:proofErr w:type="gramStart"/>
      <w:r w:rsidRPr="00BC2E85">
        <w:rPr>
          <w:rFonts w:asciiTheme="majorHAnsi" w:hAnsiTheme="majorHAnsi" w:cs="Courier"/>
          <w:color w:val="000000"/>
          <w:sz w:val="22"/>
          <w:szCs w:val="22"/>
        </w:rPr>
        <w:t>table</w:t>
      </w:r>
      <w:proofErr w:type="gramEnd"/>
      <w:r w:rsidRPr="00BC2E85">
        <w:rPr>
          <w:rFonts w:asciiTheme="majorHAnsi" w:hAnsiTheme="majorHAnsi" w:cs="Courier"/>
          <w:color w:val="000000"/>
          <w:sz w:val="22"/>
          <w:szCs w:val="22"/>
        </w:rPr>
        <w:t xml:space="preserve"> ALEC and the 3-Huffman table ALEC are both adaptive coding scheme that adaptively uses two Huffman tables and three Huffman tables, respectivel</w:t>
      </w:r>
      <w:ins w:id="205" w:author="University of Twente" w:date="2014-08-01T21:20:00Z">
        <w:r w:rsidR="00BD0232">
          <w:rPr>
            <w:rFonts w:asciiTheme="majorHAnsi" w:hAnsiTheme="majorHAnsi" w:cs="Courier"/>
            <w:color w:val="000000"/>
            <w:sz w:val="22"/>
            <w:szCs w:val="22"/>
          </w:rPr>
          <w:t>y.</w:t>
        </w:r>
      </w:ins>
      <w:del w:id="206" w:author="University of Twente" w:date="2014-08-01T21:20:00Z">
        <w:r w:rsidRPr="00BC2E85" w:rsidDel="00BD0232">
          <w:rPr>
            <w:rFonts w:asciiTheme="majorHAnsi" w:hAnsiTheme="majorHAnsi" w:cs="Courier"/>
            <w:color w:val="000000"/>
            <w:sz w:val="22"/>
            <w:szCs w:val="22"/>
          </w:rPr>
          <w:delText xml:space="preserve">y. This algorithm reduces the </w:delText>
        </w:r>
      </w:del>
      <w:ins w:id="207" w:author="Zahra" w:date="2014-08-01T15:23:00Z">
        <w:del w:id="208" w:author="University of Twente" w:date="2014-08-01T21:20:00Z">
          <w:r w:rsidR="00CB127A" w:rsidDel="00BD0232">
            <w:rPr>
              <w:rFonts w:asciiTheme="majorHAnsi" w:hAnsiTheme="majorHAnsi" w:cs="Courier"/>
              <w:color w:val="000000"/>
              <w:sz w:val="22"/>
              <w:szCs w:val="22"/>
            </w:rPr>
            <w:delText xml:space="preserve">amount of </w:delText>
          </w:r>
        </w:del>
      </w:ins>
      <w:del w:id="209" w:author="University of Twente" w:date="2014-08-01T21:20:00Z">
        <w:r w:rsidRPr="00BC2E85" w:rsidDel="00BD0232">
          <w:rPr>
            <w:rFonts w:asciiTheme="majorHAnsi" w:hAnsiTheme="majorHAnsi" w:cs="Courier"/>
            <w:color w:val="000000"/>
            <w:sz w:val="22"/>
            <w:szCs w:val="22"/>
          </w:rPr>
          <w:delText xml:space="preserve">data </w:delText>
        </w:r>
      </w:del>
      <w:ins w:id="210" w:author="Zahra" w:date="2014-08-01T15:23:00Z">
        <w:del w:id="211" w:author="University of Twente" w:date="2014-08-01T21:20:00Z">
          <w:r w:rsidR="00CB127A" w:rsidDel="00BD0232">
            <w:rPr>
              <w:rFonts w:asciiTheme="majorHAnsi" w:hAnsiTheme="majorHAnsi" w:cs="Courier"/>
              <w:color w:val="000000"/>
              <w:sz w:val="22"/>
              <w:szCs w:val="22"/>
            </w:rPr>
            <w:delText xml:space="preserve">to be </w:delText>
          </w:r>
        </w:del>
      </w:ins>
      <w:del w:id="212" w:author="University of Twente" w:date="2014-08-01T21:20:00Z">
        <w:r w:rsidRPr="00BC2E85" w:rsidDel="00BD0232">
          <w:rPr>
            <w:rFonts w:asciiTheme="majorHAnsi" w:hAnsiTheme="majorHAnsi" w:cs="Courier"/>
            <w:color w:val="000000"/>
            <w:sz w:val="22"/>
            <w:szCs w:val="22"/>
          </w:rPr>
          <w:delText>amount for transmi</w:delText>
        </w:r>
      </w:del>
      <w:ins w:id="213" w:author="Zahra" w:date="2014-08-01T15:23:00Z">
        <w:del w:id="214" w:author="University of Twente" w:date="2014-08-01T21:20:00Z">
          <w:r w:rsidR="00CB127A" w:rsidDel="00BD0232">
            <w:rPr>
              <w:rFonts w:asciiTheme="majorHAnsi" w:hAnsiTheme="majorHAnsi" w:cs="Courier"/>
              <w:color w:val="000000"/>
              <w:sz w:val="22"/>
              <w:szCs w:val="22"/>
            </w:rPr>
            <w:delText>tted</w:delText>
          </w:r>
        </w:del>
      </w:ins>
      <w:ins w:id="215" w:author="Zahra" w:date="2014-08-01T15:24:00Z">
        <w:del w:id="216" w:author="University of Twente" w:date="2014-08-01T21:20:00Z">
          <w:r w:rsidR="00CB127A" w:rsidDel="00BD0232">
            <w:rPr>
              <w:rFonts w:asciiTheme="majorHAnsi" w:hAnsiTheme="majorHAnsi" w:cs="Courier"/>
              <w:color w:val="000000"/>
              <w:sz w:val="22"/>
              <w:szCs w:val="22"/>
            </w:rPr>
            <w:delText>,</w:delText>
          </w:r>
        </w:del>
      </w:ins>
      <w:del w:id="217" w:author="University of Twente" w:date="2014-08-01T21:20:00Z">
        <w:r w:rsidRPr="00BC2E85" w:rsidDel="00BD0232">
          <w:rPr>
            <w:rFonts w:asciiTheme="majorHAnsi" w:hAnsiTheme="majorHAnsi" w:cs="Courier"/>
            <w:color w:val="000000"/>
            <w:sz w:val="22"/>
            <w:szCs w:val="22"/>
          </w:rPr>
          <w:delText xml:space="preserve">ssion </w:delText>
        </w:r>
      </w:del>
      <w:ins w:id="218" w:author="Zahra" w:date="2014-08-01T15:24:00Z">
        <w:del w:id="219" w:author="University of Twente" w:date="2014-08-01T21:20:00Z">
          <w:r w:rsidR="00CB127A" w:rsidDel="00BD0232">
            <w:rPr>
              <w:rFonts w:asciiTheme="majorHAnsi" w:hAnsiTheme="majorHAnsi" w:cs="Courier"/>
              <w:color w:val="000000"/>
              <w:sz w:val="22"/>
              <w:szCs w:val="22"/>
            </w:rPr>
            <w:delText xml:space="preserve"> </w:delText>
          </w:r>
        </w:del>
      </w:ins>
      <w:del w:id="220" w:author="University of Twente" w:date="2014-08-01T21:20:00Z">
        <w:r w:rsidRPr="00BC2E85" w:rsidDel="00BD0232">
          <w:rPr>
            <w:rFonts w:asciiTheme="majorHAnsi" w:hAnsiTheme="majorHAnsi" w:cs="Courier"/>
            <w:color w:val="000000"/>
            <w:sz w:val="22"/>
            <w:szCs w:val="22"/>
          </w:rPr>
          <w:delText>which contributes to the energy saving. Additionally, the</w:delText>
        </w:r>
      </w:del>
      <w:r w:rsidRPr="00BC2E85">
        <w:rPr>
          <w:rFonts w:asciiTheme="majorHAnsi" w:hAnsiTheme="majorHAnsi" w:cs="Courier"/>
          <w:color w:val="000000"/>
          <w:sz w:val="22"/>
          <w:szCs w:val="22"/>
        </w:rPr>
        <w:t xml:space="preserve"> </w:t>
      </w:r>
      <w:ins w:id="221" w:author="University of Twente" w:date="2014-08-01T21:20:00Z">
        <w:r w:rsidR="00BD0232">
          <w:rPr>
            <w:rFonts w:asciiTheme="majorHAnsi" w:hAnsiTheme="majorHAnsi" w:cs="Courier"/>
            <w:color w:val="000000"/>
            <w:sz w:val="22"/>
            <w:szCs w:val="22"/>
          </w:rPr>
          <w:t xml:space="preserve">The </w:t>
        </w:r>
      </w:ins>
      <w:r w:rsidRPr="00BC2E85">
        <w:rPr>
          <w:rFonts w:asciiTheme="majorHAnsi" w:hAnsiTheme="majorHAnsi" w:cs="Courier"/>
          <w:color w:val="000000"/>
          <w:sz w:val="22"/>
          <w:szCs w:val="22"/>
        </w:rPr>
        <w:t>proposed algorithm can be used in monitoring systems that have different types of data and still provides satisfactory compression ratios. Furthermore, the proposed ALDC algorithm t</w:t>
      </w:r>
      <w:ins w:id="222" w:author="Zahra" w:date="2014-08-01T15:26:00Z">
        <w:r w:rsidR="00CB127A">
          <w:rPr>
            <w:rFonts w:asciiTheme="majorHAnsi" w:hAnsiTheme="majorHAnsi" w:cs="Courier"/>
            <w:color w:val="000000"/>
            <w:sz w:val="22"/>
            <w:szCs w:val="22"/>
          </w:rPr>
          <w:t>ake</w:t>
        </w:r>
      </w:ins>
      <w:ins w:id="223" w:author="Alireza Masoum" w:date="2014-08-03T17:31:00Z">
        <w:r w:rsidR="00E33BA3">
          <w:rPr>
            <w:rFonts w:asciiTheme="majorHAnsi" w:hAnsiTheme="majorHAnsi" w:cs="Courier"/>
            <w:color w:val="000000"/>
            <w:sz w:val="22"/>
            <w:szCs w:val="22"/>
          </w:rPr>
          <w:t>s</w:t>
        </w:r>
      </w:ins>
      <w:del w:id="224" w:author="Zahra" w:date="2014-08-01T15:26:00Z">
        <w:r w:rsidRPr="00BC2E85" w:rsidDel="00CB127A">
          <w:rPr>
            <w:rFonts w:asciiTheme="majorHAnsi" w:hAnsiTheme="majorHAnsi" w:cs="Courier"/>
            <w:color w:val="000000"/>
            <w:sz w:val="22"/>
            <w:szCs w:val="22"/>
          </w:rPr>
          <w:delText>ook</w:delText>
        </w:r>
      </w:del>
      <w:r w:rsidRPr="00BC2E85">
        <w:rPr>
          <w:rFonts w:asciiTheme="majorHAnsi" w:hAnsiTheme="majorHAnsi" w:cs="Courier"/>
          <w:color w:val="000000"/>
          <w:sz w:val="22"/>
          <w:szCs w:val="22"/>
        </w:rPr>
        <w:t xml:space="preserve"> into account the different </w:t>
      </w:r>
      <w:del w:id="225" w:author="Zahra" w:date="2014-08-01T15:27:00Z">
        <w:r w:rsidRPr="00BC2E85" w:rsidDel="00CB127A">
          <w:rPr>
            <w:rFonts w:asciiTheme="majorHAnsi" w:hAnsiTheme="majorHAnsi" w:cs="Courier"/>
            <w:color w:val="000000"/>
            <w:sz w:val="22"/>
            <w:szCs w:val="22"/>
          </w:rPr>
          <w:delText xml:space="preserve">realtime </w:delText>
        </w:r>
      </w:del>
      <w:ins w:id="226" w:author="Zahra" w:date="2014-08-01T15:27:00Z">
        <w:r w:rsidR="00CB127A">
          <w:rPr>
            <w:rFonts w:asciiTheme="majorHAnsi" w:hAnsiTheme="majorHAnsi" w:cs="Courier"/>
            <w:color w:val="000000"/>
            <w:sz w:val="22"/>
            <w:szCs w:val="22"/>
          </w:rPr>
          <w:t>timeliness</w:t>
        </w:r>
        <w:r w:rsidR="00CB127A" w:rsidRPr="00BC2E85">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requirements on data compression. Thus, this algorithm is suitable for both real-time and delay-tolerant transmission. It achieve</w:t>
      </w:r>
      <w:ins w:id="227" w:author="Zahra" w:date="2014-08-01T15:27:00Z">
        <w:r w:rsidR="00CB127A">
          <w:rPr>
            <w:rFonts w:asciiTheme="majorHAnsi" w:hAnsiTheme="majorHAnsi" w:cs="Courier"/>
            <w:color w:val="000000"/>
            <w:sz w:val="22"/>
            <w:szCs w:val="22"/>
          </w:rPr>
          <w:t>s</w:t>
        </w:r>
      </w:ins>
      <w:del w:id="228" w:author="Zahra" w:date="2014-08-01T15:27:00Z">
        <w:r w:rsidRPr="00BC2E85" w:rsidDel="00CB127A">
          <w:rPr>
            <w:rFonts w:asciiTheme="majorHAnsi" w:hAnsiTheme="majorHAnsi" w:cs="Courier"/>
            <w:color w:val="000000"/>
            <w:sz w:val="22"/>
            <w:szCs w:val="22"/>
          </w:rPr>
          <w:delText>d</w:delText>
        </w:r>
      </w:del>
      <w:r w:rsidRPr="00BC2E85">
        <w:rPr>
          <w:rFonts w:asciiTheme="majorHAnsi" w:hAnsiTheme="majorHAnsi" w:cs="Courier"/>
          <w:color w:val="000000"/>
          <w:sz w:val="22"/>
          <w:szCs w:val="22"/>
        </w:rPr>
        <w:t xml:space="preserve"> compression performance up to </w:t>
      </w:r>
      <w:r w:rsidRPr="00BC2E85">
        <w:rPr>
          <w:rFonts w:asciiTheme="majorHAnsi" w:hAnsiTheme="majorHAnsi" w:cs="Courier"/>
          <w:color w:val="008000"/>
          <w:sz w:val="22"/>
          <w:szCs w:val="22"/>
        </w:rPr>
        <w:t>$74.02\%$</w:t>
      </w:r>
      <w:r w:rsidRPr="00BC2E85">
        <w:rPr>
          <w:rFonts w:asciiTheme="majorHAnsi" w:hAnsiTheme="majorHAnsi" w:cs="Courier"/>
          <w:color w:val="000000"/>
          <w:sz w:val="22"/>
          <w:szCs w:val="22"/>
        </w:rPr>
        <w:t xml:space="preserve"> </w:t>
      </w:r>
      <w:del w:id="229" w:author="Zahra" w:date="2014-08-01T15:28:00Z">
        <w:r w:rsidRPr="00BC2E85" w:rsidDel="00CB127A">
          <w:rPr>
            <w:rFonts w:asciiTheme="majorHAnsi" w:hAnsiTheme="majorHAnsi" w:cs="Courier"/>
            <w:color w:val="000000"/>
            <w:sz w:val="22"/>
            <w:szCs w:val="22"/>
          </w:rPr>
          <w:delText>using</w:delText>
        </w:r>
      </w:del>
      <w:ins w:id="230" w:author="Zahra" w:date="2014-08-01T15:28:00Z">
        <w:r w:rsidR="00CB127A">
          <w:rPr>
            <w:rFonts w:asciiTheme="majorHAnsi" w:hAnsiTheme="majorHAnsi" w:cs="Courier"/>
            <w:color w:val="000000"/>
            <w:sz w:val="22"/>
            <w:szCs w:val="22"/>
          </w:rPr>
          <w:t>for</w:t>
        </w:r>
      </w:ins>
      <w:r w:rsidRPr="00BC2E85">
        <w:rPr>
          <w:rFonts w:asciiTheme="majorHAnsi" w:hAnsiTheme="majorHAnsi" w:cs="Courier"/>
          <w:color w:val="000000"/>
          <w:sz w:val="22"/>
          <w:szCs w:val="22"/>
        </w:rPr>
        <w:t xml:space="preserve"> real</w:t>
      </w:r>
      <w:ins w:id="231" w:author="Zahra" w:date="2014-08-01T15:28:00Z">
        <w:r w:rsidR="00CB127A">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world data sets. Table </w:t>
      </w: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ref</w:t>
      </w:r>
      <w:r w:rsidRPr="00BC2E85">
        <w:rPr>
          <w:rFonts w:asciiTheme="majorHAnsi" w:hAnsiTheme="majorHAnsi" w:cs="Courier"/>
          <w:color w:val="000000"/>
          <w:sz w:val="22"/>
          <w:szCs w:val="22"/>
        </w:rPr>
        <w:t>{</w:t>
      </w:r>
      <w:proofErr w:type="spellStart"/>
      <w:proofErr w:type="gramEnd"/>
      <w:r w:rsidRPr="00BC2E85">
        <w:rPr>
          <w:rFonts w:asciiTheme="majorHAnsi" w:hAnsiTheme="majorHAnsi" w:cs="Courier"/>
          <w:color w:val="000000"/>
          <w:sz w:val="22"/>
          <w:szCs w:val="22"/>
        </w:rPr>
        <w:t>table:Entropy</w:t>
      </w:r>
      <w:proofErr w:type="spellEnd"/>
      <w:r w:rsidRPr="00BC2E85">
        <w:rPr>
          <w:rFonts w:asciiTheme="majorHAnsi" w:hAnsiTheme="majorHAnsi" w:cs="Courier"/>
          <w:color w:val="000000"/>
          <w:sz w:val="22"/>
          <w:szCs w:val="22"/>
        </w:rPr>
        <w:t xml:space="preserve">} </w:t>
      </w:r>
      <w:del w:id="232" w:author="Zahra" w:date="2014-08-01T15:28:00Z">
        <w:r w:rsidRPr="00BC2E85" w:rsidDel="00CB127A">
          <w:rPr>
            <w:rFonts w:asciiTheme="majorHAnsi" w:hAnsiTheme="majorHAnsi" w:cs="Courier"/>
            <w:color w:val="000000"/>
            <w:sz w:val="22"/>
            <w:szCs w:val="22"/>
          </w:rPr>
          <w:delText>summerizes</w:delText>
        </w:r>
      </w:del>
      <w:ins w:id="233" w:author="Zahra" w:date="2014-08-01T15:28:00Z">
        <w:r w:rsidR="00CB127A" w:rsidRPr="00BC2E85">
          <w:rPr>
            <w:rFonts w:asciiTheme="majorHAnsi" w:hAnsiTheme="majorHAnsi" w:cs="Courier"/>
            <w:color w:val="000000"/>
            <w:sz w:val="22"/>
            <w:szCs w:val="22"/>
          </w:rPr>
          <w:t>summarizes</w:t>
        </w:r>
      </w:ins>
      <w:r w:rsidRPr="00BC2E85">
        <w:rPr>
          <w:rFonts w:asciiTheme="majorHAnsi" w:hAnsiTheme="majorHAnsi" w:cs="Courier"/>
          <w:color w:val="000000"/>
          <w:sz w:val="22"/>
          <w:szCs w:val="22"/>
        </w:rPr>
        <w:t xml:space="preserve"> the performance evaluation of mentioned </w:t>
      </w:r>
      <w:del w:id="234" w:author="Zahra" w:date="2014-08-01T15:28:00Z">
        <w:r w:rsidRPr="00BC2E85" w:rsidDel="00CB127A">
          <w:rPr>
            <w:rFonts w:asciiTheme="majorHAnsi" w:hAnsiTheme="majorHAnsi" w:cs="Courier"/>
            <w:color w:val="000000"/>
            <w:sz w:val="22"/>
            <w:szCs w:val="22"/>
          </w:rPr>
          <w:delText>entopy</w:delText>
        </w:r>
      </w:del>
      <w:ins w:id="235" w:author="Zahra" w:date="2014-08-01T15:28:00Z">
        <w:r w:rsidR="00CB127A" w:rsidRPr="00BC2E85">
          <w:rPr>
            <w:rFonts w:asciiTheme="majorHAnsi" w:hAnsiTheme="majorHAnsi" w:cs="Courier"/>
            <w:color w:val="000000"/>
            <w:sz w:val="22"/>
            <w:szCs w:val="22"/>
          </w:rPr>
          <w:t>entropy</w:t>
        </w:r>
      </w:ins>
      <w:r w:rsidRPr="00BC2E85">
        <w:rPr>
          <w:rFonts w:asciiTheme="majorHAnsi" w:hAnsiTheme="majorHAnsi" w:cs="Courier"/>
          <w:color w:val="000000"/>
          <w:sz w:val="22"/>
          <w:szCs w:val="22"/>
        </w:rPr>
        <w:t xml:space="preserve"> based approaches.</w:t>
      </w:r>
      <w:r w:rsidRPr="00BC2E85">
        <w:rPr>
          <w:rFonts w:asciiTheme="majorHAnsi" w:hAnsiTheme="majorHAnsi" w:cs="Courier"/>
          <w:color w:val="800000"/>
          <w:sz w:val="22"/>
          <w:szCs w:val="22"/>
        </w:rPr>
        <w:t>\\</w:t>
      </w:r>
    </w:p>
    <w:p w14:paraId="1C4D2E5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57F661B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{table}[h]</w:t>
      </w:r>
    </w:p>
    <w:p w14:paraId="2210961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centering</w:t>
      </w:r>
      <w:proofErr w:type="gramEnd"/>
    </w:p>
    <w:p w14:paraId="715A783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caption</w:t>
      </w:r>
      <w:proofErr w:type="gramEnd"/>
      <w:r w:rsidRPr="00BC2E85">
        <w:rPr>
          <w:rFonts w:asciiTheme="majorHAnsi" w:hAnsiTheme="majorHAnsi" w:cs="Courier"/>
          <w:color w:val="000000"/>
          <w:sz w:val="22"/>
          <w:szCs w:val="22"/>
        </w:rPr>
        <w:t>{</w:t>
      </w:r>
      <w:proofErr w:type="spellStart"/>
      <w:r w:rsidRPr="00BC2E85">
        <w:rPr>
          <w:rFonts w:asciiTheme="majorHAnsi" w:hAnsiTheme="majorHAnsi" w:cs="Courier"/>
          <w:color w:val="000000"/>
          <w:sz w:val="22"/>
          <w:szCs w:val="22"/>
        </w:rPr>
        <w:t>Pefromance</w:t>
      </w:r>
      <w:proofErr w:type="spellEnd"/>
      <w:r w:rsidRPr="00BC2E85">
        <w:rPr>
          <w:rFonts w:asciiTheme="majorHAnsi" w:hAnsiTheme="majorHAnsi" w:cs="Courier"/>
          <w:color w:val="000000"/>
          <w:sz w:val="22"/>
          <w:szCs w:val="22"/>
        </w:rPr>
        <w:t xml:space="preserve"> Comparison of </w:t>
      </w:r>
      <w:proofErr w:type="spellStart"/>
      <w:r w:rsidRPr="00BC2E85">
        <w:rPr>
          <w:rFonts w:asciiTheme="majorHAnsi" w:hAnsiTheme="majorHAnsi" w:cs="Courier"/>
          <w:color w:val="000000"/>
          <w:sz w:val="22"/>
          <w:szCs w:val="22"/>
        </w:rPr>
        <w:t>Entroy</w:t>
      </w:r>
      <w:proofErr w:type="spellEnd"/>
      <w:r w:rsidRPr="00BC2E85">
        <w:rPr>
          <w:rFonts w:asciiTheme="majorHAnsi" w:hAnsiTheme="majorHAnsi" w:cs="Courier"/>
          <w:color w:val="000000"/>
          <w:sz w:val="22"/>
          <w:szCs w:val="22"/>
        </w:rPr>
        <w:t xml:space="preserve"> based Compression Methods}</w:t>
      </w:r>
    </w:p>
    <w:p w14:paraId="36C2FF5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label</w:t>
      </w:r>
      <w:proofErr w:type="gramEnd"/>
      <w:r w:rsidRPr="00BC2E85">
        <w:rPr>
          <w:rFonts w:asciiTheme="majorHAnsi" w:hAnsiTheme="majorHAnsi" w:cs="Courier"/>
          <w:b/>
          <w:bCs/>
          <w:color w:val="0000CC"/>
          <w:sz w:val="22"/>
          <w:szCs w:val="22"/>
        </w:rPr>
        <w:t>{</w:t>
      </w:r>
      <w:proofErr w:type="spellStart"/>
      <w:r w:rsidRPr="00BC2E85">
        <w:rPr>
          <w:rFonts w:asciiTheme="majorHAnsi" w:hAnsiTheme="majorHAnsi" w:cs="Courier"/>
          <w:b/>
          <w:bCs/>
          <w:color w:val="0000CC"/>
          <w:sz w:val="22"/>
          <w:szCs w:val="22"/>
        </w:rPr>
        <w:t>table:Entropy</w:t>
      </w:r>
      <w:proofErr w:type="spellEnd"/>
      <w:r w:rsidRPr="00BC2E85">
        <w:rPr>
          <w:rFonts w:asciiTheme="majorHAnsi" w:hAnsiTheme="majorHAnsi" w:cs="Courier"/>
          <w:b/>
          <w:bCs/>
          <w:color w:val="0000CC"/>
          <w:sz w:val="22"/>
          <w:szCs w:val="22"/>
        </w:rPr>
        <w:t>}</w:t>
      </w:r>
    </w:p>
    <w:p w14:paraId="71C9B3B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{tabular}{</w:t>
      </w:r>
      <w:proofErr w:type="spellStart"/>
      <w:r w:rsidRPr="00BC2E85">
        <w:rPr>
          <w:rFonts w:asciiTheme="majorHAnsi" w:hAnsiTheme="majorHAnsi" w:cs="Courier"/>
          <w:color w:val="000000"/>
          <w:sz w:val="22"/>
          <w:szCs w:val="22"/>
        </w:rPr>
        <w:t>ccccc</w:t>
      </w:r>
      <w:proofErr w:type="spellEnd"/>
      <w:r w:rsidRPr="00BC2E85">
        <w:rPr>
          <w:rFonts w:asciiTheme="majorHAnsi" w:hAnsiTheme="majorHAnsi" w:cs="Courier"/>
          <w:color w:val="000000"/>
          <w:sz w:val="22"/>
          <w:szCs w:val="22"/>
        </w:rPr>
        <w:t>}</w:t>
      </w:r>
    </w:p>
    <w:p w14:paraId="620180C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hline</w:t>
      </w:r>
      <w:proofErr w:type="spellEnd"/>
      <w:proofErr w:type="gramEnd"/>
    </w:p>
    <w:p w14:paraId="6EB521F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&amp; CR                     &amp; </w:t>
      </w:r>
      <w:proofErr w:type="spellStart"/>
      <w:r w:rsidRPr="00BC2E85">
        <w:rPr>
          <w:rFonts w:asciiTheme="majorHAnsi" w:hAnsiTheme="majorHAnsi" w:cs="Courier"/>
          <w:color w:val="000000"/>
          <w:sz w:val="22"/>
          <w:szCs w:val="22"/>
        </w:rPr>
        <w:t>Cmm</w:t>
      </w:r>
      <w:proofErr w:type="spellEnd"/>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Comp</w:t>
      </w:r>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Net</w:t>
      </w:r>
      <w:r w:rsidRPr="00BC2E85">
        <w:rPr>
          <w:rFonts w:asciiTheme="majorHAnsi" w:hAnsiTheme="majorHAnsi" w:cs="Courier"/>
          <w:color w:val="800000"/>
          <w:sz w:val="22"/>
          <w:szCs w:val="22"/>
        </w:rPr>
        <w:t>\_Saving</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35E5B16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{1}{|c|}{8}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47D3121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{1}{|c|}{9}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076997C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{1}{|c|}{10}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{1}{c|}{N}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78F0999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{1}{|c|}{11}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4140153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{1}{|c|}{12}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527A81A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{tabular}</w:t>
      </w:r>
    </w:p>
    <w:p w14:paraId="40CD812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{table}</w:t>
      </w:r>
    </w:p>
    <w:p w14:paraId="26E0443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04A6527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paragraph</w:t>
      </w:r>
      <w:proofErr w:type="gramEnd"/>
      <w:r w:rsidRPr="00BC2E85">
        <w:rPr>
          <w:rFonts w:asciiTheme="majorHAnsi" w:hAnsiTheme="majorHAnsi" w:cs="Courier"/>
          <w:color w:val="000000"/>
          <w:sz w:val="22"/>
          <w:szCs w:val="22"/>
        </w:rPr>
        <w:t>{ Run-Length}</w:t>
      </w:r>
    </w:p>
    <w:p w14:paraId="7BB6808F" w14:textId="41A6D2C4" w:rsidR="00BC2E85" w:rsidRPr="00BC2E85" w:rsidRDefault="00BC2E85" w:rsidP="00C11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The simple and one of the most popular data compression algorithms is the Run-</w:t>
      </w:r>
      <w:del w:id="236" w:author="Zahra" w:date="2014-08-01T15:29:00Z">
        <w:r w:rsidRPr="00BC2E85" w:rsidDel="00CB127A">
          <w:rPr>
            <w:rFonts w:asciiTheme="majorHAnsi" w:hAnsiTheme="majorHAnsi" w:cs="Courier"/>
            <w:color w:val="000000"/>
            <w:sz w:val="22"/>
            <w:szCs w:val="22"/>
          </w:rPr>
          <w:delText xml:space="preserve">length </w:delText>
        </w:r>
      </w:del>
      <w:ins w:id="237" w:author="Zahra" w:date="2014-08-01T15:29:00Z">
        <w:r w:rsidR="00CB127A">
          <w:rPr>
            <w:rFonts w:asciiTheme="majorHAnsi" w:hAnsiTheme="majorHAnsi" w:cs="Courier"/>
            <w:color w:val="000000"/>
            <w:sz w:val="22"/>
            <w:szCs w:val="22"/>
          </w:rPr>
          <w:t>L</w:t>
        </w:r>
        <w:r w:rsidR="00CB127A" w:rsidRPr="00BC2E85">
          <w:rPr>
            <w:rFonts w:asciiTheme="majorHAnsi" w:hAnsiTheme="majorHAnsi" w:cs="Courier"/>
            <w:color w:val="000000"/>
            <w:sz w:val="22"/>
            <w:szCs w:val="22"/>
          </w:rPr>
          <w:t xml:space="preserve">ength </w:t>
        </w:r>
      </w:ins>
      <w:del w:id="238" w:author="Zahra" w:date="2014-08-01T15:29:00Z">
        <w:r w:rsidRPr="00BC2E85" w:rsidDel="00CB127A">
          <w:rPr>
            <w:rFonts w:asciiTheme="majorHAnsi" w:hAnsiTheme="majorHAnsi" w:cs="Courier"/>
            <w:color w:val="000000"/>
            <w:sz w:val="22"/>
            <w:szCs w:val="22"/>
          </w:rPr>
          <w:delText>e</w:delText>
        </w:r>
      </w:del>
      <w:ins w:id="239" w:author="Zahra" w:date="2014-08-01T15:29:00Z">
        <w:r w:rsidR="00CB127A">
          <w:rPr>
            <w:rFonts w:asciiTheme="majorHAnsi" w:hAnsiTheme="majorHAnsi" w:cs="Courier"/>
            <w:color w:val="000000"/>
            <w:sz w:val="22"/>
            <w:szCs w:val="22"/>
          </w:rPr>
          <w:t>E</w:t>
        </w:r>
      </w:ins>
      <w:r w:rsidRPr="00BC2E85">
        <w:rPr>
          <w:rFonts w:asciiTheme="majorHAnsi" w:hAnsiTheme="majorHAnsi" w:cs="Courier"/>
          <w:color w:val="000000"/>
          <w:sz w:val="22"/>
          <w:szCs w:val="22"/>
        </w:rPr>
        <w:t>ncoding (RLE) in which the runs of data</w:t>
      </w:r>
      <w:ins w:id="240" w:author="Zahra" w:date="2014-08-01T15:30:00Z">
        <w:r w:rsidR="006C1908">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i.e. the sequence of similar data elements in the input data stream (repeating string)</w:t>
      </w:r>
      <w:ins w:id="241" w:author="Zahra" w:date="2014-08-01T15:30:00Z">
        <w:r w:rsidR="006C1908">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are replaced by a single data element valu</w:t>
      </w:r>
      <w:ins w:id="242" w:author="Alireza Masoum" w:date="2014-08-03T17:36:00Z">
        <w:r w:rsidR="00AE72C4">
          <w:rPr>
            <w:rFonts w:asciiTheme="majorHAnsi" w:hAnsiTheme="majorHAnsi" w:cs="Courier"/>
            <w:color w:val="000000"/>
            <w:sz w:val="22"/>
            <w:szCs w:val="22"/>
          </w:rPr>
          <w:t>e</w:t>
        </w:r>
      </w:ins>
      <w:del w:id="243" w:author="Alireza Masoum" w:date="2014-08-03T17:36:00Z">
        <w:r w:rsidRPr="00BC2E85" w:rsidDel="00AE72C4">
          <w:rPr>
            <w:rFonts w:asciiTheme="majorHAnsi" w:hAnsiTheme="majorHAnsi" w:cs="Courier"/>
            <w:color w:val="000000"/>
            <w:sz w:val="22"/>
            <w:szCs w:val="22"/>
          </w:rPr>
          <w:delText>e or the count</w:delText>
        </w:r>
      </w:del>
      <w:r w:rsidRPr="00BC2E85">
        <w:rPr>
          <w:rFonts w:asciiTheme="majorHAnsi" w:hAnsiTheme="majorHAnsi" w:cs="Courier"/>
          <w:color w:val="000000"/>
          <w:sz w:val="22"/>
          <w:szCs w:val="22"/>
        </w:rPr>
        <w:t xml:space="preserve">. The RLE plays a vital role </w:t>
      </w:r>
      <w:del w:id="244" w:author="Zahra" w:date="2014-08-01T15:30:00Z">
        <w:r w:rsidRPr="00BC2E85" w:rsidDel="006C1908">
          <w:rPr>
            <w:rFonts w:asciiTheme="majorHAnsi" w:hAnsiTheme="majorHAnsi" w:cs="Courier"/>
            <w:color w:val="000000"/>
            <w:sz w:val="22"/>
            <w:szCs w:val="22"/>
          </w:rPr>
          <w:delText xml:space="preserve">in cases </w:delText>
        </w:r>
      </w:del>
      <w:r w:rsidRPr="00BC2E85">
        <w:rPr>
          <w:rFonts w:asciiTheme="majorHAnsi" w:hAnsiTheme="majorHAnsi" w:cs="Courier"/>
          <w:color w:val="000000"/>
          <w:sz w:val="22"/>
          <w:szCs w:val="22"/>
        </w:rPr>
        <w:t xml:space="preserve">where the data stream contains many runs. </w:t>
      </w:r>
      <w:del w:id="245" w:author="Alireza Masoum" w:date="2014-08-03T19:27:00Z">
        <w:r w:rsidRPr="00BC2E85" w:rsidDel="00A26F9F">
          <w:rPr>
            <w:rFonts w:asciiTheme="majorHAnsi" w:hAnsiTheme="majorHAnsi" w:cs="Courier"/>
            <w:color w:val="000000"/>
            <w:sz w:val="22"/>
            <w:szCs w:val="22"/>
          </w:rPr>
          <w:delText>The idea behind this approach is this:</w:delText>
        </w:r>
      </w:del>
      <w:ins w:id="246" w:author="Alireza Masoum" w:date="2014-08-03T19:27:00Z">
        <w:r w:rsidR="00A26F9F">
          <w:rPr>
            <w:rFonts w:asciiTheme="majorHAnsi" w:hAnsiTheme="majorHAnsi" w:cs="Courier"/>
            <w:color w:val="000000"/>
            <w:sz w:val="22"/>
            <w:szCs w:val="22"/>
          </w:rPr>
          <w:t>RLE replaces</w:t>
        </w:r>
      </w:ins>
      <w:ins w:id="247" w:author="Alireza Masoum" w:date="2014-08-03T19:29:00Z">
        <w:r w:rsidR="00A26F9F">
          <w:rPr>
            <w:rFonts w:asciiTheme="majorHAnsi" w:hAnsiTheme="majorHAnsi" w:cs="Courier"/>
            <w:color w:val="000000"/>
            <w:sz w:val="22"/>
            <w:szCs w:val="22"/>
          </w:rPr>
          <w:t xml:space="preserve"> </w:t>
        </w:r>
      </w:ins>
      <w:del w:id="248" w:author="Alireza Masoum" w:date="2014-08-03T19:29:00Z">
        <w:r w:rsidRPr="00BC2E85" w:rsidDel="00A26F9F">
          <w:rPr>
            <w:rFonts w:asciiTheme="majorHAnsi" w:hAnsiTheme="majorHAnsi" w:cs="Courier"/>
            <w:color w:val="000000"/>
            <w:sz w:val="22"/>
            <w:szCs w:val="22"/>
          </w:rPr>
          <w:delText xml:space="preserve"> </w:delText>
        </w:r>
      </w:del>
      <w:del w:id="249" w:author="Alireza Masoum" w:date="2014-08-03T19:28:00Z">
        <w:r w:rsidRPr="00BC2E85" w:rsidDel="00A26F9F">
          <w:rPr>
            <w:rFonts w:asciiTheme="majorHAnsi" w:hAnsiTheme="majorHAnsi" w:cs="Courier"/>
            <w:color w:val="000000"/>
            <w:sz w:val="22"/>
            <w:szCs w:val="22"/>
          </w:rPr>
          <w:delText>If a data item</w:delText>
        </w:r>
      </w:del>
      <w:r w:rsidRPr="00BC2E85">
        <w:rPr>
          <w:rFonts w:asciiTheme="majorHAnsi" w:hAnsiTheme="majorHAnsi" w:cs="Courier"/>
          <w:color w:val="000000"/>
          <w:sz w:val="22"/>
          <w:szCs w:val="22"/>
        </w:rPr>
        <w:t xml:space="preserve"> </w:t>
      </w:r>
      <w:del w:id="250" w:author="Alireza Masoum" w:date="2014-08-03T19:29:00Z">
        <w:r w:rsidRPr="00BC2E85" w:rsidDel="00A26F9F">
          <w:rPr>
            <w:rFonts w:asciiTheme="majorHAnsi" w:hAnsiTheme="majorHAnsi" w:cs="Courier"/>
            <w:color w:val="800000"/>
            <w:sz w:val="22"/>
            <w:szCs w:val="22"/>
          </w:rPr>
          <w:delText>\textit</w:delText>
        </w:r>
        <w:r w:rsidRPr="00BC2E85" w:rsidDel="00A26F9F">
          <w:rPr>
            <w:rFonts w:asciiTheme="majorHAnsi" w:hAnsiTheme="majorHAnsi" w:cs="Courier"/>
            <w:color w:val="000000"/>
            <w:sz w:val="22"/>
            <w:szCs w:val="22"/>
          </w:rPr>
          <w:delText xml:space="preserve">{d} occurs </w:delText>
        </w:r>
      </w:del>
      <w:ins w:id="251" w:author="Zahra" w:date="2014-08-01T15:32:00Z">
        <w:r w:rsidR="006C1908" w:rsidRPr="00BC2E85">
          <w:rPr>
            <w:rFonts w:asciiTheme="majorHAnsi" w:hAnsiTheme="majorHAnsi" w:cs="Courier"/>
            <w:color w:val="800000"/>
            <w:sz w:val="22"/>
            <w:szCs w:val="22"/>
          </w:rPr>
          <w:t>\</w:t>
        </w:r>
        <w:proofErr w:type="spellStart"/>
        <w:proofErr w:type="gramStart"/>
        <w:r w:rsidR="006C1908" w:rsidRPr="00BC2E85">
          <w:rPr>
            <w:rFonts w:asciiTheme="majorHAnsi" w:hAnsiTheme="majorHAnsi" w:cs="Courier"/>
            <w:color w:val="800000"/>
            <w:sz w:val="22"/>
            <w:szCs w:val="22"/>
          </w:rPr>
          <w:t>textit</w:t>
        </w:r>
        <w:proofErr w:type="spellEnd"/>
        <w:r w:rsidR="006C1908">
          <w:rPr>
            <w:rFonts w:asciiTheme="majorHAnsi" w:hAnsiTheme="majorHAnsi" w:cs="Courier"/>
            <w:color w:val="000000"/>
            <w:sz w:val="22"/>
            <w:szCs w:val="22"/>
          </w:rPr>
          <w:t>{</w:t>
        </w:r>
        <w:proofErr w:type="gramEnd"/>
        <w:r w:rsidR="006C1908">
          <w:rPr>
            <w:rFonts w:asciiTheme="majorHAnsi" w:hAnsiTheme="majorHAnsi" w:cs="Courier"/>
            <w:color w:val="000000"/>
            <w:sz w:val="22"/>
            <w:szCs w:val="22"/>
          </w:rPr>
          <w:t>n</w:t>
        </w:r>
        <w:r w:rsidR="006C1908" w:rsidRPr="00BC2E85">
          <w:rPr>
            <w:rFonts w:asciiTheme="majorHAnsi" w:hAnsiTheme="majorHAnsi" w:cs="Courier"/>
            <w:color w:val="000000"/>
            <w:sz w:val="22"/>
            <w:szCs w:val="22"/>
          </w:rPr>
          <w:t xml:space="preserve">} </w:t>
        </w:r>
      </w:ins>
      <w:del w:id="252" w:author="Zahra" w:date="2014-08-01T15:32:00Z">
        <w:r w:rsidRPr="00BC2E85" w:rsidDel="006C1908">
          <w:rPr>
            <w:rFonts w:asciiTheme="majorHAnsi" w:hAnsiTheme="majorHAnsi" w:cs="Courier"/>
            <w:color w:val="000000"/>
            <w:sz w:val="22"/>
            <w:szCs w:val="22"/>
          </w:rPr>
          <w:delText>n</w:delText>
        </w:r>
      </w:del>
      <w:r w:rsidRPr="00BC2E85">
        <w:rPr>
          <w:rFonts w:asciiTheme="majorHAnsi" w:hAnsiTheme="majorHAnsi" w:cs="Courier"/>
          <w:color w:val="000000"/>
          <w:sz w:val="22"/>
          <w:szCs w:val="22"/>
        </w:rPr>
        <w:t xml:space="preserve"> consecutive times</w:t>
      </w:r>
      <w:ins w:id="253" w:author="Alireza Masoum" w:date="2014-08-03T19:28:00Z">
        <w:r w:rsidR="00A26F9F">
          <w:rPr>
            <w:rFonts w:asciiTheme="majorHAnsi" w:hAnsiTheme="majorHAnsi" w:cs="Courier"/>
            <w:color w:val="000000"/>
            <w:sz w:val="22"/>
            <w:szCs w:val="22"/>
          </w:rPr>
          <w:t xml:space="preserve"> occurrence of </w:t>
        </w:r>
      </w:ins>
      <w:ins w:id="254" w:author="Alireza Masoum" w:date="2014-08-03T19:29:00Z">
        <w:r w:rsidR="00A26F9F" w:rsidRPr="00BC2E85">
          <w:rPr>
            <w:rFonts w:asciiTheme="majorHAnsi" w:hAnsiTheme="majorHAnsi" w:cs="Courier"/>
            <w:color w:val="800000"/>
            <w:sz w:val="22"/>
            <w:szCs w:val="22"/>
          </w:rPr>
          <w:t>\</w:t>
        </w:r>
        <w:proofErr w:type="spellStart"/>
        <w:r w:rsidR="00A26F9F" w:rsidRPr="00BC2E85">
          <w:rPr>
            <w:rFonts w:asciiTheme="majorHAnsi" w:hAnsiTheme="majorHAnsi" w:cs="Courier"/>
            <w:color w:val="800000"/>
            <w:sz w:val="22"/>
            <w:szCs w:val="22"/>
          </w:rPr>
          <w:t>textit</w:t>
        </w:r>
        <w:proofErr w:type="spellEnd"/>
        <w:r w:rsidR="00A26F9F" w:rsidRPr="00BC2E85">
          <w:rPr>
            <w:rFonts w:asciiTheme="majorHAnsi" w:hAnsiTheme="majorHAnsi" w:cs="Courier"/>
            <w:color w:val="000000"/>
            <w:sz w:val="22"/>
            <w:szCs w:val="22"/>
          </w:rPr>
          <w:t xml:space="preserve">{d} </w:t>
        </w:r>
        <w:r w:rsidR="00A26F9F">
          <w:rPr>
            <w:rFonts w:asciiTheme="majorHAnsi" w:hAnsiTheme="majorHAnsi" w:cs="Courier"/>
            <w:color w:val="000000"/>
            <w:sz w:val="22"/>
            <w:szCs w:val="22"/>
          </w:rPr>
          <w:t>data item</w:t>
        </w:r>
      </w:ins>
      <w:r w:rsidRPr="00BC2E85">
        <w:rPr>
          <w:rFonts w:asciiTheme="majorHAnsi" w:hAnsiTheme="majorHAnsi" w:cs="Courier"/>
          <w:color w:val="000000"/>
          <w:sz w:val="22"/>
          <w:szCs w:val="22"/>
        </w:rPr>
        <w:t xml:space="preserve"> in the input stream, </w:t>
      </w:r>
      <w:ins w:id="255" w:author="Zahra" w:date="2014-08-01T15:31:00Z">
        <w:del w:id="256" w:author="Alireza Masoum" w:date="2014-08-03T19:29:00Z">
          <w:r w:rsidR="006C1908" w:rsidDel="00A26F9F">
            <w:rPr>
              <w:rFonts w:asciiTheme="majorHAnsi" w:hAnsiTheme="majorHAnsi" w:cs="Courier"/>
              <w:color w:val="000000"/>
              <w:sz w:val="22"/>
              <w:szCs w:val="22"/>
            </w:rPr>
            <w:delText xml:space="preserve">RLE </w:delText>
          </w:r>
        </w:del>
      </w:ins>
      <w:del w:id="257" w:author="Alireza Masoum" w:date="2014-08-03T19:29:00Z">
        <w:r w:rsidRPr="00BC2E85" w:rsidDel="00A26F9F">
          <w:rPr>
            <w:rFonts w:asciiTheme="majorHAnsi" w:hAnsiTheme="majorHAnsi" w:cs="Courier"/>
            <w:color w:val="000000"/>
            <w:sz w:val="22"/>
            <w:szCs w:val="22"/>
          </w:rPr>
          <w:delText>replace</w:delText>
        </w:r>
      </w:del>
      <w:ins w:id="258" w:author="Zahra" w:date="2014-08-01T15:31:00Z">
        <w:del w:id="259" w:author="Alireza Masoum" w:date="2014-08-03T19:29:00Z">
          <w:r w:rsidR="006C1908" w:rsidDel="00A26F9F">
            <w:rPr>
              <w:rFonts w:asciiTheme="majorHAnsi" w:hAnsiTheme="majorHAnsi" w:cs="Courier"/>
              <w:color w:val="000000"/>
              <w:sz w:val="22"/>
              <w:szCs w:val="22"/>
            </w:rPr>
            <w:delText>s</w:delText>
          </w:r>
        </w:del>
      </w:ins>
      <w:del w:id="260" w:author="Alireza Masoum" w:date="2014-08-03T19:29:00Z">
        <w:r w:rsidRPr="00BC2E85" w:rsidDel="00A26F9F">
          <w:rPr>
            <w:rFonts w:asciiTheme="majorHAnsi" w:hAnsiTheme="majorHAnsi" w:cs="Courier"/>
            <w:color w:val="000000"/>
            <w:sz w:val="22"/>
            <w:szCs w:val="22"/>
          </w:rPr>
          <w:delText xml:space="preserve"> the </w:delText>
        </w:r>
        <w:r w:rsidRPr="00BC2E85" w:rsidDel="00A26F9F">
          <w:rPr>
            <w:rFonts w:asciiTheme="majorHAnsi" w:hAnsiTheme="majorHAnsi" w:cs="Courier"/>
            <w:color w:val="800000"/>
            <w:sz w:val="22"/>
            <w:szCs w:val="22"/>
          </w:rPr>
          <w:delText>\textit</w:delText>
        </w:r>
        <w:r w:rsidRPr="00BC2E85" w:rsidDel="00A26F9F">
          <w:rPr>
            <w:rFonts w:asciiTheme="majorHAnsi" w:hAnsiTheme="majorHAnsi" w:cs="Courier"/>
            <w:color w:val="000000"/>
            <w:sz w:val="22"/>
            <w:szCs w:val="22"/>
          </w:rPr>
          <w:delText xml:space="preserve">{n} occurrences </w:delText>
        </w:r>
      </w:del>
      <w:r w:rsidRPr="00BC2E85">
        <w:rPr>
          <w:rFonts w:asciiTheme="majorHAnsi" w:hAnsiTheme="majorHAnsi" w:cs="Courier"/>
          <w:color w:val="000000"/>
          <w:sz w:val="22"/>
          <w:szCs w:val="22"/>
        </w:rPr>
        <w:t xml:space="preserve">with the single pair </w:t>
      </w:r>
      <w:bookmarkStart w:id="261" w:name="OLE_LINK12"/>
      <w:bookmarkStart w:id="262" w:name="OLE_LINK13"/>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w:t>
      </w:r>
      <w:proofErr w:type="spellStart"/>
      <w:r w:rsidRPr="00BC2E85">
        <w:rPr>
          <w:rFonts w:asciiTheme="majorHAnsi" w:hAnsiTheme="majorHAnsi" w:cs="Courier"/>
          <w:color w:val="000000"/>
          <w:sz w:val="22"/>
          <w:szCs w:val="22"/>
        </w:rPr>
        <w:t>nd</w:t>
      </w:r>
      <w:proofErr w:type="spellEnd"/>
      <w:r w:rsidRPr="00BC2E85">
        <w:rPr>
          <w:rFonts w:asciiTheme="majorHAnsi" w:hAnsiTheme="majorHAnsi" w:cs="Courier"/>
          <w:color w:val="000000"/>
          <w:sz w:val="22"/>
          <w:szCs w:val="22"/>
        </w:rPr>
        <w:t xml:space="preserve">} </w:t>
      </w:r>
      <w:bookmarkEnd w:id="261"/>
      <w:bookmarkEnd w:id="262"/>
      <w:r w:rsidRPr="00BC2E85">
        <w:rPr>
          <w:rFonts w:asciiTheme="majorHAnsi" w:hAnsiTheme="majorHAnsi" w:cs="Courier"/>
          <w:color w:val="000000"/>
          <w:sz w:val="22"/>
          <w:szCs w:val="22"/>
        </w:rPr>
        <w:t xml:space="preserve">[2]. </w:t>
      </w:r>
      <w:del w:id="263" w:author="Alireza Masoum" w:date="2014-08-03T19:29:00Z">
        <w:r w:rsidRPr="00BC2E85" w:rsidDel="00A26F9F">
          <w:rPr>
            <w:rFonts w:asciiTheme="majorHAnsi" w:hAnsiTheme="majorHAnsi" w:cs="Courier"/>
            <w:color w:val="000000"/>
            <w:sz w:val="22"/>
            <w:szCs w:val="22"/>
          </w:rPr>
          <w:delText xml:space="preserve"> RLE is mainly used to compress runs of the same byte [3]. </w:delText>
        </w:r>
      </w:del>
      <w:r w:rsidRPr="00BC2E85">
        <w:rPr>
          <w:rFonts w:asciiTheme="majorHAnsi" w:hAnsiTheme="majorHAnsi" w:cs="Courier"/>
          <w:color w:val="000000"/>
          <w:sz w:val="22"/>
          <w:szCs w:val="22"/>
        </w:rPr>
        <w:t>This approach is useful when repetition often occurs inside data</w:t>
      </w:r>
      <w:del w:id="264" w:author="Alireza Masoum" w:date="2014-08-03T19:27:00Z">
        <w:r w:rsidRPr="00BC2E85" w:rsidDel="00A26F9F">
          <w:rPr>
            <w:rFonts w:asciiTheme="majorHAnsi" w:hAnsiTheme="majorHAnsi" w:cs="Courier"/>
            <w:color w:val="000000"/>
            <w:sz w:val="22"/>
            <w:szCs w:val="22"/>
          </w:rPr>
          <w:delText xml:space="preserve">. That is why RLE is </w:delText>
        </w:r>
      </w:del>
      <w:ins w:id="265" w:author="Zahra" w:date="2014-08-01T15:32:00Z">
        <w:del w:id="266" w:author="Alireza Masoum" w:date="2014-08-03T19:27:00Z">
          <w:r w:rsidR="00C118F2" w:rsidDel="00A26F9F">
            <w:rPr>
              <w:rFonts w:asciiTheme="majorHAnsi" w:hAnsiTheme="majorHAnsi" w:cs="Courier"/>
              <w:color w:val="000000"/>
              <w:sz w:val="22"/>
              <w:szCs w:val="22"/>
            </w:rPr>
            <w:delText>an attractive</w:delText>
          </w:r>
        </w:del>
      </w:ins>
      <w:del w:id="267" w:author="Alireza Masoum" w:date="2014-08-03T19:27:00Z">
        <w:r w:rsidRPr="00BC2E85" w:rsidDel="00A26F9F">
          <w:rPr>
            <w:rFonts w:asciiTheme="majorHAnsi" w:hAnsiTheme="majorHAnsi" w:cs="Courier"/>
            <w:color w:val="000000"/>
            <w:sz w:val="22"/>
            <w:szCs w:val="22"/>
          </w:rPr>
          <w:delText>one good choice to compress a bitmap image especially the low bit one, for example 8 bit bitmap image</w:delText>
        </w:r>
      </w:del>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
    <w:p w14:paraId="236EEC4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716B4338" w14:textId="77777777" w:rsidR="00BC2E85" w:rsidRPr="00BC2E85" w:rsidRDefault="00BC2E85" w:rsidP="00804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However, because RLE is based on the same consecutive input stream, its results depend on the data source. In this way, in order to perform RLE</w:t>
      </w:r>
      <w:del w:id="268" w:author="Alireza Masoum" w:date="2014-08-03T17:37:00Z">
        <w:r w:rsidRPr="00BC2E85" w:rsidDel="00AE72C4">
          <w:rPr>
            <w:rFonts w:asciiTheme="majorHAnsi" w:hAnsiTheme="majorHAnsi" w:cs="Courier"/>
            <w:color w:val="000000"/>
            <w:sz w:val="22"/>
            <w:szCs w:val="22"/>
          </w:rPr>
          <w:delText xml:space="preserve"> results</w:delText>
        </w:r>
      </w:del>
      <w:r w:rsidRPr="00BC2E85">
        <w:rPr>
          <w:rFonts w:asciiTheme="majorHAnsi" w:hAnsiTheme="majorHAnsi" w:cs="Courier"/>
          <w:color w:val="000000"/>
          <w:sz w:val="22"/>
          <w:szCs w:val="22"/>
        </w:rPr>
        <w:t xml:space="preserve"> with different data sources </w:t>
      </w:r>
      <w:proofErr w:type="gramStart"/>
      <w:r w:rsidRPr="00BC2E85">
        <w:rPr>
          <w:rFonts w:asciiTheme="majorHAnsi" w:hAnsiTheme="majorHAnsi" w:cs="Courier"/>
          <w:color w:val="000000"/>
          <w:sz w:val="22"/>
          <w:szCs w:val="22"/>
        </w:rPr>
        <w:t>statistics,</w:t>
      </w:r>
      <w:proofErr w:type="gramEnd"/>
      <w:r w:rsidRPr="00BC2E85">
        <w:rPr>
          <w:rFonts w:asciiTheme="majorHAnsi" w:hAnsiTheme="majorHAnsi" w:cs="Courier"/>
          <w:color w:val="000000"/>
          <w:sz w:val="22"/>
          <w:szCs w:val="22"/>
        </w:rPr>
        <w:t xml:space="preserve"> authors in [] introduce</w:t>
      </w:r>
      <w:del w:id="269" w:author="Zahra" w:date="2014-08-01T15:33:00Z">
        <w:r w:rsidRPr="00BC2E85" w:rsidDel="00C118F2">
          <w:rPr>
            <w:rFonts w:asciiTheme="majorHAnsi" w:hAnsiTheme="majorHAnsi" w:cs="Courier"/>
            <w:color w:val="000000"/>
            <w:sz w:val="22"/>
            <w:szCs w:val="22"/>
          </w:rPr>
          <w:delText>d</w:delText>
        </w:r>
      </w:del>
      <w:r w:rsidRPr="00BC2E85">
        <w:rPr>
          <w:rFonts w:asciiTheme="majorHAnsi" w:hAnsiTheme="majorHAnsi" w:cs="Courier"/>
          <w:color w:val="000000"/>
          <w:sz w:val="22"/>
          <w:szCs w:val="22"/>
        </w:rPr>
        <w:t xml:space="preserve"> a new </w:t>
      </w:r>
      <w:del w:id="270" w:author="Alireza Masoum" w:date="2014-08-03T17:37:00Z">
        <w:r w:rsidRPr="00BC2E85" w:rsidDel="00AE72C4">
          <w:rPr>
            <w:rFonts w:asciiTheme="majorHAnsi" w:hAnsiTheme="majorHAnsi" w:cs="Courier"/>
            <w:color w:val="000000"/>
            <w:sz w:val="22"/>
            <w:szCs w:val="22"/>
          </w:rPr>
          <w:delText xml:space="preserve"> </w:delText>
        </w:r>
      </w:del>
      <w:r w:rsidRPr="00BC2E85">
        <w:rPr>
          <w:rFonts w:asciiTheme="majorHAnsi" w:hAnsiTheme="majorHAnsi" w:cs="Courier"/>
          <w:color w:val="000000"/>
          <w:sz w:val="22"/>
          <w:szCs w:val="22"/>
        </w:rPr>
        <w:t>compression algorithm</w:t>
      </w:r>
      <w:del w:id="271" w:author="Zahra" w:date="2014-08-01T15:34:00Z">
        <w:r w:rsidRPr="00BC2E85" w:rsidDel="00C118F2">
          <w:rPr>
            <w:rFonts w:asciiTheme="majorHAnsi" w:hAnsiTheme="majorHAnsi" w:cs="Courier"/>
            <w:color w:val="000000"/>
            <w:sz w:val="22"/>
            <w:szCs w:val="22"/>
          </w:rPr>
          <w:delText xml:space="preserve"> which is</w:delText>
        </w:r>
      </w:del>
      <w:r w:rsidRPr="00BC2E85">
        <w:rPr>
          <w:rFonts w:asciiTheme="majorHAnsi" w:hAnsiTheme="majorHAnsi" w:cs="Courier"/>
          <w:color w:val="000000"/>
          <w:sz w:val="22"/>
          <w:szCs w:val="22"/>
        </w:rPr>
        <w:t xml:space="preserve"> inspired from RLE</w:t>
      </w:r>
      <w:ins w:id="272" w:author="Zahra" w:date="2014-08-01T15:35:00Z">
        <w:r w:rsidR="00C118F2">
          <w:rPr>
            <w:rFonts w:asciiTheme="majorHAnsi" w:hAnsiTheme="majorHAnsi" w:cs="Courier"/>
            <w:color w:val="000000"/>
            <w:sz w:val="22"/>
            <w:szCs w:val="22"/>
          </w:rPr>
          <w:t xml:space="preserve"> and</w:t>
        </w:r>
      </w:ins>
      <w:r w:rsidRPr="00BC2E85">
        <w:rPr>
          <w:rFonts w:asciiTheme="majorHAnsi" w:hAnsiTheme="majorHAnsi" w:cs="Courier"/>
          <w:color w:val="000000"/>
          <w:sz w:val="22"/>
          <w:szCs w:val="22"/>
        </w:rPr>
        <w:t xml:space="preserve"> named K-RLE which means RLE with a K-Precision. The K-RLE improves the compression results with different statistics of data sources. It shows increased compression ratios compared to RLE, but with certain amount of error. The performance of this algorithm depends on the choice of the value of the paramete</w:t>
      </w:r>
      <w:ins w:id="273" w:author="Zahra" w:date="2014-08-01T15:35:00Z">
        <w:r w:rsidR="008043E6">
          <w:rPr>
            <w:rFonts w:asciiTheme="majorHAnsi" w:hAnsiTheme="majorHAnsi" w:cs="Courier"/>
            <w:color w:val="000000"/>
            <w:sz w:val="22"/>
            <w:szCs w:val="22"/>
          </w:rPr>
          <w:t>r</w:t>
        </w:r>
      </w:ins>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w:t>
      </w:r>
      <w:proofErr w:type="gramEnd"/>
      <w:r w:rsidRPr="00BC2E85">
        <w:rPr>
          <w:rFonts w:asciiTheme="majorHAnsi" w:hAnsiTheme="majorHAnsi" w:cs="Courier"/>
          <w:color w:val="000000"/>
          <w:sz w:val="22"/>
          <w:szCs w:val="22"/>
        </w:rPr>
        <w:t>K} which represents the precision. This algorithm emphasizes on processing the data locally at node level. In this</w:t>
      </w:r>
      <w:ins w:id="274" w:author="Zahra" w:date="2014-08-01T15:36:00Z">
        <w:r w:rsidR="008043E6">
          <w:rPr>
            <w:rFonts w:asciiTheme="majorHAnsi" w:hAnsiTheme="majorHAnsi" w:cs="Courier"/>
            <w:color w:val="000000"/>
            <w:sz w:val="22"/>
            <w:szCs w:val="22"/>
          </w:rPr>
          <w:t xml:space="preserve"> way</w:t>
        </w:r>
      </w:ins>
      <w:r w:rsidRPr="00BC2E85">
        <w:rPr>
          <w:rFonts w:asciiTheme="majorHAnsi" w:hAnsiTheme="majorHAnsi" w:cs="Courier"/>
          <w:color w:val="000000"/>
          <w:sz w:val="22"/>
          <w:szCs w:val="22"/>
        </w:rPr>
        <w:t xml:space="preserve">, if a data item </w:t>
      </w: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w:t>
      </w:r>
      <w:proofErr w:type="gramEnd"/>
      <w:r w:rsidRPr="00BC2E85">
        <w:rPr>
          <w:rFonts w:asciiTheme="majorHAnsi" w:hAnsiTheme="majorHAnsi" w:cs="Courier"/>
          <w:color w:val="000000"/>
          <w:sz w:val="22"/>
          <w:szCs w:val="22"/>
        </w:rPr>
        <w:t xml:space="preserve">d} or a data item between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w:t>
      </w:r>
      <w:proofErr w:type="spellStart"/>
      <w:r w:rsidRPr="00BC2E85">
        <w:rPr>
          <w:rFonts w:asciiTheme="majorHAnsi" w:hAnsiTheme="majorHAnsi" w:cs="Courier"/>
          <w:color w:val="000000"/>
          <w:sz w:val="22"/>
          <w:szCs w:val="22"/>
        </w:rPr>
        <w:t>d+K</w:t>
      </w:r>
      <w:proofErr w:type="spellEnd"/>
      <w:r w:rsidRPr="00BC2E85">
        <w:rPr>
          <w:rFonts w:asciiTheme="majorHAnsi" w:hAnsiTheme="majorHAnsi" w:cs="Courier"/>
          <w:color w:val="000000"/>
          <w:sz w:val="22"/>
          <w:szCs w:val="22"/>
        </w:rPr>
        <w:t xml:space="preserve">} and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 xml:space="preserve">{d-K} occurs for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 xml:space="preserve">{n} consecutive times then the occurrences are replaced by a single pair </w:t>
      </w:r>
      <w:ins w:id="275" w:author="Zahra" w:date="2014-08-01T15:36:00Z">
        <w:r w:rsidR="008043E6" w:rsidRPr="00BC2E85">
          <w:rPr>
            <w:rFonts w:asciiTheme="majorHAnsi" w:hAnsiTheme="majorHAnsi" w:cs="Courier"/>
            <w:color w:val="800000"/>
            <w:sz w:val="22"/>
            <w:szCs w:val="22"/>
          </w:rPr>
          <w:t>\</w:t>
        </w:r>
        <w:proofErr w:type="spellStart"/>
        <w:r w:rsidR="008043E6" w:rsidRPr="00BC2E85">
          <w:rPr>
            <w:rFonts w:asciiTheme="majorHAnsi" w:hAnsiTheme="majorHAnsi" w:cs="Courier"/>
            <w:color w:val="800000"/>
            <w:sz w:val="22"/>
            <w:szCs w:val="22"/>
          </w:rPr>
          <w:t>textit</w:t>
        </w:r>
        <w:proofErr w:type="spellEnd"/>
        <w:r w:rsidR="008043E6" w:rsidRPr="00BC2E85">
          <w:rPr>
            <w:rFonts w:asciiTheme="majorHAnsi" w:hAnsiTheme="majorHAnsi" w:cs="Courier"/>
            <w:color w:val="000000"/>
            <w:sz w:val="22"/>
            <w:szCs w:val="22"/>
          </w:rPr>
          <w:t>{</w:t>
        </w:r>
        <w:proofErr w:type="spellStart"/>
        <w:r w:rsidR="008043E6" w:rsidRPr="00BC2E85">
          <w:rPr>
            <w:rFonts w:asciiTheme="majorHAnsi" w:hAnsiTheme="majorHAnsi" w:cs="Courier"/>
            <w:color w:val="000000"/>
            <w:sz w:val="22"/>
            <w:szCs w:val="22"/>
          </w:rPr>
          <w:t>nd</w:t>
        </w:r>
        <w:proofErr w:type="spellEnd"/>
        <w:r w:rsidR="008043E6" w:rsidRPr="00BC2E85">
          <w:rPr>
            <w:rFonts w:asciiTheme="majorHAnsi" w:hAnsiTheme="majorHAnsi" w:cs="Courier"/>
            <w:color w:val="000000"/>
            <w:sz w:val="22"/>
            <w:szCs w:val="22"/>
          </w:rPr>
          <w:t>}</w:t>
        </w:r>
      </w:ins>
      <w:del w:id="276" w:author="Zahra" w:date="2014-08-01T15:36:00Z">
        <w:r w:rsidRPr="00BC2E85" w:rsidDel="008043E6">
          <w:rPr>
            <w:rFonts w:asciiTheme="majorHAnsi" w:hAnsiTheme="majorHAnsi" w:cs="Courier"/>
            <w:color w:val="000000"/>
            <w:sz w:val="22"/>
            <w:szCs w:val="22"/>
          </w:rPr>
          <w:delText>nd</w:delText>
        </w:r>
      </w:del>
      <w:r w:rsidRPr="00BC2E85">
        <w:rPr>
          <w:rFonts w:asciiTheme="majorHAnsi" w:hAnsiTheme="majorHAnsi" w:cs="Courier"/>
          <w:color w:val="000000"/>
          <w:sz w:val="22"/>
          <w:szCs w:val="22"/>
        </w:rPr>
        <w:t xml:space="preserve">. If </w:t>
      </w:r>
      <w:r w:rsidRPr="00BC2E85">
        <w:rPr>
          <w:rFonts w:asciiTheme="majorHAnsi" w:hAnsiTheme="majorHAnsi" w:cs="Courier"/>
          <w:color w:val="008000"/>
          <w:sz w:val="22"/>
          <w:szCs w:val="22"/>
        </w:rPr>
        <w:t>$K=0$</w:t>
      </w:r>
      <w:r w:rsidRPr="00BC2E85">
        <w:rPr>
          <w:rFonts w:asciiTheme="majorHAnsi" w:hAnsiTheme="majorHAnsi" w:cs="Courier"/>
          <w:color w:val="000000"/>
          <w:sz w:val="22"/>
          <w:szCs w:val="22"/>
        </w:rPr>
        <w:t xml:space="preserve">, then K-RLE is RLE. This </w:t>
      </w: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w:t>
      </w:r>
      <w:proofErr w:type="gramEnd"/>
      <w:r w:rsidRPr="00BC2E85">
        <w:rPr>
          <w:rFonts w:asciiTheme="majorHAnsi" w:hAnsiTheme="majorHAnsi" w:cs="Courier"/>
          <w:color w:val="000000"/>
          <w:sz w:val="22"/>
          <w:szCs w:val="22"/>
        </w:rPr>
        <w:t xml:space="preserve">K} value makes the K-RLE </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compression algorithm, leaving RLE a lossless </w:t>
      </w:r>
      <w:r w:rsidRPr="00BC2E85">
        <w:rPr>
          <w:rFonts w:asciiTheme="majorHAnsi" w:hAnsiTheme="majorHAnsi" w:cs="Courier"/>
          <w:color w:val="000000"/>
          <w:sz w:val="22"/>
          <w:szCs w:val="22"/>
        </w:rPr>
        <w:lastRenderedPageBreak/>
        <w:t xml:space="preserve">algorithm. The choice of </w:t>
      </w: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w:t>
      </w:r>
      <w:proofErr w:type="gramEnd"/>
      <w:r w:rsidRPr="00BC2E85">
        <w:rPr>
          <w:rFonts w:asciiTheme="majorHAnsi" w:hAnsiTheme="majorHAnsi" w:cs="Courier"/>
          <w:color w:val="000000"/>
          <w:sz w:val="22"/>
          <w:szCs w:val="22"/>
        </w:rPr>
        <w:t>K} also influences the percentage of data and the extent to which it is modified by this algorithm.</w:t>
      </w:r>
      <w:r w:rsidRPr="00BC2E85">
        <w:rPr>
          <w:rFonts w:asciiTheme="majorHAnsi" w:hAnsiTheme="majorHAnsi" w:cs="Courier"/>
          <w:color w:val="800000"/>
          <w:sz w:val="22"/>
          <w:szCs w:val="22"/>
        </w:rPr>
        <w:t>\\</w:t>
      </w:r>
    </w:p>
    <w:p w14:paraId="3AFEBCF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59A45939" w14:textId="77777777" w:rsidR="00BC2E85" w:rsidRPr="00BC2E85" w:rsidRDefault="00BC2E85" w:rsidP="004F6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The main drawback of K-RLE is that the compression ratios depend on the data sources. The user chooses the </w:t>
      </w: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w:t>
      </w:r>
      <w:proofErr w:type="gramEnd"/>
      <w:r w:rsidRPr="00BC2E85">
        <w:rPr>
          <w:rFonts w:asciiTheme="majorHAnsi" w:hAnsiTheme="majorHAnsi" w:cs="Courier"/>
          <w:color w:val="000000"/>
          <w:sz w:val="22"/>
          <w:szCs w:val="22"/>
        </w:rPr>
        <w:t xml:space="preserve">K} value depending on the </w:t>
      </w:r>
      <w:ins w:id="277" w:author="Zahra" w:date="2014-08-01T15:37:00Z">
        <w:r w:rsidR="004F62E9">
          <w:rPr>
            <w:rFonts w:asciiTheme="majorHAnsi" w:hAnsiTheme="majorHAnsi" w:cs="Courier"/>
            <w:color w:val="000000"/>
            <w:sz w:val="22"/>
            <w:szCs w:val="22"/>
          </w:rPr>
          <w:t xml:space="preserve">desired </w:t>
        </w:r>
      </w:ins>
      <w:r w:rsidRPr="00BC2E85">
        <w:rPr>
          <w:rFonts w:asciiTheme="majorHAnsi" w:hAnsiTheme="majorHAnsi" w:cs="Courier"/>
          <w:color w:val="000000"/>
          <w:sz w:val="22"/>
          <w:szCs w:val="22"/>
        </w:rPr>
        <w:t>compression ratio</w:t>
      </w:r>
      <w:del w:id="278" w:author="Zahra" w:date="2014-08-01T15:37:00Z">
        <w:r w:rsidRPr="00BC2E85" w:rsidDel="004F62E9">
          <w:rPr>
            <w:rFonts w:asciiTheme="majorHAnsi" w:hAnsiTheme="majorHAnsi" w:cs="Courier"/>
            <w:color w:val="000000"/>
            <w:sz w:val="22"/>
            <w:szCs w:val="22"/>
          </w:rPr>
          <w:delText xml:space="preserve"> desired</w:delText>
        </w:r>
      </w:del>
      <w:r w:rsidRPr="00BC2E85">
        <w:rPr>
          <w:rFonts w:asciiTheme="majorHAnsi" w:hAnsiTheme="majorHAnsi" w:cs="Courier"/>
          <w:color w:val="000000"/>
          <w:sz w:val="22"/>
          <w:szCs w:val="22"/>
        </w:rPr>
        <w:t>. Generally</w:t>
      </w:r>
      <w:ins w:id="279" w:author="Zahra" w:date="2014-08-01T15:37:00Z">
        <w:r w:rsidR="004F62E9">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mathematical parameters like standard deviation and </w:t>
      </w:r>
      <w:proofErr w:type="spellStart"/>
      <w:proofErr w:type="gramStart"/>
      <w:r w:rsidRPr="00BC2E85">
        <w:rPr>
          <w:rFonts w:asciiTheme="majorHAnsi" w:hAnsiTheme="majorHAnsi" w:cs="Courier"/>
          <w:color w:val="000000"/>
          <w:sz w:val="22"/>
          <w:szCs w:val="22"/>
        </w:rPr>
        <w:t>allen</w:t>
      </w:r>
      <w:proofErr w:type="spellEnd"/>
      <w:proofErr w:type="gramEnd"/>
      <w:r w:rsidRPr="00BC2E85">
        <w:rPr>
          <w:rFonts w:asciiTheme="majorHAnsi" w:hAnsiTheme="majorHAnsi" w:cs="Courier"/>
          <w:color w:val="000000"/>
          <w:sz w:val="22"/>
          <w:szCs w:val="22"/>
        </w:rPr>
        <w:t xml:space="preserve"> deviation are used. K-RLE can achieve higher compression ratios at the cost of data precision when </w:t>
      </w: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w:t>
      </w:r>
      <w:proofErr w:type="gramEnd"/>
      <w:r w:rsidRPr="00BC2E85">
        <w:rPr>
          <w:rFonts w:asciiTheme="majorHAnsi" w:hAnsiTheme="majorHAnsi" w:cs="Courier"/>
          <w:color w:val="000000"/>
          <w:sz w:val="22"/>
          <w:szCs w:val="22"/>
        </w:rPr>
        <w:t xml:space="preserve">K} increases. Thus, the value of </w:t>
      </w: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w:t>
      </w:r>
      <w:proofErr w:type="gramEnd"/>
      <w:r w:rsidRPr="00BC2E85">
        <w:rPr>
          <w:rFonts w:asciiTheme="majorHAnsi" w:hAnsiTheme="majorHAnsi" w:cs="Courier"/>
          <w:color w:val="000000"/>
          <w:sz w:val="22"/>
          <w:szCs w:val="22"/>
        </w:rPr>
        <w:t xml:space="preserve">K} provides an indication about the data loss resulting from the process. In K-RLE, one can see that compression ratios fall </w:t>
      </w:r>
      <w:proofErr w:type="gramStart"/>
      <w:r w:rsidRPr="00BC2E85">
        <w:rPr>
          <w:rFonts w:asciiTheme="majorHAnsi" w:hAnsiTheme="majorHAnsi" w:cs="Courier"/>
          <w:color w:val="000000"/>
          <w:sz w:val="22"/>
          <w:szCs w:val="22"/>
        </w:rPr>
        <w:t>down</w:t>
      </w:r>
      <w:proofErr w:type="gramEnd"/>
      <w:r w:rsidRPr="00BC2E85">
        <w:rPr>
          <w:rFonts w:asciiTheme="majorHAnsi" w:hAnsiTheme="majorHAnsi" w:cs="Courier"/>
          <w:color w:val="000000"/>
          <w:sz w:val="22"/>
          <w:szCs w:val="22"/>
        </w:rPr>
        <w:t xml:space="preserve"> as the precision requirements are high. This limits K-RLE from adoption by </w:t>
      </w:r>
      <w:del w:id="280" w:author="Alireza Masoum" w:date="2014-08-03T17:40:00Z">
        <w:r w:rsidRPr="00BC2E85" w:rsidDel="00AE72C4">
          <w:rPr>
            <w:rFonts w:asciiTheme="majorHAnsi" w:hAnsiTheme="majorHAnsi" w:cs="Courier"/>
            <w:color w:val="000000"/>
            <w:sz w:val="22"/>
            <w:szCs w:val="22"/>
          </w:rPr>
          <w:delText>applications which</w:delText>
        </w:r>
      </w:del>
      <w:ins w:id="281" w:author="Alireza Masoum" w:date="2014-08-03T17:40:00Z">
        <w:r w:rsidR="00AE72C4" w:rsidRPr="00BC2E85">
          <w:rPr>
            <w:rFonts w:asciiTheme="majorHAnsi" w:hAnsiTheme="majorHAnsi" w:cs="Courier"/>
            <w:color w:val="000000"/>
            <w:sz w:val="22"/>
            <w:szCs w:val="22"/>
          </w:rPr>
          <w:t>applications that</w:t>
        </w:r>
      </w:ins>
      <w:r w:rsidRPr="00BC2E85">
        <w:rPr>
          <w:rFonts w:asciiTheme="majorHAnsi" w:hAnsiTheme="majorHAnsi" w:cs="Courier"/>
          <w:color w:val="000000"/>
          <w:sz w:val="22"/>
          <w:szCs w:val="22"/>
        </w:rPr>
        <w:t xml:space="preserve"> require high precision. Hence, there is an obvious requirement for a better </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compression algorithm in WSN, which can result in higher compression ratio with minimal or little higher loss depending on the constraints</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10FFC57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{table}[h]</w:t>
      </w:r>
    </w:p>
    <w:p w14:paraId="3F470CF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centering</w:t>
      </w:r>
      <w:proofErr w:type="gramEnd"/>
    </w:p>
    <w:p w14:paraId="23C95C6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caption</w:t>
      </w:r>
      <w:proofErr w:type="gramEnd"/>
      <w:r w:rsidRPr="00BC2E85">
        <w:rPr>
          <w:rFonts w:asciiTheme="majorHAnsi" w:hAnsiTheme="majorHAnsi" w:cs="Courier"/>
          <w:color w:val="000000"/>
          <w:sz w:val="22"/>
          <w:szCs w:val="22"/>
        </w:rPr>
        <w:t>{</w:t>
      </w:r>
      <w:proofErr w:type="spellStart"/>
      <w:r w:rsidRPr="00BC2E85">
        <w:rPr>
          <w:rFonts w:asciiTheme="majorHAnsi" w:hAnsiTheme="majorHAnsi" w:cs="Courier"/>
          <w:color w:val="000000"/>
          <w:sz w:val="22"/>
          <w:szCs w:val="22"/>
        </w:rPr>
        <w:t>Pefromance</w:t>
      </w:r>
      <w:proofErr w:type="spellEnd"/>
      <w:r w:rsidRPr="00BC2E85">
        <w:rPr>
          <w:rFonts w:asciiTheme="majorHAnsi" w:hAnsiTheme="majorHAnsi" w:cs="Courier"/>
          <w:color w:val="000000"/>
          <w:sz w:val="22"/>
          <w:szCs w:val="22"/>
        </w:rPr>
        <w:t xml:space="preserve"> Comparison of Run </w:t>
      </w:r>
      <w:proofErr w:type="spellStart"/>
      <w:r w:rsidRPr="00BC2E85">
        <w:rPr>
          <w:rFonts w:asciiTheme="majorHAnsi" w:hAnsiTheme="majorHAnsi" w:cs="Courier"/>
          <w:color w:val="000000"/>
          <w:sz w:val="22"/>
          <w:szCs w:val="22"/>
        </w:rPr>
        <w:t>Lenght</w:t>
      </w:r>
      <w:proofErr w:type="spellEnd"/>
      <w:r w:rsidRPr="00BC2E85">
        <w:rPr>
          <w:rFonts w:asciiTheme="majorHAnsi" w:hAnsiTheme="majorHAnsi" w:cs="Courier"/>
          <w:color w:val="000000"/>
          <w:sz w:val="22"/>
          <w:szCs w:val="22"/>
        </w:rPr>
        <w:t xml:space="preserve"> based Compression Methods}</w:t>
      </w:r>
    </w:p>
    <w:p w14:paraId="7EEB0B9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label</w:t>
      </w:r>
      <w:proofErr w:type="gramEnd"/>
      <w:r w:rsidRPr="00BC2E85">
        <w:rPr>
          <w:rFonts w:asciiTheme="majorHAnsi" w:hAnsiTheme="majorHAnsi" w:cs="Courier"/>
          <w:b/>
          <w:bCs/>
          <w:color w:val="0000CC"/>
          <w:sz w:val="22"/>
          <w:szCs w:val="22"/>
        </w:rPr>
        <w:t>{</w:t>
      </w:r>
      <w:proofErr w:type="spellStart"/>
      <w:r w:rsidRPr="00BC2E85">
        <w:rPr>
          <w:rFonts w:asciiTheme="majorHAnsi" w:hAnsiTheme="majorHAnsi" w:cs="Courier"/>
          <w:b/>
          <w:bCs/>
          <w:color w:val="0000CC"/>
          <w:sz w:val="22"/>
          <w:szCs w:val="22"/>
        </w:rPr>
        <w:t>table:RunLenght</w:t>
      </w:r>
      <w:proofErr w:type="spellEnd"/>
      <w:r w:rsidRPr="00BC2E85">
        <w:rPr>
          <w:rFonts w:asciiTheme="majorHAnsi" w:hAnsiTheme="majorHAnsi" w:cs="Courier"/>
          <w:b/>
          <w:bCs/>
          <w:color w:val="0000CC"/>
          <w:sz w:val="22"/>
          <w:szCs w:val="22"/>
        </w:rPr>
        <w:t>}</w:t>
      </w:r>
    </w:p>
    <w:p w14:paraId="1A27E1A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{tabular}{</w:t>
      </w:r>
      <w:proofErr w:type="spellStart"/>
      <w:r w:rsidRPr="00BC2E85">
        <w:rPr>
          <w:rFonts w:asciiTheme="majorHAnsi" w:hAnsiTheme="majorHAnsi" w:cs="Courier"/>
          <w:color w:val="000000"/>
          <w:sz w:val="22"/>
          <w:szCs w:val="22"/>
        </w:rPr>
        <w:t>ccccc</w:t>
      </w:r>
      <w:proofErr w:type="spellEnd"/>
      <w:r w:rsidRPr="00BC2E85">
        <w:rPr>
          <w:rFonts w:asciiTheme="majorHAnsi" w:hAnsiTheme="majorHAnsi" w:cs="Courier"/>
          <w:color w:val="000000"/>
          <w:sz w:val="22"/>
          <w:szCs w:val="22"/>
        </w:rPr>
        <w:t>}</w:t>
      </w:r>
    </w:p>
    <w:p w14:paraId="070919E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hline</w:t>
      </w:r>
      <w:proofErr w:type="spellEnd"/>
      <w:proofErr w:type="gramEnd"/>
    </w:p>
    <w:p w14:paraId="0332FF3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&amp; CR                     &amp; </w:t>
      </w:r>
      <w:proofErr w:type="spellStart"/>
      <w:r w:rsidRPr="00BC2E85">
        <w:rPr>
          <w:rFonts w:asciiTheme="majorHAnsi" w:hAnsiTheme="majorHAnsi" w:cs="Courier"/>
          <w:color w:val="000000"/>
          <w:sz w:val="22"/>
          <w:szCs w:val="22"/>
        </w:rPr>
        <w:t>Cmm</w:t>
      </w:r>
      <w:proofErr w:type="spellEnd"/>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Comp</w:t>
      </w:r>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Net</w:t>
      </w:r>
      <w:r w:rsidRPr="00BC2E85">
        <w:rPr>
          <w:rFonts w:asciiTheme="majorHAnsi" w:hAnsiTheme="majorHAnsi" w:cs="Courier"/>
          <w:color w:val="800000"/>
          <w:sz w:val="22"/>
          <w:szCs w:val="22"/>
        </w:rPr>
        <w:t>\_Saving</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5675D47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{1}{|c|}{8}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{1}{c|}{N}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0163EFB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{tabular}</w:t>
      </w:r>
    </w:p>
    <w:p w14:paraId="71F0D35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{table}</w:t>
      </w:r>
    </w:p>
    <w:p w14:paraId="3EE98F5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212D126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spellStart"/>
      <w:proofErr w:type="gramStart"/>
      <w:r w:rsidRPr="00BC2E85">
        <w:rPr>
          <w:rFonts w:asciiTheme="majorHAnsi" w:hAnsiTheme="majorHAnsi" w:cs="Courier"/>
          <w:b/>
          <w:bCs/>
          <w:color w:val="0000CC"/>
          <w:sz w:val="22"/>
          <w:szCs w:val="22"/>
        </w:rPr>
        <w:t>subsubsection</w:t>
      </w:r>
      <w:proofErr w:type="spellEnd"/>
      <w:proofErr w:type="gramEnd"/>
      <w:r w:rsidRPr="00BC2E85">
        <w:rPr>
          <w:rFonts w:asciiTheme="majorHAnsi" w:hAnsiTheme="majorHAnsi" w:cs="Courier"/>
          <w:b/>
          <w:bCs/>
          <w:color w:val="0000CC"/>
          <w:sz w:val="22"/>
          <w:szCs w:val="22"/>
        </w:rPr>
        <w:t>{Distributed Methods}</w:t>
      </w:r>
    </w:p>
    <w:p w14:paraId="59273DA0" w14:textId="147D9FFE" w:rsidR="00BC2E85" w:rsidRPr="00BC2E85" w:rsidRDefault="00BC2E85" w:rsidP="000A0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In dense</w:t>
      </w:r>
      <w:ins w:id="282" w:author="Zahra" w:date="2014-08-01T16:20:00Z">
        <w:r w:rsidR="004F62E9">
          <w:rPr>
            <w:rFonts w:asciiTheme="majorHAnsi" w:hAnsiTheme="majorHAnsi" w:cs="Courier"/>
            <w:color w:val="000000"/>
            <w:sz w:val="22"/>
            <w:szCs w:val="22"/>
          </w:rPr>
          <w:t xml:space="preserve"> </w:t>
        </w:r>
      </w:ins>
      <w:del w:id="283" w:author="Zahra" w:date="2014-08-01T16:20:00Z">
        <w:r w:rsidRPr="00BC2E85" w:rsidDel="004F62E9">
          <w:rPr>
            <w:rFonts w:asciiTheme="majorHAnsi" w:hAnsiTheme="majorHAnsi" w:cs="Courier"/>
            <w:color w:val="000000"/>
            <w:sz w:val="22"/>
            <w:szCs w:val="22"/>
          </w:rPr>
          <w:delText xml:space="preserve"> </w:delText>
        </w:r>
      </w:del>
      <w:r w:rsidRPr="00BC2E85">
        <w:rPr>
          <w:rFonts w:asciiTheme="majorHAnsi" w:hAnsiTheme="majorHAnsi" w:cs="Courier"/>
          <w:color w:val="000000"/>
          <w:sz w:val="22"/>
          <w:szCs w:val="22"/>
        </w:rPr>
        <w:t>sensor</w:t>
      </w:r>
      <w:ins w:id="284" w:author="Zahra" w:date="2014-08-01T16:20:00Z">
        <w:r w:rsidR="004F62E9">
          <w:rPr>
            <w:rFonts w:asciiTheme="majorHAnsi" w:hAnsiTheme="majorHAnsi" w:cs="Courier"/>
            <w:color w:val="000000"/>
            <w:sz w:val="22"/>
            <w:szCs w:val="22"/>
          </w:rPr>
          <w:t xml:space="preserve"> </w:t>
        </w:r>
      </w:ins>
      <w:del w:id="285" w:author="Zahra" w:date="2014-08-01T16:20:00Z">
        <w:r w:rsidRPr="00BC2E85" w:rsidDel="004F62E9">
          <w:rPr>
            <w:rFonts w:asciiTheme="majorHAnsi" w:hAnsiTheme="majorHAnsi" w:cs="Courier"/>
            <w:color w:val="000000"/>
            <w:sz w:val="22"/>
            <w:szCs w:val="22"/>
          </w:rPr>
          <w:delText xml:space="preserve"> </w:delText>
        </w:r>
      </w:del>
      <w:r w:rsidRPr="00BC2E85">
        <w:rPr>
          <w:rFonts w:asciiTheme="majorHAnsi" w:hAnsiTheme="majorHAnsi" w:cs="Courier"/>
          <w:color w:val="000000"/>
          <w:sz w:val="22"/>
          <w:szCs w:val="22"/>
        </w:rPr>
        <w:t xml:space="preserve">networks, measurements from neighboring nodes </w:t>
      </w:r>
      <w:ins w:id="286" w:author="Zahra" w:date="2014-08-01T16:23:00Z">
        <w:r w:rsidR="00D10DE5" w:rsidRPr="00BC2E85">
          <w:rPr>
            <w:rFonts w:asciiTheme="majorHAnsi" w:hAnsiTheme="majorHAnsi" w:cs="Courier"/>
            <w:color w:val="000000"/>
            <w:sz w:val="22"/>
            <w:szCs w:val="22"/>
          </w:rPr>
          <w:t>often exhibit a certain degree of correlation</w:t>
        </w:r>
      </w:ins>
      <w:ins w:id="287" w:author="Zahra" w:date="2014-08-01T16:28:00Z">
        <w:r w:rsidR="005A50D6">
          <w:rPr>
            <w:rFonts w:asciiTheme="majorHAnsi" w:hAnsiTheme="majorHAnsi" w:cs="Courier"/>
            <w:color w:val="000000"/>
            <w:sz w:val="22"/>
            <w:szCs w:val="22"/>
          </w:rPr>
          <w:t xml:space="preserve"> as </w:t>
        </w:r>
        <w:r w:rsidR="005A50D6" w:rsidRPr="005A50D6">
          <w:rPr>
            <w:rFonts w:asciiTheme="majorHAnsi" w:hAnsiTheme="majorHAnsi" w:cs="Courier"/>
            <w:color w:val="000000"/>
            <w:sz w:val="22"/>
            <w:szCs w:val="22"/>
          </w:rPr>
          <w:t>nodes usually monitor common phenomena</w:t>
        </w:r>
        <w:r w:rsidR="005A50D6">
          <w:rPr>
            <w:rFonts w:asciiTheme="majorHAnsi" w:hAnsiTheme="majorHAnsi" w:cs="Courier"/>
            <w:color w:val="000000"/>
            <w:sz w:val="22"/>
            <w:szCs w:val="22"/>
          </w:rPr>
          <w:t>.</w:t>
        </w:r>
      </w:ins>
      <w:ins w:id="288" w:author="Zahra" w:date="2014-08-01T16:30:00Z">
        <w:r w:rsidR="000A07CA">
          <w:rPr>
            <w:rFonts w:asciiTheme="majorHAnsi" w:hAnsiTheme="majorHAnsi" w:cs="Courier"/>
            <w:color w:val="000000"/>
            <w:sz w:val="22"/>
            <w:szCs w:val="22"/>
          </w:rPr>
          <w:t xml:space="preserve"> Therefore, </w:t>
        </w:r>
      </w:ins>
      <w:del w:id="289" w:author="Zahra" w:date="2014-08-01T16:30:00Z">
        <w:r w:rsidRPr="00BC2E85" w:rsidDel="000A07CA">
          <w:rPr>
            <w:rFonts w:asciiTheme="majorHAnsi" w:hAnsiTheme="majorHAnsi" w:cs="Courier"/>
            <w:color w:val="000000"/>
            <w:sz w:val="22"/>
            <w:szCs w:val="22"/>
          </w:rPr>
          <w:delText xml:space="preserve">are correlated, and </w:delText>
        </w:r>
      </w:del>
      <w:r w:rsidRPr="00BC2E85">
        <w:rPr>
          <w:rFonts w:asciiTheme="majorHAnsi" w:hAnsiTheme="majorHAnsi" w:cs="Courier"/>
          <w:color w:val="000000"/>
          <w:sz w:val="22"/>
          <w:szCs w:val="22"/>
        </w:rPr>
        <w:t xml:space="preserve">transmitting all these information is highly redundant. Spatial compression techniques exploit </w:t>
      </w:r>
      <w:ins w:id="290" w:author="Alireza Masoum" w:date="2014-08-03T19:33:00Z">
        <w:r w:rsidR="004E2214">
          <w:rPr>
            <w:rFonts w:asciiTheme="majorHAnsi" w:hAnsiTheme="majorHAnsi" w:cs="Courier"/>
            <w:color w:val="000000"/>
            <w:sz w:val="22"/>
            <w:szCs w:val="22"/>
          </w:rPr>
          <w:t>existed</w:t>
        </w:r>
      </w:ins>
      <w:del w:id="291" w:author="Alireza Masoum" w:date="2014-08-03T19:33:00Z">
        <w:r w:rsidRPr="00BC2E85" w:rsidDel="004E2214">
          <w:rPr>
            <w:rFonts w:asciiTheme="majorHAnsi" w:hAnsiTheme="majorHAnsi" w:cs="Courier"/>
            <w:color w:val="000000"/>
            <w:sz w:val="22"/>
            <w:szCs w:val="22"/>
          </w:rPr>
          <w:delText>this</w:delText>
        </w:r>
      </w:del>
      <w:r w:rsidRPr="00BC2E85">
        <w:rPr>
          <w:rFonts w:asciiTheme="majorHAnsi" w:hAnsiTheme="majorHAnsi" w:cs="Courier"/>
          <w:color w:val="000000"/>
          <w:sz w:val="22"/>
          <w:szCs w:val="22"/>
        </w:rPr>
        <w:t xml:space="preserve"> redundancy</w:t>
      </w:r>
      <w:ins w:id="292" w:author="Zahra" w:date="2014-08-01T16:31:00Z">
        <w:r w:rsidR="000A07CA">
          <w:rPr>
            <w:rFonts w:asciiTheme="majorHAnsi" w:hAnsiTheme="majorHAnsi" w:cs="Courier"/>
            <w:color w:val="000000"/>
            <w:sz w:val="22"/>
            <w:szCs w:val="22"/>
          </w:rPr>
          <w:t xml:space="preserve"> and </w:t>
        </w:r>
      </w:ins>
      <w:ins w:id="293" w:author="Zahra" w:date="2014-08-01T16:32:00Z">
        <w:r w:rsidR="000A07CA">
          <w:rPr>
            <w:rFonts w:asciiTheme="majorHAnsi" w:hAnsiTheme="majorHAnsi" w:cs="Courier"/>
            <w:color w:val="000000"/>
            <w:sz w:val="22"/>
            <w:szCs w:val="22"/>
          </w:rPr>
          <w:t xml:space="preserve">spatial </w:t>
        </w:r>
      </w:ins>
      <w:ins w:id="294" w:author="Zahra" w:date="2014-08-01T16:31:00Z">
        <w:r w:rsidR="000A07CA">
          <w:rPr>
            <w:rFonts w:asciiTheme="majorHAnsi" w:hAnsiTheme="majorHAnsi" w:cs="Courier"/>
            <w:color w:val="000000"/>
            <w:sz w:val="22"/>
            <w:szCs w:val="22"/>
          </w:rPr>
          <w:t>correlation in order</w:t>
        </w:r>
      </w:ins>
      <w:r w:rsidRPr="00BC2E85">
        <w:rPr>
          <w:rFonts w:asciiTheme="majorHAnsi" w:hAnsiTheme="majorHAnsi" w:cs="Courier"/>
          <w:color w:val="000000"/>
          <w:sz w:val="22"/>
          <w:szCs w:val="22"/>
        </w:rPr>
        <w:t xml:space="preserve"> to save energy </w:t>
      </w:r>
      <w:del w:id="295" w:author="Zahra" w:date="2014-08-01T16:21:00Z">
        <w:r w:rsidRPr="00BC2E85" w:rsidDel="00C46B7F">
          <w:rPr>
            <w:rFonts w:asciiTheme="majorHAnsi" w:hAnsiTheme="majorHAnsi" w:cs="Courier"/>
            <w:color w:val="000000"/>
            <w:sz w:val="22"/>
            <w:szCs w:val="22"/>
          </w:rPr>
          <w:delText>eithe</w:delText>
        </w:r>
      </w:del>
      <w:del w:id="296" w:author="Zahra" w:date="2014-08-01T16:22:00Z">
        <w:r w:rsidRPr="00BC2E85" w:rsidDel="00C46B7F">
          <w:rPr>
            <w:rFonts w:asciiTheme="majorHAnsi" w:hAnsiTheme="majorHAnsi" w:cs="Courier"/>
            <w:color w:val="000000"/>
            <w:sz w:val="22"/>
            <w:szCs w:val="22"/>
          </w:rPr>
          <w:delText xml:space="preserve">r </w:delText>
        </w:r>
      </w:del>
      <w:r w:rsidRPr="00BC2E85">
        <w:rPr>
          <w:rFonts w:asciiTheme="majorHAnsi" w:hAnsiTheme="majorHAnsi" w:cs="Courier"/>
          <w:color w:val="000000"/>
          <w:sz w:val="22"/>
          <w:szCs w:val="22"/>
        </w:rPr>
        <w:t xml:space="preserve">by </w:t>
      </w:r>
      <w:ins w:id="297" w:author="Zahra" w:date="2014-08-01T16:32:00Z">
        <w:r w:rsidR="000A07CA">
          <w:rPr>
            <w:rFonts w:asciiTheme="majorHAnsi" w:hAnsiTheme="majorHAnsi" w:cs="Courier"/>
            <w:color w:val="000000"/>
            <w:sz w:val="22"/>
            <w:szCs w:val="22"/>
          </w:rPr>
          <w:t>(</w:t>
        </w:r>
        <w:proofErr w:type="spellStart"/>
        <w:r w:rsidR="000A07CA">
          <w:rPr>
            <w:rFonts w:asciiTheme="majorHAnsi" w:hAnsiTheme="majorHAnsi" w:cs="Courier"/>
            <w:color w:val="000000"/>
            <w:sz w:val="22"/>
            <w:szCs w:val="22"/>
          </w:rPr>
          <w:t>i</w:t>
        </w:r>
        <w:proofErr w:type="spellEnd"/>
        <w:r w:rsidR="000A07CA">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reducing the number of transmissions made to the fusion center, </w:t>
      </w:r>
      <w:ins w:id="298" w:author="Zahra" w:date="2014-08-01T16:32:00Z">
        <w:r w:rsidR="000A07CA">
          <w:rPr>
            <w:rFonts w:asciiTheme="majorHAnsi" w:hAnsiTheme="majorHAnsi" w:cs="Courier"/>
            <w:color w:val="000000"/>
            <w:sz w:val="22"/>
            <w:szCs w:val="22"/>
          </w:rPr>
          <w:t xml:space="preserve">(ii) </w:t>
        </w:r>
      </w:ins>
      <w:r w:rsidRPr="00BC2E85">
        <w:rPr>
          <w:rFonts w:asciiTheme="majorHAnsi" w:hAnsiTheme="majorHAnsi" w:cs="Courier"/>
          <w:color w:val="000000"/>
          <w:sz w:val="22"/>
          <w:szCs w:val="22"/>
        </w:rPr>
        <w:t xml:space="preserve">reducing the amount of each transmission, or </w:t>
      </w:r>
      <w:ins w:id="299" w:author="Zahra" w:date="2014-08-01T16:32:00Z">
        <w:r w:rsidR="000A07CA">
          <w:rPr>
            <w:rFonts w:asciiTheme="majorHAnsi" w:hAnsiTheme="majorHAnsi" w:cs="Courier"/>
            <w:color w:val="000000"/>
            <w:sz w:val="22"/>
            <w:szCs w:val="22"/>
          </w:rPr>
          <w:t xml:space="preserve">(iii) </w:t>
        </w:r>
      </w:ins>
      <w:del w:id="300" w:author="Zahra" w:date="2014-08-01T16:32:00Z">
        <w:r w:rsidRPr="00BC2E85" w:rsidDel="000A07CA">
          <w:rPr>
            <w:rFonts w:asciiTheme="majorHAnsi" w:hAnsiTheme="majorHAnsi" w:cs="Courier"/>
            <w:color w:val="000000"/>
            <w:sz w:val="22"/>
            <w:szCs w:val="22"/>
          </w:rPr>
          <w:delText xml:space="preserve">some </w:delText>
        </w:r>
      </w:del>
      <w:ins w:id="301" w:author="Zahra" w:date="2014-08-01T16:32:00Z">
        <w:r w:rsidR="000A07CA">
          <w:rPr>
            <w:rFonts w:asciiTheme="majorHAnsi" w:hAnsiTheme="majorHAnsi" w:cs="Courier"/>
            <w:color w:val="000000"/>
            <w:sz w:val="22"/>
            <w:szCs w:val="22"/>
          </w:rPr>
          <w:t xml:space="preserve">a </w:t>
        </w:r>
      </w:ins>
      <w:r w:rsidRPr="00BC2E85">
        <w:rPr>
          <w:rFonts w:asciiTheme="majorHAnsi" w:hAnsiTheme="majorHAnsi" w:cs="Courier"/>
          <w:color w:val="000000"/>
          <w:sz w:val="22"/>
          <w:szCs w:val="22"/>
        </w:rPr>
        <w:t xml:space="preserve">combination of the two. </w:t>
      </w:r>
    </w:p>
    <w:p w14:paraId="5173FEE9" w14:textId="59434CF0" w:rsidR="00BC2E85" w:rsidRPr="00BC2E85" w:rsidDel="004E2214" w:rsidRDefault="00BC2E85" w:rsidP="0062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302" w:author="Alireza Masoum" w:date="2014-08-03T19:34:00Z"/>
          <w:rFonts w:asciiTheme="majorHAnsi" w:hAnsiTheme="majorHAnsi" w:cs="Courier"/>
          <w:sz w:val="22"/>
          <w:szCs w:val="22"/>
        </w:rPr>
      </w:pPr>
      <w:del w:id="303" w:author="Zahra" w:date="2014-08-01T16:33:00Z">
        <w:r w:rsidRPr="00BC2E85" w:rsidDel="00624E83">
          <w:rPr>
            <w:rFonts w:asciiTheme="majorHAnsi" w:hAnsiTheme="majorHAnsi" w:cs="Courier"/>
            <w:color w:val="000000"/>
            <w:sz w:val="22"/>
            <w:szCs w:val="22"/>
          </w:rPr>
          <w:delText xml:space="preserve">Sensing data often exhibit a certain degree of correlation. The readings of nearby sensor nodes may present high spatial correlation due to the similar environment. </w:delText>
        </w:r>
      </w:del>
      <w:ins w:id="304" w:author="Zahra" w:date="2014-08-01T16:33:00Z">
        <w:r w:rsidR="00624E83">
          <w:rPr>
            <w:rFonts w:asciiTheme="majorHAnsi" w:hAnsiTheme="majorHAnsi" w:cs="Courier"/>
            <w:color w:val="000000"/>
            <w:sz w:val="22"/>
            <w:szCs w:val="22"/>
          </w:rPr>
          <w:t>In addition to the spatial correlation</w:t>
        </w:r>
      </w:ins>
      <w:del w:id="305" w:author="Zahra" w:date="2014-08-01T16:33:00Z">
        <w:r w:rsidRPr="00BC2E85" w:rsidDel="00624E83">
          <w:rPr>
            <w:rFonts w:asciiTheme="majorHAnsi" w:hAnsiTheme="majorHAnsi" w:cs="Courier"/>
            <w:color w:val="000000"/>
            <w:sz w:val="22"/>
            <w:szCs w:val="22"/>
          </w:rPr>
          <w:delText>Besides</w:delText>
        </w:r>
      </w:del>
      <w:r w:rsidRPr="00BC2E85">
        <w:rPr>
          <w:rFonts w:asciiTheme="majorHAnsi" w:hAnsiTheme="majorHAnsi" w:cs="Courier"/>
          <w:color w:val="000000"/>
          <w:sz w:val="22"/>
          <w:szCs w:val="22"/>
        </w:rPr>
        <w:t xml:space="preserve">, the sensing data collected by a single node </w:t>
      </w:r>
      <w:del w:id="306" w:author="Alireza Masoum" w:date="2014-08-03T19:33:00Z">
        <w:r w:rsidRPr="00BC2E85" w:rsidDel="004E2214">
          <w:rPr>
            <w:rFonts w:asciiTheme="majorHAnsi" w:hAnsiTheme="majorHAnsi" w:cs="Courier"/>
            <w:color w:val="000000"/>
            <w:sz w:val="22"/>
            <w:szCs w:val="22"/>
          </w:rPr>
          <w:delText xml:space="preserve">may </w:delText>
        </w:r>
      </w:del>
      <w:ins w:id="307" w:author="Zahra" w:date="2014-08-01T16:33:00Z">
        <w:del w:id="308" w:author="Alireza Masoum" w:date="2014-08-03T19:33:00Z">
          <w:r w:rsidR="00624E83" w:rsidDel="004E2214">
            <w:rPr>
              <w:rFonts w:asciiTheme="majorHAnsi" w:hAnsiTheme="majorHAnsi" w:cs="Courier"/>
              <w:color w:val="000000"/>
              <w:sz w:val="22"/>
              <w:szCs w:val="22"/>
            </w:rPr>
            <w:delText xml:space="preserve"> also</w:delText>
          </w:r>
        </w:del>
      </w:ins>
      <w:ins w:id="309" w:author="Alireza Masoum" w:date="2014-08-03T19:33:00Z">
        <w:r w:rsidR="004E2214" w:rsidRPr="00BC2E85">
          <w:rPr>
            <w:rFonts w:asciiTheme="majorHAnsi" w:hAnsiTheme="majorHAnsi" w:cs="Courier"/>
            <w:color w:val="000000"/>
            <w:sz w:val="22"/>
            <w:szCs w:val="22"/>
          </w:rPr>
          <w:t xml:space="preserve">may </w:t>
        </w:r>
        <w:r w:rsidR="004E2214">
          <w:rPr>
            <w:rFonts w:asciiTheme="majorHAnsi" w:hAnsiTheme="majorHAnsi" w:cs="Courier"/>
            <w:color w:val="000000"/>
            <w:sz w:val="22"/>
            <w:szCs w:val="22"/>
          </w:rPr>
          <w:t>also</w:t>
        </w:r>
      </w:ins>
      <w:ins w:id="310" w:author="Zahra" w:date="2014-08-01T16:33:00Z">
        <w:r w:rsidR="00624E83">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present high temporal correlation when its surrounding remains stable or changes slowly. </w:t>
      </w:r>
      <w:del w:id="311" w:author="Alireza Masoum" w:date="2014-08-03T19:34:00Z">
        <w:r w:rsidRPr="00610AF2" w:rsidDel="004E2214">
          <w:rPr>
            <w:rFonts w:asciiTheme="majorHAnsi" w:hAnsiTheme="majorHAnsi" w:cs="Courier"/>
            <w:color w:val="000000"/>
            <w:sz w:val="22"/>
            <w:szCs w:val="22"/>
            <w:highlight w:val="yellow"/>
            <w:rPrChange w:id="312" w:author="Zahra" w:date="2014-08-01T16:34:00Z">
              <w:rPr>
                <w:rFonts w:asciiTheme="majorHAnsi" w:hAnsiTheme="majorHAnsi" w:cs="Courier"/>
                <w:color w:val="000000"/>
                <w:sz w:val="22"/>
                <w:szCs w:val="22"/>
              </w:rPr>
            </w:rPrChange>
          </w:rPr>
          <w:delText>Fig. 1</w:delText>
        </w:r>
        <w:r w:rsidRPr="00BC2E85" w:rsidDel="004E2214">
          <w:rPr>
            <w:rFonts w:asciiTheme="majorHAnsi" w:hAnsiTheme="majorHAnsi" w:cs="Courier"/>
            <w:color w:val="000000"/>
            <w:sz w:val="22"/>
            <w:szCs w:val="22"/>
          </w:rPr>
          <w:delText xml:space="preserve"> shows an experimental result to support the above argument, where four sensor nodes are used to collect the temperatures of a room in a day. We can observe that the temperatures reported by sensors 1, 2, and 4 are quite spatially correlated because they are close to each other, and the temperatures collected by each individual node during the periods [12:35 PM, 05:35 PM] and [08:05 PM, 01:05AM] are quite temporally correlated. Therefore, there is large space to compress sensing reports to reduce transmission.</w:delText>
        </w:r>
        <w:r w:rsidRPr="00BC2E85" w:rsidDel="004E2214">
          <w:rPr>
            <w:rFonts w:asciiTheme="majorHAnsi" w:hAnsiTheme="majorHAnsi" w:cs="Courier"/>
            <w:color w:val="800000"/>
            <w:sz w:val="22"/>
            <w:szCs w:val="22"/>
          </w:rPr>
          <w:delText>\\</w:delText>
        </w:r>
      </w:del>
    </w:p>
    <w:p w14:paraId="6A071E0A" w14:textId="77777777" w:rsidR="00BC2E85" w:rsidRPr="00BC2E85" w:rsidDel="004E2214"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313" w:author="Alireza Masoum" w:date="2014-08-03T19:34:00Z"/>
          <w:rFonts w:asciiTheme="majorHAnsi" w:hAnsiTheme="majorHAnsi" w:cs="Courier"/>
          <w:sz w:val="22"/>
          <w:szCs w:val="22"/>
        </w:rPr>
      </w:pPr>
    </w:p>
    <w:p w14:paraId="2E1846F7" w14:textId="19BA5C18"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Most of the spatial correlation based compression techniques are distributed which helps them to utilize densely deployed structure to compress data. Considering distributed nature of these compression techniques, </w:t>
      </w:r>
      <w:del w:id="314" w:author="Alireza Masoum" w:date="2014-08-03T19:48:00Z">
        <w:r w:rsidRPr="00BC2E85" w:rsidDel="009A6FC9">
          <w:rPr>
            <w:rFonts w:asciiTheme="majorHAnsi" w:hAnsiTheme="majorHAnsi" w:cs="Courier"/>
            <w:color w:val="000000"/>
            <w:sz w:val="22"/>
            <w:szCs w:val="22"/>
          </w:rPr>
          <w:delText xml:space="preserve">they could be classified into two main techniques: </w:delText>
        </w:r>
      </w:del>
      <w:ins w:id="315" w:author="Zahra" w:date="2014-08-01T16:36:00Z">
        <w:del w:id="316" w:author="Alireza Masoum" w:date="2014-08-03T19:48:00Z">
          <w:r w:rsidR="00610AF2" w:rsidDel="009A6FC9">
            <w:rPr>
              <w:rFonts w:asciiTheme="majorHAnsi" w:hAnsiTheme="majorHAnsi" w:cs="Courier"/>
              <w:color w:val="000000"/>
              <w:sz w:val="22"/>
              <w:szCs w:val="22"/>
            </w:rPr>
            <w:delText xml:space="preserve">(i) </w:delText>
          </w:r>
        </w:del>
      </w:ins>
      <w:r w:rsidRPr="00BC2E85">
        <w:rPr>
          <w:rFonts w:asciiTheme="majorHAnsi" w:hAnsiTheme="majorHAnsi" w:cs="Courier"/>
          <w:color w:val="000000"/>
          <w:sz w:val="22"/>
          <w:szCs w:val="22"/>
        </w:rPr>
        <w:t xml:space="preserve">Distributed Source Coding (DSC) </w:t>
      </w:r>
      <w:ins w:id="317" w:author="Alireza Masoum" w:date="2014-08-03T19:48:00Z">
        <w:r w:rsidR="009A6FC9">
          <w:rPr>
            <w:rFonts w:asciiTheme="majorHAnsi" w:hAnsiTheme="majorHAnsi" w:cs="Courier"/>
            <w:color w:val="000000"/>
            <w:sz w:val="22"/>
            <w:szCs w:val="22"/>
          </w:rPr>
          <w:t>is introduced.</w:t>
        </w:r>
      </w:ins>
      <w:del w:id="318" w:author="Alireza Masoum" w:date="2014-08-03T19:47:00Z">
        <w:r w:rsidRPr="00BC2E85" w:rsidDel="009A6FC9">
          <w:rPr>
            <w:rFonts w:asciiTheme="majorHAnsi" w:hAnsiTheme="majorHAnsi" w:cs="Courier"/>
            <w:color w:val="000000"/>
            <w:sz w:val="22"/>
            <w:szCs w:val="22"/>
          </w:rPr>
          <w:delText xml:space="preserve">and </w:delText>
        </w:r>
      </w:del>
      <w:ins w:id="319" w:author="Zahra" w:date="2014-08-01T16:36:00Z">
        <w:del w:id="320" w:author="Alireza Masoum" w:date="2014-08-03T19:47:00Z">
          <w:r w:rsidR="00610AF2" w:rsidDel="009A6FC9">
            <w:rPr>
              <w:rFonts w:asciiTheme="majorHAnsi" w:hAnsiTheme="majorHAnsi" w:cs="Courier"/>
              <w:color w:val="000000"/>
              <w:sz w:val="22"/>
              <w:szCs w:val="22"/>
            </w:rPr>
            <w:delText xml:space="preserve">(ii) </w:delText>
          </w:r>
        </w:del>
      </w:ins>
      <w:del w:id="321" w:author="Alireza Masoum" w:date="2014-08-03T19:47:00Z">
        <w:r w:rsidRPr="00BC2E85" w:rsidDel="009A6FC9">
          <w:rPr>
            <w:rFonts w:asciiTheme="majorHAnsi" w:hAnsiTheme="majorHAnsi" w:cs="Courier"/>
            <w:color w:val="000000"/>
            <w:sz w:val="22"/>
            <w:szCs w:val="22"/>
          </w:rPr>
          <w:delText>Distributed Transform Coding (DTC).</w:delText>
        </w:r>
      </w:del>
    </w:p>
    <w:p w14:paraId="746749B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398314F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paragraph</w:t>
      </w:r>
      <w:proofErr w:type="gramEnd"/>
      <w:r w:rsidRPr="00BC2E85">
        <w:rPr>
          <w:rFonts w:asciiTheme="majorHAnsi" w:hAnsiTheme="majorHAnsi" w:cs="Courier"/>
          <w:color w:val="000000"/>
          <w:sz w:val="22"/>
          <w:szCs w:val="22"/>
        </w:rPr>
        <w:t xml:space="preserve">{Distributed Source Coding} </w:t>
      </w:r>
    </w:p>
    <w:p w14:paraId="74C75550" w14:textId="6A4532F8" w:rsidR="00BC2E85" w:rsidRPr="00BC2E85" w:rsidRDefault="00BC2E85" w:rsidP="00610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One way of exploiting the spatial correlation between sensor nodes is to use a </w:t>
      </w:r>
      <w:del w:id="322" w:author="Alireza Masoum" w:date="2014-08-03T19:48:00Z">
        <w:r w:rsidRPr="00BC2E85" w:rsidDel="009A6FC9">
          <w:rPr>
            <w:rFonts w:asciiTheme="majorHAnsi" w:hAnsiTheme="majorHAnsi" w:cs="Courier"/>
            <w:color w:val="000000"/>
            <w:sz w:val="22"/>
            <w:szCs w:val="22"/>
          </w:rPr>
          <w:delText xml:space="preserve">Distributed Source Coding </w:delText>
        </w:r>
      </w:del>
      <w:ins w:id="323" w:author="Alireza Masoum" w:date="2014-08-03T19:36:00Z">
        <w:r w:rsidR="00EB338B">
          <w:rPr>
            <w:rFonts w:asciiTheme="majorHAnsi" w:hAnsiTheme="majorHAnsi" w:cs="Courier"/>
            <w:color w:val="000000"/>
            <w:sz w:val="22"/>
            <w:szCs w:val="22"/>
          </w:rPr>
          <w:t>DSC</w:t>
        </w:r>
        <w:r w:rsidR="009A6FC9">
          <w:rPr>
            <w:rFonts w:asciiTheme="majorHAnsi" w:hAnsiTheme="majorHAnsi" w:cs="Courier"/>
            <w:color w:val="000000"/>
            <w:sz w:val="22"/>
            <w:szCs w:val="22"/>
          </w:rPr>
          <w:t xml:space="preserve"> </w:t>
        </w:r>
      </w:ins>
      <w:del w:id="324" w:author="Zahra" w:date="2014-08-01T16:36:00Z">
        <w:r w:rsidRPr="00BC2E85" w:rsidDel="00610AF2">
          <w:rPr>
            <w:rFonts w:asciiTheme="majorHAnsi" w:hAnsiTheme="majorHAnsi" w:cs="Courier"/>
            <w:color w:val="000000"/>
            <w:sz w:val="22"/>
            <w:szCs w:val="22"/>
          </w:rPr>
          <w:delText xml:space="preserve">(DSC) </w:delText>
        </w:r>
      </w:del>
      <w:r w:rsidRPr="00BC2E85">
        <w:rPr>
          <w:rFonts w:asciiTheme="majorHAnsi" w:hAnsiTheme="majorHAnsi" w:cs="Courier"/>
          <w:color w:val="000000"/>
          <w:sz w:val="22"/>
          <w:szCs w:val="22"/>
        </w:rPr>
        <w:t xml:space="preserve">approach, which is fundamentally based on the </w:t>
      </w:r>
      <w:proofErr w:type="spellStart"/>
      <w:r w:rsidRPr="00BC2E85">
        <w:rPr>
          <w:rFonts w:asciiTheme="majorHAnsi" w:hAnsiTheme="majorHAnsi" w:cs="Courier"/>
          <w:color w:val="000000"/>
          <w:sz w:val="22"/>
          <w:szCs w:val="22"/>
        </w:rPr>
        <w:t>Slepian</w:t>
      </w:r>
      <w:proofErr w:type="spellEnd"/>
      <w:r w:rsidRPr="00BC2E85">
        <w:rPr>
          <w:rFonts w:asciiTheme="majorHAnsi" w:hAnsiTheme="majorHAnsi" w:cs="Courier"/>
          <w:color w:val="000000"/>
          <w:sz w:val="22"/>
          <w:szCs w:val="22"/>
        </w:rPr>
        <w:t>-Wolf theorem [4][5]. We refer to DSC as the compression of multiple correlated sensor readings from neighboring sensor nodes. These nodes do not communicate with each other and directly send their compressed readings to a central node, which performs joint decoding [6][7]. Hence, it reduces computational complexity of the sensor nodes and increases the computational complexity of a usually more powerful central node without sacrificing performance. Due to the severe aforementioned constraints in WSNs, there is a strong need for utilization of energy-efficient processing capability thus making practical DSC techniques one of the most supportive technologies for sensor networks</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1E20D04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6BE2208E" w14:textId="2AE8998F" w:rsidR="00BC2E85" w:rsidRPr="00BC2E85" w:rsidRDefault="00BC2E85" w:rsidP="001A0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lastRenderedPageBreak/>
        <w:t xml:space="preserve">Since DSC tries to remove the redundancy in the information, it is especially </w:t>
      </w:r>
      <w:del w:id="325" w:author="Zahra" w:date="2014-08-01T16:40:00Z">
        <w:r w:rsidRPr="00BC2E85" w:rsidDel="000172F5">
          <w:rPr>
            <w:rFonts w:asciiTheme="majorHAnsi" w:hAnsiTheme="majorHAnsi" w:cs="Courier"/>
            <w:color w:val="000000"/>
            <w:sz w:val="22"/>
            <w:szCs w:val="22"/>
          </w:rPr>
          <w:delText xml:space="preserve">useful </w:delText>
        </w:r>
      </w:del>
      <w:ins w:id="326" w:author="Zahra" w:date="2014-08-01T16:41:00Z">
        <w:r w:rsidR="000172F5">
          <w:rPr>
            <w:rFonts w:asciiTheme="majorHAnsi" w:hAnsiTheme="majorHAnsi" w:cs="Courier"/>
            <w:color w:val="000000"/>
            <w:sz w:val="22"/>
            <w:szCs w:val="22"/>
          </w:rPr>
          <w:t>promising</w:t>
        </w:r>
      </w:ins>
      <w:ins w:id="327" w:author="Zahra" w:date="2014-08-01T16:40:00Z">
        <w:r w:rsidR="000172F5" w:rsidRPr="00BC2E85">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when data correlation exists</w:t>
      </w:r>
      <w:ins w:id="328" w:author="University of Twente" w:date="2014-08-01T20:20:00Z">
        <w:r w:rsidR="001A0FFF">
          <w:rPr>
            <w:rFonts w:asciiTheme="majorHAnsi" w:hAnsiTheme="majorHAnsi" w:cs="Courier"/>
            <w:color w:val="000000"/>
            <w:sz w:val="22"/>
            <w:szCs w:val="22"/>
          </w:rPr>
          <w:t>.</w:t>
        </w:r>
      </w:ins>
      <w:del w:id="329" w:author="University of Twente" w:date="2014-08-01T20:20:00Z">
        <w:r w:rsidRPr="00BC2E85" w:rsidDel="001A0FFF">
          <w:rPr>
            <w:rFonts w:asciiTheme="majorHAnsi" w:hAnsiTheme="majorHAnsi" w:cs="Courier"/>
            <w:color w:val="000000"/>
            <w:sz w:val="22"/>
            <w:szCs w:val="22"/>
          </w:rPr>
          <w:delText xml:space="preserve"> and </w:delText>
        </w:r>
      </w:del>
      <w:ins w:id="330" w:author="Zahra" w:date="2014-08-01T16:41:00Z">
        <w:del w:id="331" w:author="University of Twente" w:date="2014-08-01T20:20:00Z">
          <w:r w:rsidR="000172F5" w:rsidDel="001A0FFF">
            <w:rPr>
              <w:rFonts w:asciiTheme="majorHAnsi" w:hAnsiTheme="majorHAnsi" w:cs="Courier"/>
              <w:color w:val="000000"/>
              <w:sz w:val="22"/>
              <w:szCs w:val="22"/>
            </w:rPr>
            <w:delText xml:space="preserve">as we already mentioned </w:delText>
          </w:r>
        </w:del>
      </w:ins>
      <w:del w:id="332" w:author="University of Twente" w:date="2014-08-01T20:20:00Z">
        <w:r w:rsidRPr="00BC2E85" w:rsidDel="001A0FFF">
          <w:rPr>
            <w:rFonts w:asciiTheme="majorHAnsi" w:hAnsiTheme="majorHAnsi" w:cs="Courier"/>
            <w:color w:val="000000"/>
            <w:sz w:val="22"/>
            <w:szCs w:val="22"/>
          </w:rPr>
          <w:delText>dense sensor networks are rich in correlations</w:delText>
        </w:r>
      </w:del>
      <w:r w:rsidRPr="00BC2E85">
        <w:rPr>
          <w:rFonts w:asciiTheme="majorHAnsi" w:hAnsiTheme="majorHAnsi" w:cs="Courier"/>
          <w:color w:val="000000"/>
          <w:sz w:val="22"/>
          <w:szCs w:val="22"/>
        </w:rPr>
        <w:t xml:space="preserve">. Existing results from information theory show that </w:t>
      </w:r>
      <w:del w:id="333" w:author="University of Twente" w:date="2014-08-01T20:20:00Z">
        <w:r w:rsidRPr="00BC2E85" w:rsidDel="001A0FFF">
          <w:rPr>
            <w:rFonts w:asciiTheme="majorHAnsi" w:hAnsiTheme="majorHAnsi" w:cs="Courier"/>
            <w:color w:val="000000"/>
            <w:sz w:val="22"/>
            <w:szCs w:val="22"/>
          </w:rPr>
          <w:delText>this compression</w:delText>
        </w:r>
      </w:del>
      <w:ins w:id="334" w:author="University of Twente" w:date="2014-08-01T20:20:00Z">
        <w:r w:rsidR="001A0FFF">
          <w:rPr>
            <w:rFonts w:asciiTheme="majorHAnsi" w:hAnsiTheme="majorHAnsi" w:cs="Courier"/>
            <w:color w:val="000000"/>
            <w:sz w:val="22"/>
            <w:szCs w:val="22"/>
          </w:rPr>
          <w:t>DSC</w:t>
        </w:r>
      </w:ins>
      <w:r w:rsidRPr="00BC2E85">
        <w:rPr>
          <w:rFonts w:asciiTheme="majorHAnsi" w:hAnsiTheme="majorHAnsi" w:cs="Courier"/>
          <w:color w:val="000000"/>
          <w:sz w:val="22"/>
          <w:szCs w:val="22"/>
        </w:rPr>
        <w:t xml:space="preserve"> can be executed in a distributed fashion and without any performance </w:t>
      </w:r>
      <w:ins w:id="335" w:author="Zahra" w:date="2014-08-01T16:42:00Z">
        <w:r w:rsidR="00416371">
          <w:rPr>
            <w:rFonts w:asciiTheme="majorHAnsi" w:hAnsiTheme="majorHAnsi" w:cs="Courier"/>
            <w:color w:val="000000"/>
            <w:sz w:val="22"/>
            <w:szCs w:val="22"/>
          </w:rPr>
          <w:t>degradation</w:t>
        </w:r>
      </w:ins>
      <w:del w:id="336" w:author="Zahra" w:date="2014-08-01T16:41:00Z">
        <w:r w:rsidRPr="00BC2E85" w:rsidDel="00416371">
          <w:rPr>
            <w:rFonts w:asciiTheme="majorHAnsi" w:hAnsiTheme="majorHAnsi" w:cs="Courier"/>
            <w:color w:val="000000"/>
            <w:sz w:val="22"/>
            <w:szCs w:val="22"/>
          </w:rPr>
          <w:delText>loss</w:delText>
        </w:r>
      </w:del>
      <w:r w:rsidRPr="00BC2E85">
        <w:rPr>
          <w:rFonts w:asciiTheme="majorHAnsi" w:hAnsiTheme="majorHAnsi" w:cs="Courier"/>
          <w:color w:val="000000"/>
          <w:sz w:val="22"/>
          <w:szCs w:val="22"/>
        </w:rPr>
        <w:t xml:space="preserve"> in comparison with the centralized approach. There are two types of nodes in distributed source coding for WSNs</w:t>
      </w:r>
      <w:del w:id="337" w:author="Zahra" w:date="2014-08-01T16:43:00Z">
        <w:r w:rsidRPr="00BC2E85" w:rsidDel="00416371">
          <w:rPr>
            <w:rFonts w:asciiTheme="majorHAnsi" w:hAnsiTheme="majorHAnsi" w:cs="Courier"/>
            <w:color w:val="000000"/>
            <w:sz w:val="22"/>
            <w:szCs w:val="22"/>
          </w:rPr>
          <w:delText>.</w:delText>
        </w:r>
      </w:del>
      <w:ins w:id="338" w:author="Zahra" w:date="2014-08-01T16:43:00Z">
        <w:r w:rsidR="00416371">
          <w:rPr>
            <w:rFonts w:asciiTheme="majorHAnsi" w:hAnsiTheme="majorHAnsi" w:cs="Courier"/>
            <w:color w:val="000000"/>
            <w:sz w:val="22"/>
            <w:szCs w:val="22"/>
          </w:rPr>
          <w:t>: (</w:t>
        </w:r>
      </w:ins>
      <w:proofErr w:type="spellStart"/>
      <w:ins w:id="339" w:author="Zahra" w:date="2014-08-01T16:44:00Z">
        <w:r w:rsidR="00416371">
          <w:rPr>
            <w:rFonts w:asciiTheme="majorHAnsi" w:hAnsiTheme="majorHAnsi" w:cs="Courier"/>
            <w:color w:val="000000"/>
            <w:sz w:val="22"/>
            <w:szCs w:val="22"/>
          </w:rPr>
          <w:t>i</w:t>
        </w:r>
        <w:proofErr w:type="spellEnd"/>
        <w:r w:rsidR="00416371">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w:t>
      </w:r>
      <w:del w:id="340" w:author="Zahra" w:date="2014-08-01T16:44:00Z">
        <w:r w:rsidRPr="00BC2E85" w:rsidDel="00416371">
          <w:rPr>
            <w:rFonts w:asciiTheme="majorHAnsi" w:hAnsiTheme="majorHAnsi" w:cs="Courier"/>
            <w:color w:val="000000"/>
            <w:sz w:val="22"/>
            <w:szCs w:val="22"/>
          </w:rPr>
          <w:delText xml:space="preserve">One is the </w:delText>
        </w:r>
      </w:del>
      <w:r w:rsidRPr="00BC2E85">
        <w:rPr>
          <w:rFonts w:asciiTheme="majorHAnsi" w:hAnsiTheme="majorHAnsi" w:cs="Courier"/>
          <w:color w:val="000000"/>
          <w:sz w:val="22"/>
          <w:szCs w:val="22"/>
        </w:rPr>
        <w:t>source-coding node</w:t>
      </w:r>
      <w:del w:id="341" w:author="Zahra" w:date="2014-08-01T16:44:00Z">
        <w:r w:rsidRPr="00BC2E85" w:rsidDel="00416371">
          <w:rPr>
            <w:rFonts w:asciiTheme="majorHAnsi" w:hAnsiTheme="majorHAnsi" w:cs="Courier"/>
            <w:color w:val="000000"/>
            <w:sz w:val="22"/>
            <w:szCs w:val="22"/>
          </w:rPr>
          <w:delText>.</w:delText>
        </w:r>
      </w:del>
      <w:ins w:id="342" w:author="Zahra" w:date="2014-08-01T16:44:00Z">
        <w:r w:rsidR="00416371">
          <w:rPr>
            <w:rFonts w:asciiTheme="majorHAnsi" w:hAnsiTheme="majorHAnsi" w:cs="Courier"/>
            <w:color w:val="000000"/>
            <w:sz w:val="22"/>
            <w:szCs w:val="22"/>
          </w:rPr>
          <w:t xml:space="preserve"> </w:t>
        </w:r>
      </w:ins>
      <w:del w:id="343" w:author="Zahra" w:date="2014-08-01T16:44:00Z">
        <w:r w:rsidRPr="00BC2E85" w:rsidDel="00416371">
          <w:rPr>
            <w:rFonts w:asciiTheme="majorHAnsi" w:hAnsiTheme="majorHAnsi" w:cs="Courier"/>
            <w:color w:val="000000"/>
            <w:sz w:val="22"/>
            <w:szCs w:val="22"/>
          </w:rPr>
          <w:delText xml:space="preserve"> The other is</w:delText>
        </w:r>
      </w:del>
      <w:ins w:id="344" w:author="Zahra" w:date="2014-08-01T16:44:00Z">
        <w:r w:rsidR="00416371">
          <w:rPr>
            <w:rFonts w:asciiTheme="majorHAnsi" w:hAnsiTheme="majorHAnsi" w:cs="Courier"/>
            <w:color w:val="000000"/>
            <w:sz w:val="22"/>
            <w:szCs w:val="22"/>
          </w:rPr>
          <w:t>(ii)</w:t>
        </w:r>
      </w:ins>
      <w:r w:rsidRPr="00BC2E85">
        <w:rPr>
          <w:rFonts w:asciiTheme="majorHAnsi" w:hAnsiTheme="majorHAnsi" w:cs="Courier"/>
          <w:color w:val="000000"/>
          <w:sz w:val="22"/>
          <w:szCs w:val="22"/>
        </w:rPr>
        <w:t xml:space="preserve"> data gathering node (remote sink). Source coding node </w:t>
      </w:r>
      <w:ins w:id="345" w:author="Zahra" w:date="2014-08-01T16:44:00Z">
        <w:r w:rsidR="00416371">
          <w:rPr>
            <w:rFonts w:asciiTheme="majorHAnsi" w:hAnsiTheme="majorHAnsi" w:cs="Courier"/>
            <w:color w:val="000000"/>
            <w:sz w:val="22"/>
            <w:szCs w:val="22"/>
          </w:rPr>
          <w:t xml:space="preserve">should </w:t>
        </w:r>
      </w:ins>
      <w:ins w:id="346" w:author="Zahra" w:date="2014-08-01T16:45:00Z">
        <w:r w:rsidR="00416371">
          <w:rPr>
            <w:rFonts w:asciiTheme="majorHAnsi" w:hAnsiTheme="majorHAnsi" w:cs="Courier"/>
            <w:color w:val="000000"/>
            <w:sz w:val="22"/>
            <w:szCs w:val="22"/>
          </w:rPr>
          <w:t>perform</w:t>
        </w:r>
      </w:ins>
      <w:del w:id="347" w:author="Zahra" w:date="2014-08-01T16:44:00Z">
        <w:r w:rsidRPr="00BC2E85" w:rsidDel="00416371">
          <w:rPr>
            <w:rFonts w:asciiTheme="majorHAnsi" w:hAnsiTheme="majorHAnsi" w:cs="Courier"/>
            <w:color w:val="000000"/>
            <w:sz w:val="22"/>
            <w:szCs w:val="22"/>
          </w:rPr>
          <w:delText>has</w:delText>
        </w:r>
      </w:del>
      <w:del w:id="348" w:author="Zahra" w:date="2014-08-01T16:45:00Z">
        <w:r w:rsidRPr="00BC2E85" w:rsidDel="00416371">
          <w:rPr>
            <w:rFonts w:asciiTheme="majorHAnsi" w:hAnsiTheme="majorHAnsi" w:cs="Courier"/>
            <w:color w:val="000000"/>
            <w:sz w:val="22"/>
            <w:szCs w:val="22"/>
          </w:rPr>
          <w:delText xml:space="preserve"> the tasks of </w:delText>
        </w:r>
      </w:del>
      <w:ins w:id="349" w:author="Zahra" w:date="2014-08-01T16:45:00Z">
        <w:r w:rsidR="00416371">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sensing, transmission and encoding. It</w:t>
      </w:r>
      <w:del w:id="350" w:author="Alireza Masoum" w:date="2014-08-03T19:38:00Z">
        <w:r w:rsidRPr="00BC2E85" w:rsidDel="00EB338B">
          <w:rPr>
            <w:rFonts w:asciiTheme="majorHAnsi" w:hAnsiTheme="majorHAnsi" w:cs="Courier"/>
            <w:color w:val="000000"/>
            <w:sz w:val="22"/>
            <w:szCs w:val="22"/>
          </w:rPr>
          <w:delText xml:space="preserve"> will</w:delText>
        </w:r>
      </w:del>
      <w:r w:rsidRPr="00BC2E85">
        <w:rPr>
          <w:rFonts w:asciiTheme="majorHAnsi" w:hAnsiTheme="majorHAnsi" w:cs="Courier"/>
          <w:color w:val="000000"/>
          <w:sz w:val="22"/>
          <w:szCs w:val="22"/>
        </w:rPr>
        <w:t xml:space="preserve"> encode</w:t>
      </w:r>
      <w:ins w:id="351" w:author="Alireza Masoum" w:date="2014-08-03T19:38:00Z">
        <w:r w:rsidR="00EB338B">
          <w:rPr>
            <w:rFonts w:asciiTheme="majorHAnsi" w:hAnsiTheme="majorHAnsi" w:cs="Courier"/>
            <w:color w:val="000000"/>
            <w:sz w:val="22"/>
            <w:szCs w:val="22"/>
          </w:rPr>
          <w:t>s</w:t>
        </w:r>
      </w:ins>
      <w:r w:rsidRPr="00BC2E85">
        <w:rPr>
          <w:rFonts w:asciiTheme="majorHAnsi" w:hAnsiTheme="majorHAnsi" w:cs="Courier"/>
          <w:color w:val="000000"/>
          <w:sz w:val="22"/>
          <w:szCs w:val="22"/>
        </w:rPr>
        <w:t xml:space="preserve"> the quantized version of the sensing data and </w:t>
      </w:r>
      <w:proofErr w:type="gramStart"/>
      <w:r w:rsidRPr="00BC2E85">
        <w:rPr>
          <w:rFonts w:asciiTheme="majorHAnsi" w:hAnsiTheme="majorHAnsi" w:cs="Courier"/>
          <w:color w:val="000000"/>
          <w:sz w:val="22"/>
          <w:szCs w:val="22"/>
        </w:rPr>
        <w:t>transmit</w:t>
      </w:r>
      <w:proofErr w:type="gramEnd"/>
      <w:r w:rsidRPr="00BC2E85">
        <w:rPr>
          <w:rFonts w:asciiTheme="majorHAnsi" w:hAnsiTheme="majorHAnsi" w:cs="Courier"/>
          <w:color w:val="000000"/>
          <w:sz w:val="22"/>
          <w:szCs w:val="22"/>
        </w:rPr>
        <w:t xml:space="preserve"> the encoding data when the data-gathering node sends the query. </w:t>
      </w:r>
      <w:del w:id="352" w:author="Zahra" w:date="2014-08-01T16:46:00Z">
        <w:r w:rsidRPr="00BC2E85" w:rsidDel="00416371">
          <w:rPr>
            <w:rFonts w:asciiTheme="majorHAnsi" w:hAnsiTheme="majorHAnsi" w:cs="Courier"/>
            <w:color w:val="000000"/>
            <w:sz w:val="22"/>
            <w:szCs w:val="22"/>
          </w:rPr>
          <w:delText>And for the d</w:delText>
        </w:r>
      </w:del>
      <w:ins w:id="353" w:author="Zahra" w:date="2014-08-01T16:46:00Z">
        <w:r w:rsidR="00416371">
          <w:rPr>
            <w:rFonts w:asciiTheme="majorHAnsi" w:hAnsiTheme="majorHAnsi" w:cs="Courier"/>
            <w:color w:val="000000"/>
            <w:sz w:val="22"/>
            <w:szCs w:val="22"/>
          </w:rPr>
          <w:t>D</w:t>
        </w:r>
      </w:ins>
      <w:r w:rsidRPr="00BC2E85">
        <w:rPr>
          <w:rFonts w:asciiTheme="majorHAnsi" w:hAnsiTheme="majorHAnsi" w:cs="Courier"/>
          <w:color w:val="000000"/>
          <w:sz w:val="22"/>
          <w:szCs w:val="22"/>
        </w:rPr>
        <w:t>ata-gathering node</w:t>
      </w:r>
      <w:del w:id="354" w:author="Zahra" w:date="2014-08-01T16:46:00Z">
        <w:r w:rsidRPr="00BC2E85" w:rsidDel="00416371">
          <w:rPr>
            <w:rFonts w:asciiTheme="majorHAnsi" w:hAnsiTheme="majorHAnsi" w:cs="Courier"/>
            <w:color w:val="000000"/>
            <w:sz w:val="22"/>
            <w:szCs w:val="22"/>
          </w:rPr>
          <w:delText>,</w:delText>
        </w:r>
      </w:del>
      <w:ins w:id="355" w:author="Zahra" w:date="2014-08-01T16:46:00Z">
        <w:r w:rsidR="00416371">
          <w:rPr>
            <w:rFonts w:asciiTheme="majorHAnsi" w:hAnsiTheme="majorHAnsi" w:cs="Courier"/>
            <w:color w:val="000000"/>
            <w:sz w:val="22"/>
            <w:szCs w:val="22"/>
          </w:rPr>
          <w:t xml:space="preserve"> </w:t>
        </w:r>
      </w:ins>
      <w:del w:id="356" w:author="Zahra" w:date="2014-08-01T16:46:00Z">
        <w:r w:rsidRPr="00BC2E85" w:rsidDel="00416371">
          <w:rPr>
            <w:rFonts w:asciiTheme="majorHAnsi" w:hAnsiTheme="majorHAnsi" w:cs="Courier"/>
            <w:color w:val="000000"/>
            <w:sz w:val="22"/>
            <w:szCs w:val="22"/>
          </w:rPr>
          <w:delText xml:space="preserve"> </w:delText>
        </w:r>
      </w:del>
      <w:proofErr w:type="gramStart"/>
      <w:r w:rsidRPr="00BC2E85">
        <w:rPr>
          <w:rFonts w:asciiTheme="majorHAnsi" w:hAnsiTheme="majorHAnsi" w:cs="Courier"/>
          <w:color w:val="000000"/>
          <w:sz w:val="22"/>
          <w:szCs w:val="22"/>
        </w:rPr>
        <w:t>which</w:t>
      </w:r>
      <w:proofErr w:type="gramEnd"/>
      <w:r w:rsidRPr="00BC2E85">
        <w:rPr>
          <w:rFonts w:asciiTheme="majorHAnsi" w:hAnsiTheme="majorHAnsi" w:cs="Courier"/>
          <w:color w:val="000000"/>
          <w:sz w:val="22"/>
          <w:szCs w:val="22"/>
        </w:rPr>
        <w:t xml:space="preserve"> is </w:t>
      </w:r>
      <w:del w:id="357" w:author="Zahra" w:date="2014-08-01T16:46:00Z">
        <w:r w:rsidRPr="00BC2E85" w:rsidDel="00416371">
          <w:rPr>
            <w:rFonts w:asciiTheme="majorHAnsi" w:hAnsiTheme="majorHAnsi" w:cs="Courier"/>
            <w:color w:val="000000"/>
            <w:sz w:val="22"/>
            <w:szCs w:val="22"/>
          </w:rPr>
          <w:delText xml:space="preserve">not </w:delText>
        </w:r>
      </w:del>
      <w:r w:rsidRPr="00BC2E85">
        <w:rPr>
          <w:rFonts w:asciiTheme="majorHAnsi" w:hAnsiTheme="majorHAnsi" w:cs="Courier"/>
          <w:color w:val="000000"/>
          <w:sz w:val="22"/>
          <w:szCs w:val="22"/>
        </w:rPr>
        <w:t xml:space="preserve">assumed to </w:t>
      </w:r>
      <w:ins w:id="358" w:author="Zahra" w:date="2014-08-01T16:48:00Z">
        <w:r w:rsidR="00416371">
          <w:rPr>
            <w:rFonts w:asciiTheme="majorHAnsi" w:hAnsiTheme="majorHAnsi" w:cs="Courier"/>
            <w:color w:val="000000"/>
            <w:sz w:val="22"/>
            <w:szCs w:val="22"/>
          </w:rPr>
          <w:t>be a</w:t>
        </w:r>
      </w:ins>
      <w:ins w:id="359" w:author="Zahra" w:date="2014-08-01T16:47:00Z">
        <w:r w:rsidR="00416371">
          <w:rPr>
            <w:rFonts w:asciiTheme="majorHAnsi" w:hAnsiTheme="majorHAnsi" w:cs="Courier"/>
            <w:color w:val="000000"/>
            <w:sz w:val="22"/>
            <w:szCs w:val="22"/>
          </w:rPr>
          <w:t xml:space="preserve"> </w:t>
        </w:r>
      </w:ins>
      <w:del w:id="360" w:author="Zahra" w:date="2014-08-01T16:47:00Z">
        <w:r w:rsidRPr="00BC2E85" w:rsidDel="00416371">
          <w:rPr>
            <w:rFonts w:asciiTheme="majorHAnsi" w:hAnsiTheme="majorHAnsi" w:cs="Courier"/>
            <w:color w:val="000000"/>
            <w:sz w:val="22"/>
            <w:szCs w:val="22"/>
          </w:rPr>
          <w:delText xml:space="preserve">be </w:delText>
        </w:r>
      </w:del>
      <w:ins w:id="361" w:author="Zahra" w:date="2014-08-01T16:47:00Z">
        <w:r w:rsidR="00416371">
          <w:rPr>
            <w:rFonts w:asciiTheme="majorHAnsi" w:hAnsiTheme="majorHAnsi" w:cs="Courier"/>
            <w:color w:val="000000"/>
            <w:sz w:val="22"/>
            <w:szCs w:val="22"/>
          </w:rPr>
          <w:t>power</w:t>
        </w:r>
      </w:ins>
      <w:ins w:id="362" w:author="Zahra" w:date="2014-08-01T16:48:00Z">
        <w:r w:rsidR="00416371">
          <w:rPr>
            <w:rFonts w:asciiTheme="majorHAnsi" w:hAnsiTheme="majorHAnsi" w:cs="Courier"/>
            <w:color w:val="000000"/>
            <w:sz w:val="22"/>
            <w:szCs w:val="22"/>
          </w:rPr>
          <w:t>ful node</w:t>
        </w:r>
      </w:ins>
      <w:del w:id="363" w:author="Zahra" w:date="2014-08-01T16:47:00Z">
        <w:r w:rsidRPr="00BC2E85" w:rsidDel="00416371">
          <w:rPr>
            <w:rFonts w:asciiTheme="majorHAnsi" w:hAnsiTheme="majorHAnsi" w:cs="Courier"/>
            <w:color w:val="000000"/>
            <w:sz w:val="22"/>
            <w:szCs w:val="22"/>
          </w:rPr>
          <w:delText>energy constrained.</w:delText>
        </w:r>
      </w:del>
      <w:ins w:id="364" w:author="Zahra" w:date="2014-08-01T16:47:00Z">
        <w:r w:rsidR="00416371">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w:t>
      </w:r>
      <w:del w:id="365" w:author="Zahra" w:date="2014-08-01T16:48:00Z">
        <w:r w:rsidRPr="00BC2E85" w:rsidDel="00416371">
          <w:rPr>
            <w:rFonts w:asciiTheme="majorHAnsi" w:hAnsiTheme="majorHAnsi" w:cs="Courier"/>
            <w:color w:val="000000"/>
            <w:sz w:val="22"/>
            <w:szCs w:val="22"/>
          </w:rPr>
          <w:delText xml:space="preserve">It </w:delText>
        </w:r>
      </w:del>
      <w:r w:rsidRPr="00BC2E85">
        <w:rPr>
          <w:rFonts w:asciiTheme="majorHAnsi" w:hAnsiTheme="majorHAnsi" w:cs="Courier"/>
          <w:color w:val="000000"/>
          <w:sz w:val="22"/>
          <w:szCs w:val="22"/>
        </w:rPr>
        <w:t>has the responsibility to determine the source-coding rate for each source coding node. After receiving the encoded data from source coding node, it decodes the encoded data to get the prediction of the quantized measurement</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5D07EAB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13C41D2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Recently, there are more and more researches discuss how to exploit the richness of information provided by spatial correlation of measurements taken from nodes of wireless sensor networks, and further compress the measurements without inter-node communications which is the feature of distributed source coding [3–5]. Unlike the traditional direct compression, distributed source coding in wireless sensor networks is the remote compression problem. The encoder can only access the side information indirectly through a noisy observation process. In WSNs, the noise and interference in the error prone channel may cause the information collected from WSNs distortion or loss. Therefore, some schemes must be implemented to protect the encoding version of quantized measurements</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659F8DF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35159E3C" w14:textId="77777777" w:rsidR="00BC2E85" w:rsidRPr="00BC2E85" w:rsidDel="001B344D" w:rsidRDefault="00BC2E85" w:rsidP="00553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366" w:author="Zahra" w:date="2014-08-01T16:58:00Z"/>
          <w:rFonts w:asciiTheme="majorHAnsi" w:hAnsiTheme="majorHAnsi" w:cs="Courier"/>
          <w:sz w:val="22"/>
          <w:szCs w:val="22"/>
        </w:rPr>
      </w:pPr>
      <w:r w:rsidRPr="00BC2E85">
        <w:rPr>
          <w:rFonts w:asciiTheme="majorHAnsi" w:hAnsiTheme="majorHAnsi" w:cs="Courier"/>
          <w:color w:val="000000"/>
          <w:sz w:val="22"/>
          <w:szCs w:val="22"/>
        </w:rPr>
        <w:t xml:space="preserve">The early work that focused on energy-efficient distributed source coding schemes for wireless sensor networks is </w:t>
      </w:r>
      <w:ins w:id="367" w:author="Zahra" w:date="2014-08-01T16:53:00Z">
        <w:r w:rsidR="001B344D">
          <w:rPr>
            <w:rFonts w:asciiTheme="majorHAnsi" w:hAnsiTheme="majorHAnsi" w:cs="Courier"/>
            <w:color w:val="000000"/>
            <w:sz w:val="22"/>
            <w:szCs w:val="22"/>
          </w:rPr>
          <w:t>[</w:t>
        </w:r>
      </w:ins>
      <w:r w:rsidRPr="00BC2E85">
        <w:rPr>
          <w:rFonts w:asciiTheme="majorHAnsi" w:hAnsiTheme="majorHAnsi" w:cs="Courier"/>
          <w:color w:val="000000"/>
          <w:sz w:val="22"/>
          <w:szCs w:val="22"/>
        </w:rPr>
        <w:t>Tang et al. (2007)</w:t>
      </w:r>
      <w:ins w:id="368" w:author="Zahra" w:date="2014-08-01T16:53:00Z">
        <w:r w:rsidR="001B344D">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The proposed method is an energy-efficient adaptive distributed source coding (EEADSC) technique for sensor </w:t>
      </w:r>
      <w:del w:id="369" w:author="University of Twente" w:date="2014-08-01T20:23:00Z">
        <w:r w:rsidRPr="00BC2E85" w:rsidDel="00553D67">
          <w:rPr>
            <w:rFonts w:asciiTheme="majorHAnsi" w:hAnsiTheme="majorHAnsi" w:cs="Courier"/>
            <w:color w:val="000000"/>
            <w:sz w:val="22"/>
            <w:szCs w:val="22"/>
          </w:rPr>
          <w:delText>clusters</w:delText>
        </w:r>
      </w:del>
      <w:del w:id="370" w:author="University of Twente" w:date="2014-08-01T20:22:00Z">
        <w:r w:rsidRPr="00BC2E85" w:rsidDel="00553D67">
          <w:rPr>
            <w:rFonts w:asciiTheme="majorHAnsi" w:hAnsiTheme="majorHAnsi" w:cs="Courier"/>
            <w:color w:val="000000"/>
            <w:sz w:val="22"/>
            <w:szCs w:val="22"/>
          </w:rPr>
          <w:delText xml:space="preserve">, </w:delText>
        </w:r>
      </w:del>
      <w:del w:id="371" w:author="University of Twente" w:date="2014-08-01T20:23:00Z">
        <w:r w:rsidRPr="00BC2E85" w:rsidDel="00553D67">
          <w:rPr>
            <w:rFonts w:asciiTheme="majorHAnsi" w:hAnsiTheme="majorHAnsi" w:cs="Courier"/>
            <w:color w:val="000000"/>
            <w:sz w:val="22"/>
            <w:szCs w:val="22"/>
          </w:rPr>
          <w:delText>which</w:delText>
        </w:r>
      </w:del>
      <w:proofErr w:type="gramStart"/>
      <w:ins w:id="372" w:author="University of Twente" w:date="2014-08-01T20:23:00Z">
        <w:r w:rsidR="00553D67" w:rsidRPr="00BC2E85">
          <w:rPr>
            <w:rFonts w:asciiTheme="majorHAnsi" w:hAnsiTheme="majorHAnsi" w:cs="Courier"/>
            <w:color w:val="000000"/>
            <w:sz w:val="22"/>
            <w:szCs w:val="22"/>
          </w:rPr>
          <w:t>clusters which</w:t>
        </w:r>
      </w:ins>
      <w:proofErr w:type="gramEnd"/>
      <w:r w:rsidRPr="00BC2E85">
        <w:rPr>
          <w:rFonts w:asciiTheme="majorHAnsi" w:hAnsiTheme="majorHAnsi" w:cs="Courier"/>
          <w:color w:val="000000"/>
          <w:sz w:val="22"/>
          <w:szCs w:val="22"/>
        </w:rPr>
        <w:t xml:space="preserve"> </w:t>
      </w:r>
      <w:del w:id="373" w:author="University of Twente" w:date="2014-08-01T20:23:00Z">
        <w:r w:rsidRPr="00BC2E85" w:rsidDel="00553D67">
          <w:rPr>
            <w:rFonts w:asciiTheme="majorHAnsi" w:hAnsiTheme="majorHAnsi" w:cs="Courier"/>
            <w:color w:val="000000"/>
            <w:sz w:val="22"/>
            <w:szCs w:val="22"/>
          </w:rPr>
          <w:delText xml:space="preserve">have </w:delText>
        </w:r>
      </w:del>
      <w:ins w:id="374" w:author="University of Twente" w:date="2014-08-01T20:24:00Z">
        <w:r w:rsidR="00553D67">
          <w:rPr>
            <w:rFonts w:asciiTheme="majorHAnsi" w:hAnsiTheme="majorHAnsi" w:cs="Courier"/>
            <w:color w:val="000000"/>
            <w:sz w:val="22"/>
            <w:szCs w:val="22"/>
          </w:rPr>
          <w:t>exhibit</w:t>
        </w:r>
      </w:ins>
      <w:ins w:id="375" w:author="University of Twente" w:date="2014-08-01T20:23:00Z">
        <w:r w:rsidR="00553D67" w:rsidRPr="00BC2E85">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a high spatial correlation. This was designed for the specific application of sensor networks that detect a target using acoustic signals, e.g., automatic target recognition (ATR). </w:t>
      </w:r>
      <w:del w:id="376" w:author="University of Twente" w:date="2014-08-01T20:26:00Z">
        <w:r w:rsidRPr="00BC2E85" w:rsidDel="00553D67">
          <w:rPr>
            <w:rFonts w:asciiTheme="majorHAnsi" w:hAnsiTheme="majorHAnsi" w:cs="Courier"/>
            <w:color w:val="000000"/>
            <w:sz w:val="22"/>
            <w:szCs w:val="22"/>
          </w:rPr>
          <w:delText>An important concept</w:delText>
        </w:r>
      </w:del>
      <w:del w:id="377" w:author="University of Twente" w:date="2014-08-01T20:28:00Z">
        <w:r w:rsidRPr="00BC2E85" w:rsidDel="00553D67">
          <w:rPr>
            <w:rFonts w:asciiTheme="majorHAnsi" w:hAnsiTheme="majorHAnsi" w:cs="Courier"/>
            <w:color w:val="000000"/>
            <w:sz w:val="22"/>
            <w:szCs w:val="22"/>
          </w:rPr>
          <w:delText xml:space="preserve"> of this method is to </w:delText>
        </w:r>
      </w:del>
      <w:ins w:id="378" w:author="University of Twente" w:date="2014-08-01T20:28:00Z">
        <w:r w:rsidR="00553D67">
          <w:rPr>
            <w:rFonts w:asciiTheme="majorHAnsi" w:hAnsiTheme="majorHAnsi" w:cs="Courier"/>
            <w:color w:val="000000"/>
            <w:sz w:val="22"/>
            <w:szCs w:val="22"/>
          </w:rPr>
          <w:t>F</w:t>
        </w:r>
      </w:ins>
      <w:del w:id="379" w:author="University of Twente" w:date="2014-08-01T20:28:00Z">
        <w:r w:rsidRPr="00BC2E85" w:rsidDel="00553D67">
          <w:rPr>
            <w:rFonts w:asciiTheme="majorHAnsi" w:hAnsiTheme="majorHAnsi" w:cs="Courier"/>
            <w:color w:val="000000"/>
            <w:sz w:val="22"/>
            <w:szCs w:val="22"/>
          </w:rPr>
          <w:delText>f</w:delText>
        </w:r>
      </w:del>
      <w:r w:rsidRPr="00BC2E85">
        <w:rPr>
          <w:rFonts w:asciiTheme="majorHAnsi" w:hAnsiTheme="majorHAnsi" w:cs="Courier"/>
          <w:color w:val="000000"/>
          <w:sz w:val="22"/>
          <w:szCs w:val="22"/>
        </w:rPr>
        <w:t xml:space="preserve">ind a bit sequence that conveys information about the </w:t>
      </w:r>
      <w:proofErr w:type="spellStart"/>
      <w:r w:rsidRPr="00BC2E85">
        <w:rPr>
          <w:rFonts w:asciiTheme="majorHAnsi" w:hAnsiTheme="majorHAnsi" w:cs="Courier"/>
          <w:color w:val="000000"/>
          <w:sz w:val="22"/>
          <w:szCs w:val="22"/>
        </w:rPr>
        <w:t>coset</w:t>
      </w:r>
      <w:proofErr w:type="spellEnd"/>
      <w:r w:rsidRPr="00BC2E85">
        <w:rPr>
          <w:rFonts w:asciiTheme="majorHAnsi" w:hAnsiTheme="majorHAnsi" w:cs="Courier"/>
          <w:color w:val="000000"/>
          <w:sz w:val="22"/>
          <w:szCs w:val="22"/>
        </w:rPr>
        <w:t xml:space="preserve"> index</w:t>
      </w:r>
      <w:ins w:id="380" w:author="University of Twente" w:date="2014-08-01T20:26:00Z">
        <w:r w:rsidR="00553D67">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 </w:t>
      </w:r>
      <w:ins w:id="381" w:author="University of Twente" w:date="2014-08-01T20:28:00Z">
        <w:r w:rsidR="00553D67">
          <w:rPr>
            <w:rFonts w:asciiTheme="majorHAnsi" w:hAnsiTheme="majorHAnsi" w:cs="Courier"/>
            <w:color w:val="000000"/>
            <w:sz w:val="22"/>
            <w:szCs w:val="22"/>
          </w:rPr>
          <w:t xml:space="preserve">is the </w:t>
        </w:r>
      </w:ins>
      <w:ins w:id="382" w:author="University of Twente" w:date="2014-08-01T20:29:00Z">
        <w:r w:rsidR="00553D67">
          <w:rPr>
            <w:rFonts w:asciiTheme="majorHAnsi" w:hAnsiTheme="majorHAnsi" w:cs="Courier"/>
            <w:color w:val="000000"/>
            <w:sz w:val="22"/>
            <w:szCs w:val="22"/>
          </w:rPr>
          <w:t>building</w:t>
        </w:r>
      </w:ins>
      <w:ins w:id="383" w:author="University of Twente" w:date="2014-08-01T20:28:00Z">
        <w:r w:rsidR="00553D67">
          <w:rPr>
            <w:rFonts w:asciiTheme="majorHAnsi" w:hAnsiTheme="majorHAnsi" w:cs="Courier"/>
            <w:color w:val="000000"/>
            <w:sz w:val="22"/>
            <w:szCs w:val="22"/>
          </w:rPr>
          <w:t xml:space="preserve"> block of this approach</w:t>
        </w:r>
      </w:ins>
      <w:ins w:id="384" w:author="University of Twente" w:date="2014-08-01T20:29:00Z">
        <w:r w:rsidR="00553D67">
          <w:rPr>
            <w:rFonts w:asciiTheme="majorHAnsi" w:hAnsiTheme="majorHAnsi" w:cs="Courier"/>
            <w:color w:val="000000"/>
            <w:sz w:val="22"/>
            <w:szCs w:val="22"/>
          </w:rPr>
          <w:t>,</w:t>
        </w:r>
      </w:ins>
      <w:ins w:id="385" w:author="University of Twente" w:date="2014-08-01T20:28:00Z">
        <w:r w:rsidR="00553D67">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which minimizes </w:t>
      </w:r>
      <w:ins w:id="386" w:author="University of Twente" w:date="2014-08-01T20:29:00Z">
        <w:r w:rsidR="00553D67">
          <w:rPr>
            <w:rFonts w:asciiTheme="majorHAnsi" w:hAnsiTheme="majorHAnsi" w:cs="Courier"/>
            <w:color w:val="000000"/>
            <w:sz w:val="22"/>
            <w:szCs w:val="22"/>
          </w:rPr>
          <w:t>(</w:t>
        </w:r>
        <w:proofErr w:type="spellStart"/>
        <w:r w:rsidR="00553D67">
          <w:rPr>
            <w:rFonts w:asciiTheme="majorHAnsi" w:hAnsiTheme="majorHAnsi" w:cs="Courier"/>
            <w:color w:val="000000"/>
            <w:sz w:val="22"/>
            <w:szCs w:val="22"/>
          </w:rPr>
          <w:t>i</w:t>
        </w:r>
        <w:proofErr w:type="spellEnd"/>
        <w:r w:rsidR="00553D67">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the </w:t>
      </w:r>
      <w:proofErr w:type="spellStart"/>
      <w:r w:rsidRPr="00BC2E85">
        <w:rPr>
          <w:rFonts w:asciiTheme="majorHAnsi" w:hAnsiTheme="majorHAnsi" w:cs="Courier"/>
          <w:color w:val="000000"/>
          <w:sz w:val="22"/>
          <w:szCs w:val="22"/>
        </w:rPr>
        <w:t>Lagrangrian</w:t>
      </w:r>
      <w:proofErr w:type="spellEnd"/>
      <w:r w:rsidRPr="00BC2E85">
        <w:rPr>
          <w:rFonts w:asciiTheme="majorHAnsi" w:hAnsiTheme="majorHAnsi" w:cs="Courier"/>
          <w:color w:val="000000"/>
          <w:sz w:val="22"/>
          <w:szCs w:val="22"/>
        </w:rPr>
        <w:t xml:space="preserve"> cost, </w:t>
      </w:r>
      <w:ins w:id="387" w:author="University of Twente" w:date="2014-08-01T20:29:00Z">
        <w:r w:rsidR="00553D67">
          <w:rPr>
            <w:rFonts w:asciiTheme="majorHAnsi" w:hAnsiTheme="majorHAnsi" w:cs="Courier"/>
            <w:color w:val="000000"/>
            <w:sz w:val="22"/>
            <w:szCs w:val="22"/>
          </w:rPr>
          <w:t xml:space="preserve">(ii) </w:t>
        </w:r>
      </w:ins>
      <w:r w:rsidRPr="00BC2E85">
        <w:rPr>
          <w:rFonts w:asciiTheme="majorHAnsi" w:hAnsiTheme="majorHAnsi" w:cs="Courier"/>
          <w:color w:val="000000"/>
          <w:sz w:val="22"/>
          <w:szCs w:val="22"/>
        </w:rPr>
        <w:t xml:space="preserve">the cost function of bitrate, </w:t>
      </w:r>
      <w:ins w:id="388" w:author="University of Twente" w:date="2014-08-01T20:30:00Z">
        <w:r w:rsidR="00553D67">
          <w:rPr>
            <w:rFonts w:asciiTheme="majorHAnsi" w:hAnsiTheme="majorHAnsi" w:cs="Courier"/>
            <w:color w:val="000000"/>
            <w:sz w:val="22"/>
            <w:szCs w:val="22"/>
          </w:rPr>
          <w:t xml:space="preserve">(iii) </w:t>
        </w:r>
      </w:ins>
      <w:r w:rsidRPr="00BC2E85">
        <w:rPr>
          <w:rFonts w:asciiTheme="majorHAnsi" w:hAnsiTheme="majorHAnsi" w:cs="Courier"/>
          <w:color w:val="000000"/>
          <w:sz w:val="22"/>
          <w:szCs w:val="22"/>
        </w:rPr>
        <w:t xml:space="preserve">the distortion and </w:t>
      </w:r>
      <w:ins w:id="389" w:author="University of Twente" w:date="2014-08-01T20:30:00Z">
        <w:r w:rsidR="00553D67">
          <w:rPr>
            <w:rFonts w:asciiTheme="majorHAnsi" w:hAnsiTheme="majorHAnsi" w:cs="Courier"/>
            <w:color w:val="000000"/>
            <w:sz w:val="22"/>
            <w:szCs w:val="22"/>
          </w:rPr>
          <w:t xml:space="preserve">(iv) </w:t>
        </w:r>
      </w:ins>
      <w:r w:rsidRPr="00BC2E85">
        <w:rPr>
          <w:rFonts w:asciiTheme="majorHAnsi" w:hAnsiTheme="majorHAnsi" w:cs="Courier"/>
          <w:color w:val="000000"/>
          <w:sz w:val="22"/>
          <w:szCs w:val="22"/>
        </w:rPr>
        <w:t xml:space="preserve">energy cost used in decoding algorithm and transmission. This technique is practical in cases of single cluster topology. They study the problem of a random-binning based DSC scheme for remote source estimation in WSN. They design a DSC scheme and analyze its performance on the estimated signal to distortion ratio (SDR), in which observation noise, quantization distortion, DSC decoding errors and network packet losses are all taken into account. Simulation results show the proposed adaptive DSC scheme either consumes up to </w:t>
      </w:r>
      <w:r w:rsidRPr="00BC2E85">
        <w:rPr>
          <w:rFonts w:asciiTheme="majorHAnsi" w:hAnsiTheme="majorHAnsi" w:cs="Courier"/>
          <w:color w:val="008000"/>
          <w:sz w:val="22"/>
          <w:szCs w:val="22"/>
        </w:rPr>
        <w:t>$31.6\%$</w:t>
      </w:r>
      <w:r w:rsidRPr="00BC2E85">
        <w:rPr>
          <w:rFonts w:asciiTheme="majorHAnsi" w:hAnsiTheme="majorHAnsi" w:cs="Courier"/>
          <w:color w:val="000000"/>
          <w:sz w:val="22"/>
          <w:szCs w:val="22"/>
        </w:rPr>
        <w:t xml:space="preserve"> less energy without</w:t>
      </w:r>
    </w:p>
    <w:p w14:paraId="19644069" w14:textId="3857DC44" w:rsidR="00BC2E85" w:rsidRPr="00BC2E85" w:rsidRDefault="00EB338B" w:rsidP="001B3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ins w:id="390" w:author="Alireza Masoum" w:date="2014-08-03T19:40:00Z">
        <w:r>
          <w:rPr>
            <w:rFonts w:asciiTheme="majorHAnsi" w:hAnsiTheme="majorHAnsi" w:cs="Courier"/>
            <w:color w:val="000000"/>
            <w:sz w:val="22"/>
            <w:szCs w:val="22"/>
          </w:rPr>
          <w:t xml:space="preserve"> </w:t>
        </w:r>
      </w:ins>
      <w:ins w:id="391" w:author="Zahra" w:date="2014-08-01T16:58:00Z">
        <w:del w:id="392" w:author="Alireza Masoum" w:date="2014-08-03T19:40:00Z">
          <w:r w:rsidR="001B344D" w:rsidDel="00EB338B">
            <w:rPr>
              <w:rFonts w:asciiTheme="majorHAnsi" w:hAnsiTheme="majorHAnsi" w:cs="Courier"/>
              <w:color w:val="000000"/>
              <w:sz w:val="22"/>
              <w:szCs w:val="22"/>
            </w:rPr>
            <w:delText xml:space="preserve"> </w:delText>
          </w:r>
        </w:del>
      </w:ins>
      <w:proofErr w:type="gramStart"/>
      <w:r w:rsidR="00BC2E85" w:rsidRPr="00BC2E85">
        <w:rPr>
          <w:rFonts w:asciiTheme="majorHAnsi" w:hAnsiTheme="majorHAnsi" w:cs="Courier"/>
          <w:color w:val="000000"/>
          <w:sz w:val="22"/>
          <w:szCs w:val="22"/>
        </w:rPr>
        <w:t>decreasing</w:t>
      </w:r>
      <w:proofErr w:type="gramEnd"/>
      <w:r w:rsidR="00BC2E85" w:rsidRPr="00BC2E85">
        <w:rPr>
          <w:rFonts w:asciiTheme="majorHAnsi" w:hAnsiTheme="majorHAnsi" w:cs="Courier"/>
          <w:color w:val="000000"/>
          <w:sz w:val="22"/>
          <w:szCs w:val="22"/>
        </w:rPr>
        <w:t xml:space="preserve"> the SDR or maximizes the SDR with up to </w:t>
      </w:r>
      <w:r w:rsidR="00BC2E85" w:rsidRPr="00BC2E85">
        <w:rPr>
          <w:rFonts w:asciiTheme="majorHAnsi" w:hAnsiTheme="majorHAnsi" w:cs="Courier"/>
          <w:color w:val="008000"/>
          <w:sz w:val="22"/>
          <w:szCs w:val="22"/>
        </w:rPr>
        <w:t>$9.4\%$</w:t>
      </w:r>
      <w:r w:rsidR="00BC2E85" w:rsidRPr="00BC2E85">
        <w:rPr>
          <w:rFonts w:asciiTheme="majorHAnsi" w:hAnsiTheme="majorHAnsi" w:cs="Courier"/>
          <w:color w:val="000000"/>
          <w:sz w:val="22"/>
          <w:szCs w:val="22"/>
        </w:rPr>
        <w:t xml:space="preserve"> energy saving.</w:t>
      </w:r>
      <w:r w:rsidR="00BC2E85" w:rsidRPr="00BC2E85">
        <w:rPr>
          <w:rFonts w:asciiTheme="majorHAnsi" w:hAnsiTheme="majorHAnsi" w:cs="Courier"/>
          <w:color w:val="800000"/>
          <w:sz w:val="22"/>
          <w:szCs w:val="22"/>
        </w:rPr>
        <w:t>\\</w:t>
      </w:r>
    </w:p>
    <w:p w14:paraId="3607C31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62D496CF" w14:textId="77777777" w:rsidR="00BC2E85" w:rsidRPr="00BC2E85" w:rsidRDefault="00BC2E85" w:rsidP="001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The DSC compression rate is directly dependent on the level of correlation among sources, which is not constant over time. This implies that it is beneficial to apply multi-rate distributed source coding in WSNs in order to enhance power saving. The authors in </w:t>
      </w:r>
      <w:ins w:id="393" w:author="Zahra" w:date="2014-08-01T17:00:00Z">
        <w:r w:rsidR="00047826">
          <w:rPr>
            <w:rFonts w:asciiTheme="majorHAnsi" w:hAnsiTheme="majorHAnsi" w:cs="Courier"/>
            <w:color w:val="000000"/>
            <w:sz w:val="22"/>
            <w:szCs w:val="22"/>
          </w:rPr>
          <w:t>[</w:t>
        </w:r>
      </w:ins>
      <w:proofErr w:type="spellStart"/>
      <w:r w:rsidRPr="00BC2E85">
        <w:rPr>
          <w:rFonts w:asciiTheme="majorHAnsi" w:hAnsiTheme="majorHAnsi" w:cs="Courier"/>
          <w:color w:val="000000"/>
          <w:sz w:val="22"/>
          <w:szCs w:val="22"/>
        </w:rPr>
        <w:t>Rezayi</w:t>
      </w:r>
      <w:proofErr w:type="spellEnd"/>
      <w:r w:rsidRPr="00BC2E85">
        <w:rPr>
          <w:rFonts w:asciiTheme="majorHAnsi" w:hAnsiTheme="majorHAnsi" w:cs="Courier"/>
          <w:color w:val="000000"/>
          <w:sz w:val="22"/>
          <w:szCs w:val="22"/>
        </w:rPr>
        <w:t xml:space="preserve"> and </w:t>
      </w:r>
      <w:proofErr w:type="spellStart"/>
      <w:r w:rsidRPr="00BC2E85">
        <w:rPr>
          <w:rFonts w:asciiTheme="majorHAnsi" w:hAnsiTheme="majorHAnsi" w:cs="Courier"/>
          <w:color w:val="000000"/>
          <w:sz w:val="22"/>
          <w:szCs w:val="22"/>
        </w:rPr>
        <w:t>Abolhassani</w:t>
      </w:r>
      <w:proofErr w:type="spellEnd"/>
      <w:r w:rsidRPr="00BC2E85">
        <w:rPr>
          <w:rFonts w:asciiTheme="majorHAnsi" w:hAnsiTheme="majorHAnsi" w:cs="Courier"/>
          <w:color w:val="000000"/>
          <w:sz w:val="22"/>
          <w:szCs w:val="22"/>
        </w:rPr>
        <w:t xml:space="preserve"> (2009) and Wang et al. (2009a)</w:t>
      </w:r>
      <w:ins w:id="394" w:author="Zahra" w:date="2014-08-01T17:01:00Z">
        <w:r w:rsidR="00047826">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propose</w:t>
      </w:r>
      <w:del w:id="395" w:author="Alireza Masoum" w:date="2014-08-03T19:41:00Z">
        <w:r w:rsidRPr="00BC2E85" w:rsidDel="00EB338B">
          <w:rPr>
            <w:rFonts w:asciiTheme="majorHAnsi" w:hAnsiTheme="majorHAnsi" w:cs="Courier"/>
            <w:color w:val="000000"/>
            <w:sz w:val="22"/>
            <w:szCs w:val="22"/>
          </w:rPr>
          <w:delText>d</w:delText>
        </w:r>
      </w:del>
      <w:r w:rsidRPr="00BC2E85">
        <w:rPr>
          <w:rFonts w:asciiTheme="majorHAnsi" w:hAnsiTheme="majorHAnsi" w:cs="Courier"/>
          <w:color w:val="000000"/>
          <w:sz w:val="22"/>
          <w:szCs w:val="22"/>
        </w:rPr>
        <w:t xml:space="preserve"> the multi-rate DSC compression schemes. The authors in </w:t>
      </w:r>
      <w:ins w:id="396" w:author="Zahra" w:date="2014-08-01T17:01:00Z">
        <w:r w:rsidR="00047826">
          <w:rPr>
            <w:rFonts w:asciiTheme="majorHAnsi" w:hAnsiTheme="majorHAnsi" w:cs="Courier"/>
            <w:color w:val="000000"/>
            <w:sz w:val="22"/>
            <w:szCs w:val="22"/>
          </w:rPr>
          <w:t>[</w:t>
        </w:r>
      </w:ins>
      <w:proofErr w:type="spellStart"/>
      <w:r w:rsidRPr="00BC2E85">
        <w:rPr>
          <w:rFonts w:asciiTheme="majorHAnsi" w:hAnsiTheme="majorHAnsi" w:cs="Courier"/>
          <w:color w:val="000000"/>
          <w:sz w:val="22"/>
          <w:szCs w:val="22"/>
        </w:rPr>
        <w:t>Rezayi</w:t>
      </w:r>
      <w:proofErr w:type="spellEnd"/>
      <w:r w:rsidRPr="00BC2E85">
        <w:rPr>
          <w:rFonts w:asciiTheme="majorHAnsi" w:hAnsiTheme="majorHAnsi" w:cs="Courier"/>
          <w:color w:val="000000"/>
          <w:sz w:val="22"/>
          <w:szCs w:val="22"/>
        </w:rPr>
        <w:t xml:space="preserve"> and </w:t>
      </w:r>
      <w:proofErr w:type="spellStart"/>
      <w:r w:rsidRPr="00BC2E85">
        <w:rPr>
          <w:rFonts w:asciiTheme="majorHAnsi" w:hAnsiTheme="majorHAnsi" w:cs="Courier"/>
          <w:color w:val="000000"/>
          <w:sz w:val="22"/>
          <w:szCs w:val="22"/>
        </w:rPr>
        <w:t>Abolhassani</w:t>
      </w:r>
      <w:proofErr w:type="spellEnd"/>
      <w:r w:rsidRPr="00BC2E85">
        <w:rPr>
          <w:rFonts w:asciiTheme="majorHAnsi" w:hAnsiTheme="majorHAnsi" w:cs="Courier"/>
          <w:color w:val="000000"/>
          <w:sz w:val="22"/>
          <w:szCs w:val="22"/>
        </w:rPr>
        <w:t xml:space="preserve"> (2009)</w:t>
      </w:r>
      <w:ins w:id="397" w:author="Zahra" w:date="2014-08-01T17:00:00Z">
        <w:r w:rsidR="00047826">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propose</w:t>
      </w:r>
      <w:del w:id="398" w:author="Alireza Masoum" w:date="2014-08-03T19:41:00Z">
        <w:r w:rsidRPr="00BC2E85" w:rsidDel="00EB338B">
          <w:rPr>
            <w:rFonts w:asciiTheme="majorHAnsi" w:hAnsiTheme="majorHAnsi" w:cs="Courier"/>
            <w:color w:val="000000"/>
            <w:sz w:val="22"/>
            <w:szCs w:val="22"/>
          </w:rPr>
          <w:delText>d</w:delText>
        </w:r>
      </w:del>
      <w:r w:rsidRPr="00BC2E85">
        <w:rPr>
          <w:rFonts w:asciiTheme="majorHAnsi" w:hAnsiTheme="majorHAnsi" w:cs="Courier"/>
          <w:color w:val="000000"/>
          <w:sz w:val="22"/>
          <w:szCs w:val="22"/>
        </w:rPr>
        <w:t xml:space="preserve"> a technique to apply multi-rate distributed source coding using </w:t>
      </w:r>
      <w:proofErr w:type="gramStart"/>
      <w:r w:rsidRPr="00BC2E85">
        <w:rPr>
          <w:rFonts w:asciiTheme="majorHAnsi" w:hAnsiTheme="majorHAnsi" w:cs="Courier"/>
          <w:color w:val="000000"/>
          <w:sz w:val="22"/>
          <w:szCs w:val="22"/>
        </w:rPr>
        <w:t>low density</w:t>
      </w:r>
      <w:proofErr w:type="gramEnd"/>
      <w:r w:rsidRPr="00BC2E85">
        <w:rPr>
          <w:rFonts w:asciiTheme="majorHAnsi" w:hAnsiTheme="majorHAnsi" w:cs="Courier"/>
          <w:color w:val="000000"/>
          <w:sz w:val="22"/>
          <w:szCs w:val="22"/>
        </w:rPr>
        <w:t xml:space="preserve"> parity check (LDPC) codes. This is to reduce energy consumption between source outputs with high correlations and to decrease the bit error rate (BER) value in low correlations rather than using single rate DSC. On the other hand, the energy consumption of their multi-rate scheme was better than a single rate coding at similar maximum BER value. </w:t>
      </w:r>
      <w:del w:id="399" w:author="University of Twente" w:date="2014-08-01T20:33:00Z">
        <w:r w:rsidRPr="00BC2E85" w:rsidDel="001902D3">
          <w:rPr>
            <w:rFonts w:asciiTheme="majorHAnsi" w:hAnsiTheme="majorHAnsi" w:cs="Courier"/>
            <w:color w:val="000000"/>
            <w:sz w:val="22"/>
            <w:szCs w:val="22"/>
          </w:rPr>
          <w:delText xml:space="preserve">While </w:delText>
        </w:r>
      </w:del>
      <w:ins w:id="400" w:author="Zahra" w:date="2014-08-01T17:01:00Z">
        <w:del w:id="401" w:author="University of Twente" w:date="2014-08-01T20:33:00Z">
          <w:r w:rsidR="00047826" w:rsidDel="001902D3">
            <w:rPr>
              <w:rFonts w:asciiTheme="majorHAnsi" w:hAnsiTheme="majorHAnsi" w:cs="Courier"/>
              <w:color w:val="000000"/>
              <w:sz w:val="22"/>
              <w:szCs w:val="22"/>
            </w:rPr>
            <w:delText>[</w:delText>
          </w:r>
        </w:del>
      </w:ins>
      <w:del w:id="402" w:author="University of Twente" w:date="2014-08-01T20:33:00Z">
        <w:r w:rsidRPr="00BC2E85" w:rsidDel="001902D3">
          <w:rPr>
            <w:rFonts w:asciiTheme="majorHAnsi" w:hAnsiTheme="majorHAnsi" w:cs="Courier"/>
            <w:color w:val="000000"/>
            <w:sz w:val="22"/>
            <w:szCs w:val="22"/>
          </w:rPr>
          <w:delText>Rezayi and Abolhassani (2009)</w:delText>
        </w:r>
      </w:del>
      <w:ins w:id="403" w:author="Zahra" w:date="2014-08-01T17:01:00Z">
        <w:del w:id="404" w:author="University of Twente" w:date="2014-08-01T20:33:00Z">
          <w:r w:rsidR="00047826" w:rsidDel="001902D3">
            <w:rPr>
              <w:rFonts w:asciiTheme="majorHAnsi" w:hAnsiTheme="majorHAnsi" w:cs="Courier"/>
              <w:color w:val="000000"/>
              <w:sz w:val="22"/>
              <w:szCs w:val="22"/>
            </w:rPr>
            <w:delText>]</w:delText>
          </w:r>
        </w:del>
      </w:ins>
      <w:del w:id="405" w:author="University of Twente" w:date="2014-08-01T20:33:00Z">
        <w:r w:rsidRPr="00BC2E85" w:rsidDel="001902D3">
          <w:rPr>
            <w:rFonts w:asciiTheme="majorHAnsi" w:hAnsiTheme="majorHAnsi" w:cs="Courier"/>
            <w:color w:val="000000"/>
            <w:sz w:val="22"/>
            <w:szCs w:val="22"/>
          </w:rPr>
          <w:delText xml:space="preserve"> focused on a multi-rate transmission platform and multi-rate distributed source coding separately. </w:delText>
        </w:r>
      </w:del>
      <w:r w:rsidRPr="00BC2E85">
        <w:rPr>
          <w:rFonts w:asciiTheme="majorHAnsi" w:hAnsiTheme="majorHAnsi" w:cs="Courier"/>
          <w:color w:val="800000"/>
          <w:sz w:val="22"/>
          <w:szCs w:val="22"/>
        </w:rPr>
        <w:t>\\</w:t>
      </w:r>
    </w:p>
    <w:p w14:paraId="10AA5F4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7316566C" w14:textId="77777777" w:rsidR="00BC2E85" w:rsidRPr="00BC2E85" w:rsidRDefault="00BC2E85" w:rsidP="0019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lastRenderedPageBreak/>
        <w:t>Although there have been several literature works studying on the DSC approach in recent years, the power consideration of those works is often highly abstracted and does not consider practical issues sufﬁciently (</w:t>
      </w:r>
      <w:proofErr w:type="spellStart"/>
      <w:r w:rsidRPr="00BC2E85">
        <w:rPr>
          <w:rFonts w:asciiTheme="majorHAnsi" w:hAnsiTheme="majorHAnsi" w:cs="Courier"/>
          <w:color w:val="000000"/>
          <w:sz w:val="22"/>
          <w:szCs w:val="22"/>
        </w:rPr>
        <w:t>Oldewurtel</w:t>
      </w:r>
      <w:proofErr w:type="spellEnd"/>
      <w:r w:rsidRPr="00BC2E85">
        <w:rPr>
          <w:rFonts w:asciiTheme="majorHAnsi" w:hAnsiTheme="majorHAnsi" w:cs="Courier"/>
          <w:color w:val="000000"/>
          <w:sz w:val="22"/>
          <w:szCs w:val="22"/>
        </w:rPr>
        <w:t xml:space="preserve"> et al., 2010). For example, the power consumption of the processing unit is not taken into account in the analysis. This motivates the authors in </w:t>
      </w:r>
      <w:proofErr w:type="spellStart"/>
      <w:r w:rsidRPr="00BC2E85">
        <w:rPr>
          <w:rFonts w:asciiTheme="majorHAnsi" w:hAnsiTheme="majorHAnsi" w:cs="Courier"/>
          <w:color w:val="000000"/>
          <w:sz w:val="22"/>
          <w:szCs w:val="22"/>
        </w:rPr>
        <w:t>Oldewurtel</w:t>
      </w:r>
      <w:proofErr w:type="spellEnd"/>
      <w:r w:rsidRPr="00BC2E85">
        <w:rPr>
          <w:rFonts w:asciiTheme="majorHAnsi" w:hAnsiTheme="majorHAnsi" w:cs="Courier"/>
          <w:color w:val="000000"/>
          <w:sz w:val="22"/>
          <w:szCs w:val="22"/>
        </w:rPr>
        <w:t xml:space="preserve"> et al. (2010) to study the energy consumption of DSC in various and more realistic topologies together with the cluster head selection schemes of WSNs. Three topological models and three cluster head selection schemes were evaluated. The ﬁrst topological model is random point process (PP) (</w:t>
      </w:r>
      <w:proofErr w:type="spellStart"/>
      <w:r w:rsidRPr="00BC2E85">
        <w:rPr>
          <w:rFonts w:asciiTheme="majorHAnsi" w:hAnsiTheme="majorHAnsi" w:cs="Courier"/>
          <w:color w:val="000000"/>
          <w:sz w:val="22"/>
          <w:szCs w:val="22"/>
        </w:rPr>
        <w:t>Stoyan</w:t>
      </w:r>
      <w:proofErr w:type="spellEnd"/>
      <w:r w:rsidRPr="00BC2E85">
        <w:rPr>
          <w:rFonts w:asciiTheme="majorHAnsi" w:hAnsiTheme="majorHAnsi" w:cs="Courier"/>
          <w:color w:val="000000"/>
          <w:sz w:val="22"/>
          <w:szCs w:val="22"/>
        </w:rPr>
        <w:t xml:space="preserve"> et al., 1995</w:t>
      </w:r>
      <w:proofErr w:type="gramStart"/>
      <w:r w:rsidRPr="00BC2E85">
        <w:rPr>
          <w:rFonts w:asciiTheme="majorHAnsi" w:hAnsiTheme="majorHAnsi" w:cs="Courier"/>
          <w:color w:val="000000"/>
          <w:sz w:val="22"/>
          <w:szCs w:val="22"/>
        </w:rPr>
        <w:t>) which</w:t>
      </w:r>
      <w:proofErr w:type="gramEnd"/>
      <w:r w:rsidRPr="00BC2E85">
        <w:rPr>
          <w:rFonts w:asciiTheme="majorHAnsi" w:hAnsiTheme="majorHAnsi" w:cs="Courier"/>
          <w:color w:val="000000"/>
          <w:sz w:val="22"/>
          <w:szCs w:val="22"/>
        </w:rPr>
        <w:t xml:space="preserve"> is based on Poisson distribution, and a rather unrealistic model was used in this evaluation for reference and comparison purposes. The second topological model called Thomas PP is an extension of the PP model. The authors argued that the Thomas PP model led to a more realistic deployment model in the context of WSNs since </w:t>
      </w:r>
      <w:ins w:id="406" w:author="University of Twente" w:date="2014-08-01T20:36:00Z">
        <w:r w:rsidR="001902D3">
          <w:rPr>
            <w:rFonts w:asciiTheme="majorHAnsi" w:hAnsiTheme="majorHAnsi" w:cs="Courier"/>
            <w:color w:val="000000"/>
            <w:sz w:val="22"/>
            <w:szCs w:val="22"/>
          </w:rPr>
          <w:t xml:space="preserve">sensor </w:t>
        </w:r>
      </w:ins>
      <w:del w:id="407" w:author="University of Twente" w:date="2014-08-01T20:36:00Z">
        <w:r w:rsidRPr="00BC2E85" w:rsidDel="001902D3">
          <w:rPr>
            <w:rFonts w:asciiTheme="majorHAnsi" w:hAnsiTheme="majorHAnsi" w:cs="Courier"/>
            <w:color w:val="000000"/>
            <w:sz w:val="22"/>
            <w:szCs w:val="22"/>
          </w:rPr>
          <w:delText xml:space="preserve">they </w:delText>
        </w:r>
      </w:del>
      <w:del w:id="408" w:author="University of Twente" w:date="2014-08-01T20:39:00Z">
        <w:r w:rsidRPr="00BC2E85" w:rsidDel="001902D3">
          <w:rPr>
            <w:rFonts w:asciiTheme="majorHAnsi" w:hAnsiTheme="majorHAnsi" w:cs="Courier"/>
            <w:color w:val="000000"/>
            <w:sz w:val="22"/>
            <w:szCs w:val="22"/>
          </w:rPr>
          <w:delText>were</w:delText>
        </w:r>
      </w:del>
      <w:ins w:id="409" w:author="University of Twente" w:date="2014-08-01T20:39:00Z">
        <w:r w:rsidR="001902D3">
          <w:rPr>
            <w:rFonts w:asciiTheme="majorHAnsi" w:hAnsiTheme="majorHAnsi" w:cs="Courier"/>
            <w:color w:val="000000"/>
            <w:sz w:val="22"/>
            <w:szCs w:val="22"/>
          </w:rPr>
          <w:t>nodes were</w:t>
        </w:r>
      </w:ins>
      <w:r w:rsidRPr="00BC2E85">
        <w:rPr>
          <w:rFonts w:asciiTheme="majorHAnsi" w:hAnsiTheme="majorHAnsi" w:cs="Courier"/>
          <w:color w:val="000000"/>
          <w:sz w:val="22"/>
          <w:szCs w:val="22"/>
        </w:rPr>
        <w:t xml:space="preserve"> often assumed to be clustered. The ﬁnal topological model is a grid in which sensor nodes are placed on the vertices of a rectangular grid. In their simulation, sensor nodes in these topologies were formed into clusters. The cluster heads were selected by three selection schemes: random selection, closest-to-center of gravity, and closest to sink. To perform DSC, the compressing node is one of the cluster members and the reference node is its cluster head. Using a power consumption model that makes use of measurements obtained from real experiments, the results of simulation in </w:t>
      </w:r>
      <w:proofErr w:type="spellStart"/>
      <w:r w:rsidRPr="00BC2E85">
        <w:rPr>
          <w:rFonts w:asciiTheme="majorHAnsi" w:hAnsiTheme="majorHAnsi" w:cs="Courier"/>
          <w:color w:val="000000"/>
          <w:sz w:val="22"/>
          <w:szCs w:val="22"/>
        </w:rPr>
        <w:t>Oldewurtel</w:t>
      </w:r>
      <w:proofErr w:type="spellEnd"/>
      <w:r w:rsidRPr="00BC2E85">
        <w:rPr>
          <w:rFonts w:asciiTheme="majorHAnsi" w:hAnsiTheme="majorHAnsi" w:cs="Courier"/>
          <w:color w:val="000000"/>
          <w:sz w:val="22"/>
          <w:szCs w:val="22"/>
        </w:rPr>
        <w:t xml:space="preserve"> et al. (2010) pointed out that adopting closest-to-center of gravity scheme on Thomas PP topology strongly out</w:t>
      </w:r>
      <w:del w:id="410" w:author="Zahra" w:date="2014-08-01T17:06:00Z">
        <w:r w:rsidRPr="00BC2E85" w:rsidDel="00047826">
          <w:rPr>
            <w:rFonts w:asciiTheme="majorHAnsi" w:hAnsiTheme="majorHAnsi" w:cs="Courier"/>
            <w:color w:val="000000"/>
            <w:sz w:val="22"/>
            <w:szCs w:val="22"/>
          </w:rPr>
          <w:delText>-</w:delText>
        </w:r>
      </w:del>
      <w:r w:rsidRPr="00BC2E85">
        <w:rPr>
          <w:rFonts w:asciiTheme="majorHAnsi" w:hAnsiTheme="majorHAnsi" w:cs="Courier"/>
          <w:color w:val="000000"/>
          <w:sz w:val="22"/>
          <w:szCs w:val="22"/>
        </w:rPr>
        <w:t xml:space="preserve">performed other combinations. It could save power up to </w:t>
      </w:r>
      <w:r w:rsidRPr="00BC2E85">
        <w:rPr>
          <w:rFonts w:asciiTheme="majorHAnsi" w:hAnsiTheme="majorHAnsi" w:cs="Courier"/>
          <w:color w:val="008000"/>
          <w:sz w:val="22"/>
          <w:szCs w:val="22"/>
        </w:rPr>
        <w:t>$50.7\%$</w:t>
      </w:r>
      <w:r w:rsidRPr="00BC2E85">
        <w:rPr>
          <w:rFonts w:asciiTheme="majorHAnsi" w:hAnsiTheme="majorHAnsi" w:cs="Courier"/>
          <w:color w:val="000000"/>
          <w:sz w:val="22"/>
          <w:szCs w:val="22"/>
        </w:rPr>
        <w:t xml:space="preserve"> and th</w:t>
      </w:r>
      <w:ins w:id="411" w:author="Zahra" w:date="2014-08-01T17:06:00Z">
        <w:r w:rsidR="00F20A93">
          <w:rPr>
            <w:rFonts w:asciiTheme="majorHAnsi" w:hAnsiTheme="majorHAnsi" w:cs="Courier"/>
            <w:color w:val="000000"/>
            <w:sz w:val="22"/>
            <w:szCs w:val="22"/>
          </w:rPr>
          <w:t>e</w:t>
        </w:r>
      </w:ins>
      <w:del w:id="412" w:author="Zahra" w:date="2014-08-01T17:06:00Z">
        <w:r w:rsidRPr="00BC2E85" w:rsidDel="00F20A93">
          <w:rPr>
            <w:rFonts w:asciiTheme="majorHAnsi" w:hAnsiTheme="majorHAnsi" w:cs="Courier"/>
            <w:color w:val="000000"/>
            <w:sz w:val="22"/>
            <w:szCs w:val="22"/>
          </w:rPr>
          <w:delText>e WSN’s</w:delText>
        </w:r>
      </w:del>
      <w:r w:rsidRPr="00BC2E85">
        <w:rPr>
          <w:rFonts w:asciiTheme="majorHAnsi" w:hAnsiTheme="majorHAnsi" w:cs="Courier"/>
          <w:color w:val="000000"/>
          <w:sz w:val="22"/>
          <w:szCs w:val="22"/>
        </w:rPr>
        <w:t xml:space="preserve"> lifetime was extended up to </w:t>
      </w:r>
      <w:r w:rsidRPr="00BC2E85">
        <w:rPr>
          <w:rFonts w:asciiTheme="majorHAnsi" w:hAnsiTheme="majorHAnsi" w:cs="Courier"/>
          <w:color w:val="008000"/>
          <w:sz w:val="22"/>
          <w:szCs w:val="22"/>
        </w:rPr>
        <w:t>$34.9\%$</w:t>
      </w:r>
      <w:r w:rsidRPr="00BC2E85">
        <w:rPr>
          <w:rFonts w:asciiTheme="majorHAnsi" w:hAnsiTheme="majorHAnsi" w:cs="Courier"/>
          <w:color w:val="000000"/>
          <w:sz w:val="22"/>
          <w:szCs w:val="22"/>
        </w:rPr>
        <w:t>. Additionally, the work also described optimal parameters that could maximize the energy saving using DSC</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3AFE647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4C6042F4" w14:textId="77777777" w:rsidR="00BC2E85" w:rsidRPr="00BC2E85" w:rsidDel="00BF7803"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413" w:author="Zahra" w:date="2014-08-01T17:07:00Z"/>
          <w:rFonts w:asciiTheme="majorHAnsi" w:hAnsiTheme="majorHAnsi" w:cs="Courier"/>
          <w:sz w:val="22"/>
          <w:szCs w:val="22"/>
        </w:rPr>
      </w:pPr>
      <w:r w:rsidRPr="00BC2E85">
        <w:rPr>
          <w:rFonts w:asciiTheme="majorHAnsi" w:hAnsiTheme="majorHAnsi" w:cs="Courier"/>
          <w:color w:val="000000"/>
          <w:sz w:val="22"/>
          <w:szCs w:val="22"/>
        </w:rPr>
        <w:t xml:space="preserve">Authors </w:t>
      </w:r>
      <w:ins w:id="414" w:author="Zahra" w:date="2014-08-01T17:06:00Z">
        <w:r w:rsidR="00F20A93">
          <w:rPr>
            <w:rFonts w:asciiTheme="majorHAnsi" w:hAnsiTheme="majorHAnsi" w:cs="Courier"/>
            <w:color w:val="000000"/>
            <w:sz w:val="22"/>
            <w:szCs w:val="22"/>
          </w:rPr>
          <w:t xml:space="preserve">in </w:t>
        </w:r>
      </w:ins>
      <w:r w:rsidRPr="00BC2E85">
        <w:rPr>
          <w:rFonts w:asciiTheme="majorHAnsi" w:hAnsiTheme="majorHAnsi" w:cs="Courier"/>
          <w:color w:val="000000"/>
          <w:sz w:val="22"/>
          <w:szCs w:val="22"/>
        </w:rPr>
        <w:t>[4] propose a jointly opportunistic source coding and opportunistic routing (OSCOR) protocol for correlated data gathering in wireless sensor networks, which exploits the broadcast nature of wireless transmission. OSCOR broadcasts each packet, which is received by possibly multiple sensor nodes, and opportunistically chooses a receiving neighbor to forward the packet, with the goal of obtaining a path online with highest possible compression and best possible link quality. Opportunistic forwarding with opportunistic compression allows OSCOR to exploit multiuser diversity in packet reception, data compression and path selection, result</w:t>
      </w:r>
      <w:del w:id="415" w:author="Alireza Masoum" w:date="2014-08-03T19:44:00Z">
        <w:r w:rsidRPr="00BC2E85" w:rsidDel="00EB338B">
          <w:rPr>
            <w:rFonts w:asciiTheme="majorHAnsi" w:hAnsiTheme="majorHAnsi" w:cs="Courier"/>
            <w:color w:val="000000"/>
            <w:sz w:val="22"/>
            <w:szCs w:val="22"/>
          </w:rPr>
          <w:delText>ing</w:delText>
        </w:r>
      </w:del>
      <w:r w:rsidRPr="00BC2E85">
        <w:rPr>
          <w:rFonts w:asciiTheme="majorHAnsi" w:hAnsiTheme="majorHAnsi" w:cs="Courier"/>
          <w:color w:val="000000"/>
          <w:sz w:val="22"/>
          <w:szCs w:val="22"/>
        </w:rPr>
        <w:t xml:space="preserve"> in high-expected progress in transmission. </w:t>
      </w:r>
    </w:p>
    <w:p w14:paraId="23F566CE" w14:textId="0D4C86A0" w:rsidR="00BC2E85" w:rsidRPr="00BC2E85" w:rsidRDefault="00BF7803" w:rsidP="00542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ins w:id="416" w:author="Zahra" w:date="2014-08-01T17:07:00Z">
        <w:r>
          <w:rPr>
            <w:rFonts w:asciiTheme="majorHAnsi" w:hAnsiTheme="majorHAnsi" w:cs="Courier"/>
            <w:color w:val="000000"/>
            <w:sz w:val="22"/>
            <w:szCs w:val="22"/>
          </w:rPr>
          <w:t xml:space="preserve"> </w:t>
        </w:r>
      </w:ins>
      <w:commentRangeStart w:id="417"/>
      <w:r w:rsidR="00BC2E85" w:rsidRPr="00BC2E85">
        <w:rPr>
          <w:rFonts w:asciiTheme="majorHAnsi" w:hAnsiTheme="majorHAnsi" w:cs="Courier"/>
          <w:color w:val="000000"/>
          <w:sz w:val="22"/>
          <w:szCs w:val="22"/>
        </w:rPr>
        <w:t>They</w:t>
      </w:r>
      <w:commentRangeEnd w:id="417"/>
      <w:r>
        <w:rPr>
          <w:rStyle w:val="CommentReference"/>
        </w:rPr>
        <w:commentReference w:id="417"/>
      </w:r>
      <w:r w:rsidR="00BC2E85" w:rsidRPr="00BC2E85">
        <w:rPr>
          <w:rFonts w:asciiTheme="majorHAnsi" w:hAnsiTheme="majorHAnsi" w:cs="Courier"/>
          <w:color w:val="000000"/>
          <w:sz w:val="22"/>
          <w:szCs w:val="22"/>
        </w:rPr>
        <w:t xml:space="preserve"> propose a practical distributed source coding that combines and takes advantage of both </w:t>
      </w:r>
      <w:commentRangeStart w:id="418"/>
      <w:r w:rsidR="00BC2E85" w:rsidRPr="00BC2E85">
        <w:rPr>
          <w:rFonts w:asciiTheme="majorHAnsi" w:hAnsiTheme="majorHAnsi" w:cs="Courier"/>
          <w:color w:val="000000"/>
          <w:sz w:val="22"/>
          <w:szCs w:val="22"/>
        </w:rPr>
        <w:t xml:space="preserve">Lempel-Ziv </w:t>
      </w:r>
      <w:commentRangeEnd w:id="418"/>
      <w:r>
        <w:rPr>
          <w:rStyle w:val="CommentReference"/>
        </w:rPr>
        <w:commentReference w:id="418"/>
      </w:r>
      <w:ins w:id="419" w:author="Alireza Masoum" w:date="2014-08-03T19:45:00Z">
        <w:r w:rsidR="00EB338B">
          <w:rPr>
            <w:rFonts w:asciiTheme="majorHAnsi" w:hAnsiTheme="majorHAnsi" w:cs="Courier"/>
            <w:color w:val="000000"/>
            <w:sz w:val="22"/>
            <w:szCs w:val="22"/>
          </w:rPr>
          <w:t>[</w:t>
        </w:r>
        <w:proofErr w:type="gramStart"/>
        <w:r w:rsidR="00EB338B">
          <w:rPr>
            <w:rFonts w:asciiTheme="majorHAnsi" w:hAnsiTheme="majorHAnsi" w:cs="Courier"/>
            <w:color w:val="000000"/>
            <w:sz w:val="22"/>
            <w:szCs w:val="22"/>
          </w:rPr>
          <w:t>]</w:t>
        </w:r>
      </w:ins>
      <w:r w:rsidR="00BC2E85" w:rsidRPr="00BC2E85">
        <w:rPr>
          <w:rFonts w:asciiTheme="majorHAnsi" w:hAnsiTheme="majorHAnsi" w:cs="Courier"/>
          <w:color w:val="000000"/>
          <w:sz w:val="22"/>
          <w:szCs w:val="22"/>
        </w:rPr>
        <w:t>code</w:t>
      </w:r>
      <w:proofErr w:type="gramEnd"/>
      <w:r w:rsidR="00BC2E85" w:rsidRPr="00BC2E85">
        <w:rPr>
          <w:rFonts w:asciiTheme="majorHAnsi" w:hAnsiTheme="majorHAnsi" w:cs="Courier"/>
          <w:color w:val="000000"/>
          <w:sz w:val="22"/>
          <w:szCs w:val="22"/>
        </w:rPr>
        <w:t xml:space="preserve"> and network coding. Lempel-Ziv code does not require the knowledge of the statistics of the data, while network coding is </w:t>
      </w:r>
      <w:proofErr w:type="gramStart"/>
      <w:r w:rsidR="00BC2E85" w:rsidRPr="00BC2E85">
        <w:rPr>
          <w:rFonts w:asciiTheme="majorHAnsi" w:hAnsiTheme="majorHAnsi" w:cs="Courier"/>
          <w:color w:val="000000"/>
          <w:sz w:val="22"/>
          <w:szCs w:val="22"/>
        </w:rPr>
        <w:t>well-suited</w:t>
      </w:r>
      <w:proofErr w:type="gramEnd"/>
      <w:r w:rsidR="00BC2E85" w:rsidRPr="00BC2E85">
        <w:rPr>
          <w:rFonts w:asciiTheme="majorHAnsi" w:hAnsiTheme="majorHAnsi" w:cs="Courier"/>
          <w:color w:val="000000"/>
          <w:sz w:val="22"/>
          <w:szCs w:val="22"/>
        </w:rPr>
        <w:t xml:space="preserve"> to a distributed compression of information in networks. They use expected transmission count discounted by node compression ratio (</w:t>
      </w:r>
      <w:proofErr w:type="spellStart"/>
      <w:r w:rsidR="00BC2E85" w:rsidRPr="00BC2E85">
        <w:rPr>
          <w:rFonts w:asciiTheme="majorHAnsi" w:hAnsiTheme="majorHAnsi" w:cs="Courier"/>
          <w:color w:val="000000"/>
          <w:sz w:val="22"/>
          <w:szCs w:val="22"/>
        </w:rPr>
        <w:t>cETX</w:t>
      </w:r>
      <w:proofErr w:type="spellEnd"/>
      <w:r w:rsidR="00BC2E85" w:rsidRPr="00BC2E85">
        <w:rPr>
          <w:rFonts w:asciiTheme="majorHAnsi" w:hAnsiTheme="majorHAnsi" w:cs="Courier"/>
          <w:color w:val="000000"/>
          <w:sz w:val="22"/>
          <w:szCs w:val="22"/>
        </w:rPr>
        <w:t>) and expected opportunistic transmission power discounted by node compression ratio (</w:t>
      </w:r>
      <w:proofErr w:type="spellStart"/>
      <w:r w:rsidR="00BC2E85" w:rsidRPr="00BC2E85">
        <w:rPr>
          <w:rFonts w:asciiTheme="majorHAnsi" w:hAnsiTheme="majorHAnsi" w:cs="Courier"/>
          <w:color w:val="000000"/>
          <w:sz w:val="22"/>
          <w:szCs w:val="22"/>
        </w:rPr>
        <w:t>cOETP</w:t>
      </w:r>
      <w:proofErr w:type="spellEnd"/>
      <w:r w:rsidR="00BC2E85" w:rsidRPr="00BC2E85">
        <w:rPr>
          <w:rFonts w:asciiTheme="majorHAnsi" w:hAnsiTheme="majorHAnsi" w:cs="Courier"/>
          <w:color w:val="000000"/>
          <w:sz w:val="22"/>
          <w:szCs w:val="22"/>
        </w:rPr>
        <w:t xml:space="preserve">) along a path as </w:t>
      </w:r>
      <w:del w:id="420" w:author="Zahra" w:date="2014-08-01T17:09:00Z">
        <w:r w:rsidR="00BC2E85" w:rsidRPr="00BC2E85" w:rsidDel="00BF7803">
          <w:rPr>
            <w:rFonts w:asciiTheme="majorHAnsi" w:hAnsiTheme="majorHAnsi" w:cs="Courier"/>
            <w:color w:val="000000"/>
            <w:sz w:val="22"/>
            <w:szCs w:val="22"/>
          </w:rPr>
          <w:delText xml:space="preserve">along a path as </w:delText>
        </w:r>
      </w:del>
      <w:r w:rsidR="00BC2E85" w:rsidRPr="00BC2E85">
        <w:rPr>
          <w:rFonts w:asciiTheme="majorHAnsi" w:hAnsiTheme="majorHAnsi" w:cs="Courier"/>
          <w:color w:val="000000"/>
          <w:sz w:val="22"/>
          <w:szCs w:val="22"/>
        </w:rPr>
        <w:t xml:space="preserve">the path metrics for routing. They propose modified </w:t>
      </w:r>
      <w:proofErr w:type="spellStart"/>
      <w:r w:rsidR="00BC2E85" w:rsidRPr="00BC2E85">
        <w:rPr>
          <w:rFonts w:asciiTheme="majorHAnsi" w:hAnsiTheme="majorHAnsi" w:cs="Courier"/>
          <w:color w:val="000000"/>
          <w:sz w:val="22"/>
          <w:szCs w:val="22"/>
        </w:rPr>
        <w:t>Dijkstra's</w:t>
      </w:r>
      <w:proofErr w:type="spellEnd"/>
      <w:r w:rsidR="00BC2E85" w:rsidRPr="00BC2E85">
        <w:rPr>
          <w:rFonts w:asciiTheme="majorHAnsi" w:hAnsiTheme="majorHAnsi" w:cs="Courier"/>
          <w:color w:val="000000"/>
          <w:sz w:val="22"/>
          <w:szCs w:val="22"/>
        </w:rPr>
        <w:t xml:space="preserve"> algorithms to update the path metrics </w:t>
      </w:r>
      <w:proofErr w:type="spellStart"/>
      <w:r w:rsidR="00BC2E85" w:rsidRPr="00BC2E85">
        <w:rPr>
          <w:rFonts w:asciiTheme="majorHAnsi" w:hAnsiTheme="majorHAnsi" w:cs="Courier"/>
          <w:color w:val="000000"/>
          <w:sz w:val="22"/>
          <w:szCs w:val="22"/>
        </w:rPr>
        <w:t>cETX</w:t>
      </w:r>
      <w:proofErr w:type="spellEnd"/>
      <w:r w:rsidR="00BC2E85" w:rsidRPr="00BC2E85">
        <w:rPr>
          <w:rFonts w:asciiTheme="majorHAnsi" w:hAnsiTheme="majorHAnsi" w:cs="Courier"/>
          <w:color w:val="000000"/>
          <w:sz w:val="22"/>
          <w:szCs w:val="22"/>
        </w:rPr>
        <w:t xml:space="preserve"> and </w:t>
      </w:r>
      <w:proofErr w:type="spellStart"/>
      <w:r w:rsidR="00BC2E85" w:rsidRPr="00BC2E85">
        <w:rPr>
          <w:rFonts w:asciiTheme="majorHAnsi" w:hAnsiTheme="majorHAnsi" w:cs="Courier"/>
          <w:color w:val="000000"/>
          <w:sz w:val="22"/>
          <w:szCs w:val="22"/>
        </w:rPr>
        <w:t>cOETP</w:t>
      </w:r>
      <w:proofErr w:type="spellEnd"/>
      <w:r w:rsidR="00BC2E85" w:rsidRPr="00BC2E85">
        <w:rPr>
          <w:rFonts w:asciiTheme="majorHAnsi" w:hAnsiTheme="majorHAnsi" w:cs="Courier"/>
          <w:color w:val="000000"/>
          <w:sz w:val="22"/>
          <w:szCs w:val="22"/>
        </w:rPr>
        <w:t xml:space="preserve"> from a node to the sink</w:t>
      </w:r>
      <w:ins w:id="421" w:author="Zahra" w:date="2014-08-01T17:10:00Z">
        <w:r>
          <w:rPr>
            <w:rFonts w:asciiTheme="majorHAnsi" w:hAnsiTheme="majorHAnsi" w:cs="Courier"/>
            <w:color w:val="000000"/>
            <w:sz w:val="22"/>
            <w:szCs w:val="22"/>
          </w:rPr>
          <w:t xml:space="preserve"> </w:t>
        </w:r>
      </w:ins>
      <w:r w:rsidR="00BC2E85" w:rsidRPr="00BC2E85">
        <w:rPr>
          <w:rFonts w:asciiTheme="majorHAnsi" w:hAnsiTheme="majorHAnsi" w:cs="Courier"/>
          <w:color w:val="000000"/>
          <w:sz w:val="22"/>
          <w:szCs w:val="22"/>
        </w:rPr>
        <w:t xml:space="preserve">and </w:t>
      </w:r>
      <w:ins w:id="422" w:author="Zahra" w:date="2014-08-01T17:10:00Z">
        <w:r>
          <w:rPr>
            <w:rFonts w:asciiTheme="majorHAnsi" w:hAnsiTheme="majorHAnsi" w:cs="Courier"/>
            <w:color w:val="000000"/>
            <w:sz w:val="22"/>
            <w:szCs w:val="22"/>
          </w:rPr>
          <w:t xml:space="preserve">then </w:t>
        </w:r>
      </w:ins>
      <w:r w:rsidR="00BC2E85" w:rsidRPr="00BC2E85">
        <w:rPr>
          <w:rFonts w:asciiTheme="majorHAnsi" w:hAnsiTheme="majorHAnsi" w:cs="Courier"/>
          <w:color w:val="000000"/>
          <w:sz w:val="22"/>
          <w:szCs w:val="22"/>
        </w:rPr>
        <w:t>select the shortest path</w:t>
      </w:r>
      <w:ins w:id="423" w:author="University of Twente" w:date="2014-08-01T20:43:00Z">
        <w:r w:rsidR="00542CD5">
          <w:rPr>
            <w:rFonts w:asciiTheme="majorHAnsi" w:hAnsiTheme="majorHAnsi" w:cs="Courier"/>
            <w:color w:val="000000"/>
            <w:sz w:val="22"/>
            <w:szCs w:val="22"/>
          </w:rPr>
          <w:t xml:space="preserve"> accordingly</w:t>
        </w:r>
      </w:ins>
      <w:ins w:id="424" w:author="University of Twente" w:date="2014-08-01T20:42:00Z">
        <w:r w:rsidR="001902D3">
          <w:rPr>
            <w:rFonts w:asciiTheme="majorHAnsi" w:hAnsiTheme="majorHAnsi" w:cs="Courier"/>
            <w:color w:val="000000"/>
            <w:sz w:val="22"/>
            <w:szCs w:val="22"/>
          </w:rPr>
          <w:t xml:space="preserve">. </w:t>
        </w:r>
      </w:ins>
      <w:del w:id="425" w:author="University of Twente" w:date="2014-08-01T20:42:00Z">
        <w:r w:rsidR="00BC2E85" w:rsidRPr="00BC2E85" w:rsidDel="001902D3">
          <w:rPr>
            <w:rFonts w:asciiTheme="majorHAnsi" w:hAnsiTheme="majorHAnsi" w:cs="Courier"/>
            <w:color w:val="000000"/>
            <w:sz w:val="22"/>
            <w:szCs w:val="22"/>
          </w:rPr>
          <w:delText>,</w:delText>
        </w:r>
      </w:del>
      <w:ins w:id="426" w:author="University of Twente" w:date="2014-08-01T20:42:00Z">
        <w:r w:rsidR="001902D3">
          <w:rPr>
            <w:rFonts w:asciiTheme="majorHAnsi" w:hAnsiTheme="majorHAnsi" w:cs="Courier"/>
            <w:color w:val="000000"/>
            <w:sz w:val="22"/>
            <w:szCs w:val="22"/>
          </w:rPr>
          <w:t>Basically,</w:t>
        </w:r>
        <w:r w:rsidR="00542CD5">
          <w:rPr>
            <w:rFonts w:asciiTheme="majorHAnsi" w:hAnsiTheme="majorHAnsi" w:cs="Courier"/>
            <w:color w:val="000000"/>
            <w:sz w:val="22"/>
            <w:szCs w:val="22"/>
          </w:rPr>
          <w:t xml:space="preserve"> these two </w:t>
        </w:r>
        <w:proofErr w:type="spellStart"/>
        <w:r w:rsidR="00542CD5">
          <w:rPr>
            <w:rFonts w:asciiTheme="majorHAnsi" w:hAnsiTheme="majorHAnsi" w:cs="Courier"/>
            <w:color w:val="000000"/>
            <w:sz w:val="22"/>
            <w:szCs w:val="22"/>
          </w:rPr>
          <w:t>metrics</w:t>
        </w:r>
      </w:ins>
      <w:del w:id="427" w:author="University of Twente" w:date="2014-08-01T20:42:00Z">
        <w:r w:rsidR="00BC2E85" w:rsidRPr="00BC2E85" w:rsidDel="00542CD5">
          <w:rPr>
            <w:rFonts w:asciiTheme="majorHAnsi" w:hAnsiTheme="majorHAnsi" w:cs="Courier"/>
            <w:color w:val="000000"/>
            <w:sz w:val="22"/>
            <w:szCs w:val="22"/>
          </w:rPr>
          <w:delText xml:space="preserve"> </w:delText>
        </w:r>
        <w:commentRangeStart w:id="428"/>
        <w:r w:rsidR="00BC2E85" w:rsidRPr="00BC2E85" w:rsidDel="00542CD5">
          <w:rPr>
            <w:rFonts w:asciiTheme="majorHAnsi" w:hAnsiTheme="majorHAnsi" w:cs="Courier"/>
            <w:color w:val="000000"/>
            <w:sz w:val="22"/>
            <w:szCs w:val="22"/>
          </w:rPr>
          <w:delText xml:space="preserve">which </w:delText>
        </w:r>
      </w:del>
      <w:commentRangeEnd w:id="428"/>
      <w:r>
        <w:rPr>
          <w:rStyle w:val="CommentReference"/>
        </w:rPr>
        <w:commentReference w:id="428"/>
      </w:r>
      <w:del w:id="429" w:author="University of Twente" w:date="2014-08-01T20:42:00Z">
        <w:r w:rsidR="00BC2E85" w:rsidRPr="00BC2E85" w:rsidDel="00542CD5">
          <w:rPr>
            <w:rFonts w:asciiTheme="majorHAnsi" w:hAnsiTheme="majorHAnsi" w:cs="Courier"/>
            <w:color w:val="000000"/>
            <w:sz w:val="22"/>
            <w:szCs w:val="22"/>
          </w:rPr>
          <w:delText>is</w:delText>
        </w:r>
      </w:del>
      <w:ins w:id="430" w:author="University of Twente" w:date="2014-08-01T20:42:00Z">
        <w:r w:rsidR="00542CD5">
          <w:rPr>
            <w:rFonts w:asciiTheme="majorHAnsi" w:hAnsiTheme="majorHAnsi" w:cs="Courier"/>
            <w:color w:val="000000"/>
            <w:sz w:val="22"/>
            <w:szCs w:val="22"/>
          </w:rPr>
          <w:t>are</w:t>
        </w:r>
      </w:ins>
      <w:proofErr w:type="spellEnd"/>
      <w:r w:rsidR="00BC2E85" w:rsidRPr="00BC2E85">
        <w:rPr>
          <w:rFonts w:asciiTheme="majorHAnsi" w:hAnsiTheme="majorHAnsi" w:cs="Courier"/>
          <w:color w:val="000000"/>
          <w:sz w:val="22"/>
          <w:szCs w:val="22"/>
        </w:rPr>
        <w:t xml:space="preserve"> used to prioritize the </w:t>
      </w:r>
      <w:del w:id="431" w:author="Zahra" w:date="2014-08-01T17:10:00Z">
        <w:r w:rsidR="00BC2E85" w:rsidRPr="00BC2E85" w:rsidDel="00BF7803">
          <w:rPr>
            <w:rFonts w:asciiTheme="majorHAnsi" w:hAnsiTheme="majorHAnsi" w:cs="Courier"/>
            <w:color w:val="000000"/>
            <w:sz w:val="22"/>
            <w:szCs w:val="22"/>
          </w:rPr>
          <w:delText>neigbouring</w:delText>
        </w:r>
      </w:del>
      <w:ins w:id="432" w:author="Zahra" w:date="2014-08-01T17:10:00Z">
        <w:r w:rsidRPr="00BC2E85">
          <w:rPr>
            <w:rFonts w:asciiTheme="majorHAnsi" w:hAnsiTheme="majorHAnsi" w:cs="Courier"/>
            <w:color w:val="000000"/>
            <w:sz w:val="22"/>
            <w:szCs w:val="22"/>
          </w:rPr>
          <w:t>neighboring</w:t>
        </w:r>
      </w:ins>
      <w:r w:rsidR="00BC2E85" w:rsidRPr="00BC2E85">
        <w:rPr>
          <w:rFonts w:asciiTheme="majorHAnsi" w:hAnsiTheme="majorHAnsi" w:cs="Courier"/>
          <w:color w:val="000000"/>
          <w:sz w:val="22"/>
          <w:szCs w:val="22"/>
        </w:rPr>
        <w:t xml:space="preserve"> nodes and update the forwarding candidate set of a node. </w:t>
      </w:r>
      <w:del w:id="433" w:author="Alireza Masoum" w:date="2014-08-03T19:46:00Z">
        <w:r w:rsidR="00BC2E85" w:rsidRPr="00BC2E85" w:rsidDel="009A6FC9">
          <w:rPr>
            <w:rFonts w:asciiTheme="majorHAnsi" w:hAnsiTheme="majorHAnsi" w:cs="Courier"/>
            <w:color w:val="000000"/>
            <w:sz w:val="22"/>
            <w:szCs w:val="22"/>
          </w:rPr>
          <w:delText xml:space="preserve">Simulation results show that this approach can improve </w:delText>
        </w:r>
        <w:commentRangeStart w:id="434"/>
        <w:r w:rsidR="00BC2E85" w:rsidRPr="00BC2E85" w:rsidDel="009A6FC9">
          <w:rPr>
            <w:rFonts w:asciiTheme="majorHAnsi" w:hAnsiTheme="majorHAnsi" w:cs="Courier"/>
            <w:color w:val="000000"/>
            <w:sz w:val="22"/>
            <w:szCs w:val="22"/>
          </w:rPr>
          <w:delText xml:space="preserve">energy efficiency </w:delText>
        </w:r>
        <w:commentRangeEnd w:id="434"/>
        <w:r w:rsidDel="009A6FC9">
          <w:rPr>
            <w:rStyle w:val="CommentReference"/>
          </w:rPr>
          <w:commentReference w:id="434"/>
        </w:r>
        <w:r w:rsidR="00BC2E85" w:rsidRPr="00BC2E85" w:rsidDel="009A6FC9">
          <w:rPr>
            <w:rFonts w:asciiTheme="majorHAnsi" w:hAnsiTheme="majorHAnsi" w:cs="Courier"/>
            <w:color w:val="000000"/>
            <w:sz w:val="22"/>
            <w:szCs w:val="22"/>
          </w:rPr>
          <w:delText xml:space="preserve">but it still consumes more energy. </w:delText>
        </w:r>
      </w:del>
      <w:r w:rsidR="00BC2E85" w:rsidRPr="00BC2E85">
        <w:rPr>
          <w:rFonts w:asciiTheme="majorHAnsi" w:hAnsiTheme="majorHAnsi" w:cs="Courier"/>
          <w:color w:val="000000"/>
          <w:sz w:val="22"/>
          <w:szCs w:val="22"/>
        </w:rPr>
        <w:t xml:space="preserve">Computational complexity of each sensor node has exponential relation with number of forwarding nodes </w:t>
      </w:r>
      <w:r w:rsidR="00BC2E85" w:rsidRPr="00BC2E85">
        <w:rPr>
          <w:rFonts w:asciiTheme="majorHAnsi" w:hAnsiTheme="majorHAnsi" w:cs="Courier"/>
          <w:color w:val="008000"/>
          <w:sz w:val="22"/>
          <w:szCs w:val="22"/>
        </w:rPr>
        <w:t>$(</w:t>
      </w:r>
      <w:proofErr w:type="gramStart"/>
      <w:r w:rsidR="00BC2E85" w:rsidRPr="00BC2E85">
        <w:rPr>
          <w:rFonts w:asciiTheme="majorHAnsi" w:hAnsiTheme="majorHAnsi" w:cs="Courier"/>
          <w:color w:val="008000"/>
          <w:sz w:val="22"/>
          <w:szCs w:val="22"/>
        </w:rPr>
        <w:t>O(</w:t>
      </w:r>
      <w:proofErr w:type="gramEnd"/>
      <w:r w:rsidR="00BC2E85" w:rsidRPr="00BC2E85">
        <w:rPr>
          <w:rFonts w:asciiTheme="majorHAnsi" w:hAnsiTheme="majorHAnsi" w:cs="Courier"/>
          <w:color w:val="008000"/>
          <w:sz w:val="22"/>
          <w:szCs w:val="22"/>
        </w:rPr>
        <w:t>nlog2(L))$</w:t>
      </w:r>
      <w:r w:rsidR="00BC2E85" w:rsidRPr="00BC2E85">
        <w:rPr>
          <w:rFonts w:asciiTheme="majorHAnsi" w:hAnsiTheme="majorHAnsi" w:cs="Courier"/>
          <w:color w:val="000000"/>
          <w:sz w:val="22"/>
          <w:szCs w:val="22"/>
        </w:rPr>
        <w:t>.</w:t>
      </w:r>
      <w:r w:rsidR="00BC2E85" w:rsidRPr="00BC2E85">
        <w:rPr>
          <w:rFonts w:asciiTheme="majorHAnsi" w:hAnsiTheme="majorHAnsi" w:cs="Courier"/>
          <w:color w:val="800000"/>
          <w:sz w:val="22"/>
          <w:szCs w:val="22"/>
        </w:rPr>
        <w:t>\\</w:t>
      </w:r>
    </w:p>
    <w:p w14:paraId="1875B05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75FB130E" w14:textId="77777777" w:rsidR="00BC2E85" w:rsidRPr="00BC2E85" w:rsidRDefault="00BC2E85" w:rsidP="003F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In [5], authors propose an approach to improve the DSC decoding quality in terms of loss factor, while still satisfying data delivery latency requirements. Also, a novel coding topology</w:t>
      </w:r>
      <w:ins w:id="435" w:author="Zahra" w:date="2014-08-01T17:19:00Z">
        <w:r w:rsidR="00BB08D4">
          <w:rPr>
            <w:rFonts w:asciiTheme="majorHAnsi" w:hAnsiTheme="majorHAnsi" w:cs="Courier"/>
            <w:color w:val="000000"/>
            <w:sz w:val="22"/>
            <w:szCs w:val="22"/>
          </w:rPr>
          <w:t xml:space="preserve">, </w:t>
        </w:r>
        <w:r w:rsidR="00BB08D4" w:rsidRPr="00BC2E85">
          <w:rPr>
            <w:rFonts w:asciiTheme="majorHAnsi" w:hAnsiTheme="majorHAnsi" w:cs="Courier"/>
            <w:color w:val="000000"/>
            <w:sz w:val="22"/>
            <w:szCs w:val="22"/>
          </w:rPr>
          <w:t>hierarchical coding topology</w:t>
        </w:r>
        <w:r w:rsidR="00BB08D4">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has been introduced</w:t>
      </w:r>
      <w:del w:id="436" w:author="Zahra" w:date="2014-08-01T17:19:00Z">
        <w:r w:rsidRPr="00BC2E85" w:rsidDel="00BB08D4">
          <w:rPr>
            <w:rFonts w:asciiTheme="majorHAnsi" w:hAnsiTheme="majorHAnsi" w:cs="Courier"/>
            <w:color w:val="000000"/>
            <w:sz w:val="22"/>
            <w:szCs w:val="22"/>
          </w:rPr>
          <w:delText xml:space="preserve"> – hierarchical coding topology</w:delText>
        </w:r>
      </w:del>
      <w:r w:rsidRPr="00BC2E85">
        <w:rPr>
          <w:rFonts w:asciiTheme="majorHAnsi" w:hAnsiTheme="majorHAnsi" w:cs="Courier"/>
          <w:color w:val="000000"/>
          <w:sz w:val="22"/>
          <w:szCs w:val="22"/>
        </w:rPr>
        <w:t>. With a given network topology and correlation structure of the sensing area, they can easily construct the hierarchical coding topology.</w:t>
      </w:r>
      <w:del w:id="437" w:author="University of Twente" w:date="2014-08-01T20:46:00Z">
        <w:r w:rsidRPr="00BC2E85" w:rsidDel="003F1133">
          <w:rPr>
            <w:rFonts w:asciiTheme="majorHAnsi" w:hAnsiTheme="majorHAnsi" w:cs="Courier"/>
            <w:color w:val="000000"/>
            <w:sz w:val="22"/>
            <w:szCs w:val="22"/>
          </w:rPr>
          <w:delText xml:space="preserve"> This novel coding topology is more suitable for the dynamic changing environment of WSNs due to the construction of the hierarchical coding topology is a sensing-driven approach and formed in a correlated manner. The error-resilience and coding performance can be improved</w:delText>
        </w:r>
      </w:del>
      <w:r w:rsidRPr="00BC2E85">
        <w:rPr>
          <w:rFonts w:asciiTheme="majorHAnsi" w:hAnsiTheme="majorHAnsi" w:cs="Courier"/>
          <w:color w:val="000000"/>
          <w:sz w:val="22"/>
          <w:szCs w:val="22"/>
        </w:rPr>
        <w:t xml:space="preserve">. The DSC decoding quality in WSNs is further improved by adjusting the maximum retransmission limit of DSC packets, which is an effective way to protect the DSC packets of different importance. They also applied a particle swarm </w:t>
      </w:r>
      <w:proofErr w:type="gramStart"/>
      <w:r w:rsidRPr="00BC2E85">
        <w:rPr>
          <w:rFonts w:asciiTheme="majorHAnsi" w:hAnsiTheme="majorHAnsi" w:cs="Courier"/>
          <w:color w:val="000000"/>
          <w:sz w:val="22"/>
          <w:szCs w:val="22"/>
        </w:rPr>
        <w:t>optimization</w:t>
      </w:r>
      <w:ins w:id="438" w:author="University of Twente" w:date="2014-08-01T20:46:00Z">
        <w:r w:rsidR="003F1133">
          <w:rPr>
            <w:rFonts w:asciiTheme="majorHAnsi" w:hAnsiTheme="majorHAnsi" w:cs="Courier"/>
            <w:color w:val="000000"/>
            <w:sz w:val="22"/>
            <w:szCs w:val="22"/>
          </w:rPr>
          <w:t>[</w:t>
        </w:r>
        <w:proofErr w:type="gramEnd"/>
        <w:r w:rsidR="003F1133">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based </w:t>
      </w:r>
      <w:r w:rsidRPr="00BC2E85">
        <w:rPr>
          <w:rFonts w:asciiTheme="majorHAnsi" w:hAnsiTheme="majorHAnsi" w:cs="Courier"/>
          <w:color w:val="000000"/>
          <w:sz w:val="22"/>
          <w:szCs w:val="22"/>
        </w:rPr>
        <w:lastRenderedPageBreak/>
        <w:t>evolutionary algorithm</w:t>
      </w:r>
      <w:ins w:id="439" w:author="University of Twente" w:date="2014-08-01T20:48:00Z">
        <w:r w:rsidR="003F1133">
          <w:rPr>
            <w:rFonts w:asciiTheme="majorHAnsi" w:hAnsiTheme="majorHAnsi" w:cs="Courier"/>
            <w:color w:val="000000"/>
            <w:sz w:val="22"/>
            <w:szCs w:val="22"/>
          </w:rPr>
          <w:t xml:space="preserve"> </w:t>
        </w:r>
      </w:ins>
      <w:del w:id="440" w:author="University of Twente" w:date="2014-08-01T20:47:00Z">
        <w:r w:rsidRPr="00BC2E85" w:rsidDel="003F1133">
          <w:rPr>
            <w:rFonts w:asciiTheme="majorHAnsi" w:hAnsiTheme="majorHAnsi" w:cs="Courier"/>
            <w:color w:val="000000"/>
            <w:sz w:val="22"/>
            <w:szCs w:val="22"/>
          </w:rPr>
          <w:delText>—</w:delText>
        </w:r>
      </w:del>
      <w:ins w:id="441" w:author="University of Twente" w:date="2014-08-01T20:47:00Z">
        <w:r w:rsidR="003F1133">
          <w:rPr>
            <w:rFonts w:asciiTheme="majorHAnsi" w:hAnsiTheme="majorHAnsi" w:cs="Courier"/>
            <w:color w:val="000000"/>
            <w:sz w:val="22"/>
            <w:szCs w:val="22"/>
          </w:rPr>
          <w:t>(</w:t>
        </w:r>
      </w:ins>
      <w:r w:rsidRPr="00BC2E85">
        <w:rPr>
          <w:rFonts w:asciiTheme="majorHAnsi" w:hAnsiTheme="majorHAnsi" w:cs="Courier"/>
          <w:color w:val="000000"/>
          <w:sz w:val="22"/>
          <w:szCs w:val="22"/>
        </w:rPr>
        <w:t>APSO</w:t>
      </w:r>
      <w:ins w:id="442" w:author="University of Twente" w:date="2014-08-01T20:47:00Z">
        <w:r w:rsidR="003F1133">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to solve the optimal DSC packets transmission-scheduling problem with regard to a practical wireless environment. Simulation shows that their proposed hierarchical coding topology performs efficient in</w:t>
      </w:r>
      <w:ins w:id="443" w:author="Zahra" w:date="2014-08-01T17:23:00Z">
        <w:r w:rsidR="0099558A">
          <w:rPr>
            <w:rFonts w:asciiTheme="majorHAnsi" w:hAnsiTheme="majorHAnsi" w:cs="Courier"/>
            <w:color w:val="000000"/>
            <w:sz w:val="22"/>
            <w:szCs w:val="22"/>
          </w:rPr>
          <w:t xml:space="preserve"> both</w:t>
        </w:r>
      </w:ins>
      <w:r w:rsidRPr="00BC2E85">
        <w:rPr>
          <w:rFonts w:asciiTheme="majorHAnsi" w:hAnsiTheme="majorHAnsi" w:cs="Courier"/>
          <w:color w:val="000000"/>
          <w:sz w:val="22"/>
          <w:szCs w:val="22"/>
        </w:rPr>
        <w:t xml:space="preserve"> high </w:t>
      </w:r>
      <w:ins w:id="444" w:author="University of Twente" w:date="2014-08-01T20:48:00Z">
        <w:r w:rsidR="003F1133">
          <w:rPr>
            <w:rFonts w:asciiTheme="majorHAnsi" w:hAnsiTheme="majorHAnsi" w:cs="Courier"/>
            <w:color w:val="000000"/>
            <w:sz w:val="22"/>
            <w:szCs w:val="22"/>
          </w:rPr>
          <w:t xml:space="preserve">and </w:t>
        </w:r>
      </w:ins>
      <w:del w:id="445" w:author="University of Twente" w:date="2014-08-01T20:48:00Z">
        <w:r w:rsidRPr="00BC2E85" w:rsidDel="003F1133">
          <w:rPr>
            <w:rFonts w:asciiTheme="majorHAnsi" w:hAnsiTheme="majorHAnsi" w:cs="Courier"/>
            <w:color w:val="000000"/>
            <w:sz w:val="22"/>
            <w:szCs w:val="22"/>
          </w:rPr>
          <w:delText xml:space="preserve">data correlated environment and </w:delText>
        </w:r>
      </w:del>
      <w:r w:rsidRPr="00BC2E85">
        <w:rPr>
          <w:rFonts w:asciiTheme="majorHAnsi" w:hAnsiTheme="majorHAnsi" w:cs="Courier"/>
          <w:color w:val="000000"/>
          <w:sz w:val="22"/>
          <w:szCs w:val="22"/>
        </w:rPr>
        <w:t>low data correlated environment</w:t>
      </w:r>
      <w:ins w:id="446" w:author="Zahra" w:date="2014-08-01T17:23:00Z">
        <w:r w:rsidR="0099558A">
          <w:rPr>
            <w:rFonts w:asciiTheme="majorHAnsi" w:hAnsiTheme="majorHAnsi" w:cs="Courier"/>
            <w:color w:val="000000"/>
            <w:sz w:val="22"/>
            <w:szCs w:val="22"/>
          </w:rPr>
          <w:t>s</w:t>
        </w:r>
      </w:ins>
      <w:del w:id="447" w:author="Zahra" w:date="2014-08-01T17:23:00Z">
        <w:r w:rsidRPr="00BC2E85" w:rsidDel="0099558A">
          <w:rPr>
            <w:rFonts w:asciiTheme="majorHAnsi" w:hAnsiTheme="majorHAnsi" w:cs="Courier"/>
            <w:color w:val="000000"/>
            <w:sz w:val="22"/>
            <w:szCs w:val="22"/>
          </w:rPr>
          <w:delText xml:space="preserve"> as well</w:delText>
        </w:r>
      </w:del>
      <w:r w:rsidRPr="00BC2E85">
        <w:rPr>
          <w:rFonts w:asciiTheme="majorHAnsi" w:hAnsiTheme="majorHAnsi" w:cs="Courier"/>
          <w:color w:val="000000"/>
          <w:sz w:val="22"/>
          <w:szCs w:val="22"/>
        </w:rPr>
        <w:t>. Simulation</w:t>
      </w:r>
      <w:ins w:id="448" w:author="Zahra" w:date="2014-08-01T17:23:00Z">
        <w:r w:rsidR="0099558A">
          <w:rPr>
            <w:rFonts w:asciiTheme="majorHAnsi" w:hAnsiTheme="majorHAnsi" w:cs="Courier"/>
            <w:color w:val="000000"/>
            <w:sz w:val="22"/>
            <w:szCs w:val="22"/>
          </w:rPr>
          <w:t xml:space="preserve"> results also reveal </w:t>
        </w:r>
      </w:ins>
      <w:del w:id="449" w:author="Zahra" w:date="2014-08-01T17:23:00Z">
        <w:r w:rsidRPr="00BC2E85" w:rsidDel="0099558A">
          <w:rPr>
            <w:rFonts w:asciiTheme="majorHAnsi" w:hAnsiTheme="majorHAnsi" w:cs="Courier"/>
            <w:color w:val="000000"/>
            <w:sz w:val="22"/>
            <w:szCs w:val="22"/>
          </w:rPr>
          <w:delText xml:space="preserve">s </w:delText>
        </w:r>
      </w:del>
      <w:del w:id="450" w:author="Zahra" w:date="2014-08-01T17:24:00Z">
        <w:r w:rsidRPr="00BC2E85" w:rsidDel="0099558A">
          <w:rPr>
            <w:rFonts w:asciiTheme="majorHAnsi" w:hAnsiTheme="majorHAnsi" w:cs="Courier"/>
            <w:color w:val="000000"/>
            <w:sz w:val="22"/>
            <w:szCs w:val="22"/>
          </w:rPr>
          <w:delText>show</w:delText>
        </w:r>
      </w:del>
      <w:r w:rsidRPr="00BC2E85">
        <w:rPr>
          <w:rFonts w:asciiTheme="majorHAnsi" w:hAnsiTheme="majorHAnsi" w:cs="Courier"/>
          <w:color w:val="000000"/>
          <w:sz w:val="22"/>
          <w:szCs w:val="22"/>
        </w:rPr>
        <w:t xml:space="preserve"> that the APSO eases the decreasing of decoding quality caused by packet loss</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3C17004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5972E8A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Table </w:t>
      </w: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ref</w:t>
      </w:r>
      <w:r w:rsidRPr="00BC2E85">
        <w:rPr>
          <w:rFonts w:asciiTheme="majorHAnsi" w:hAnsiTheme="majorHAnsi" w:cs="Courier"/>
          <w:color w:val="000000"/>
          <w:sz w:val="22"/>
          <w:szCs w:val="22"/>
        </w:rPr>
        <w:t>{</w:t>
      </w:r>
      <w:proofErr w:type="spellStart"/>
      <w:proofErr w:type="gramEnd"/>
      <w:r w:rsidRPr="00BC2E85">
        <w:rPr>
          <w:rFonts w:asciiTheme="majorHAnsi" w:hAnsiTheme="majorHAnsi" w:cs="Courier"/>
          <w:color w:val="000000"/>
          <w:sz w:val="22"/>
          <w:szCs w:val="22"/>
        </w:rPr>
        <w:t>table:DSC</w:t>
      </w:r>
      <w:proofErr w:type="spellEnd"/>
      <w:r w:rsidRPr="00BC2E85">
        <w:rPr>
          <w:rFonts w:asciiTheme="majorHAnsi" w:hAnsiTheme="majorHAnsi" w:cs="Courier"/>
          <w:color w:val="000000"/>
          <w:sz w:val="22"/>
          <w:szCs w:val="22"/>
        </w:rPr>
        <w:t xml:space="preserve">} </w:t>
      </w:r>
      <w:del w:id="451" w:author="Zahra" w:date="2014-08-01T17:24:00Z">
        <w:r w:rsidRPr="00BC2E85" w:rsidDel="00AE0563">
          <w:rPr>
            <w:rFonts w:asciiTheme="majorHAnsi" w:hAnsiTheme="majorHAnsi" w:cs="Courier"/>
            <w:color w:val="000000"/>
            <w:sz w:val="22"/>
            <w:szCs w:val="22"/>
          </w:rPr>
          <w:delText>summerize</w:delText>
        </w:r>
      </w:del>
      <w:ins w:id="452" w:author="Zahra" w:date="2014-08-01T17:24:00Z">
        <w:r w:rsidR="00AE0563" w:rsidRPr="00BC2E85">
          <w:rPr>
            <w:rFonts w:asciiTheme="majorHAnsi" w:hAnsiTheme="majorHAnsi" w:cs="Courier"/>
            <w:color w:val="000000"/>
            <w:sz w:val="22"/>
            <w:szCs w:val="22"/>
          </w:rPr>
          <w:t>summarize</w:t>
        </w:r>
      </w:ins>
      <w:r w:rsidRPr="00BC2E85">
        <w:rPr>
          <w:rFonts w:asciiTheme="majorHAnsi" w:hAnsiTheme="majorHAnsi" w:cs="Courier"/>
          <w:color w:val="000000"/>
          <w:sz w:val="22"/>
          <w:szCs w:val="22"/>
        </w:rPr>
        <w:t xml:space="preserve"> and compares the performance of mentioned DSC methods.</w:t>
      </w:r>
    </w:p>
    <w:p w14:paraId="285348D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1E1E76F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{table}[h]</w:t>
      </w:r>
    </w:p>
    <w:p w14:paraId="11C5A15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centering</w:t>
      </w:r>
      <w:proofErr w:type="gramEnd"/>
    </w:p>
    <w:p w14:paraId="65CA68E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caption</w:t>
      </w:r>
      <w:proofErr w:type="gramEnd"/>
      <w:r w:rsidRPr="00BC2E85">
        <w:rPr>
          <w:rFonts w:asciiTheme="majorHAnsi" w:hAnsiTheme="majorHAnsi" w:cs="Courier"/>
          <w:color w:val="000000"/>
          <w:sz w:val="22"/>
          <w:szCs w:val="22"/>
        </w:rPr>
        <w:t xml:space="preserve">{Performance </w:t>
      </w:r>
      <w:proofErr w:type="spellStart"/>
      <w:r w:rsidRPr="00BC2E85">
        <w:rPr>
          <w:rFonts w:asciiTheme="majorHAnsi" w:hAnsiTheme="majorHAnsi" w:cs="Courier"/>
          <w:color w:val="000000"/>
          <w:sz w:val="22"/>
          <w:szCs w:val="22"/>
        </w:rPr>
        <w:t>Comparsion</w:t>
      </w:r>
      <w:proofErr w:type="spellEnd"/>
      <w:r w:rsidRPr="00BC2E85">
        <w:rPr>
          <w:rFonts w:asciiTheme="majorHAnsi" w:hAnsiTheme="majorHAnsi" w:cs="Courier"/>
          <w:color w:val="000000"/>
          <w:sz w:val="22"/>
          <w:szCs w:val="22"/>
        </w:rPr>
        <w:t xml:space="preserve"> of Distributed Source Coding Methods}</w:t>
      </w:r>
    </w:p>
    <w:p w14:paraId="2126726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label</w:t>
      </w:r>
      <w:proofErr w:type="gramEnd"/>
      <w:r w:rsidRPr="00BC2E85">
        <w:rPr>
          <w:rFonts w:asciiTheme="majorHAnsi" w:hAnsiTheme="majorHAnsi" w:cs="Courier"/>
          <w:b/>
          <w:bCs/>
          <w:color w:val="0000CC"/>
          <w:sz w:val="22"/>
          <w:szCs w:val="22"/>
        </w:rPr>
        <w:t>{</w:t>
      </w:r>
      <w:proofErr w:type="spellStart"/>
      <w:r w:rsidRPr="00BC2E85">
        <w:rPr>
          <w:rFonts w:asciiTheme="majorHAnsi" w:hAnsiTheme="majorHAnsi" w:cs="Courier"/>
          <w:b/>
          <w:bCs/>
          <w:color w:val="0000CC"/>
          <w:sz w:val="22"/>
          <w:szCs w:val="22"/>
        </w:rPr>
        <w:t>table:DSC</w:t>
      </w:r>
      <w:proofErr w:type="spellEnd"/>
      <w:r w:rsidRPr="00BC2E85">
        <w:rPr>
          <w:rFonts w:asciiTheme="majorHAnsi" w:hAnsiTheme="majorHAnsi" w:cs="Courier"/>
          <w:b/>
          <w:bCs/>
          <w:color w:val="0000CC"/>
          <w:sz w:val="22"/>
          <w:szCs w:val="22"/>
        </w:rPr>
        <w:t>}</w:t>
      </w:r>
    </w:p>
    <w:p w14:paraId="5AFEC9A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{tabular}{</w:t>
      </w:r>
      <w:proofErr w:type="spellStart"/>
      <w:r w:rsidRPr="00BC2E85">
        <w:rPr>
          <w:rFonts w:asciiTheme="majorHAnsi" w:hAnsiTheme="majorHAnsi" w:cs="Courier"/>
          <w:color w:val="000000"/>
          <w:sz w:val="22"/>
          <w:szCs w:val="22"/>
        </w:rPr>
        <w:t>ccccc</w:t>
      </w:r>
      <w:proofErr w:type="spellEnd"/>
      <w:r w:rsidRPr="00BC2E85">
        <w:rPr>
          <w:rFonts w:asciiTheme="majorHAnsi" w:hAnsiTheme="majorHAnsi" w:cs="Courier"/>
          <w:color w:val="000000"/>
          <w:sz w:val="22"/>
          <w:szCs w:val="22"/>
        </w:rPr>
        <w:t>}</w:t>
      </w:r>
    </w:p>
    <w:p w14:paraId="7B8A0FE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hline</w:t>
      </w:r>
      <w:proofErr w:type="spellEnd"/>
      <w:proofErr w:type="gramEnd"/>
    </w:p>
    <w:p w14:paraId="7A904E9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&amp; CR                       &amp; </w:t>
      </w:r>
      <w:proofErr w:type="spellStart"/>
      <w:r w:rsidRPr="00BC2E85">
        <w:rPr>
          <w:rFonts w:asciiTheme="majorHAnsi" w:hAnsiTheme="majorHAnsi" w:cs="Courier"/>
          <w:color w:val="000000"/>
          <w:sz w:val="22"/>
          <w:szCs w:val="22"/>
        </w:rPr>
        <w:t>Cmm</w:t>
      </w:r>
      <w:proofErr w:type="spellEnd"/>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Comp</w:t>
      </w:r>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Net of Saving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0D2473B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{1}{|c|}{1}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4A78F4F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{1}{|c|}{2}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1D5BC49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{1}{|c|}{3}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{1}{c|}{N/A}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{1}{c|}{N/A}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{1}{c|}{N}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6491822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{1}{|c|}{4}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3D3C412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{1}{|c|}{5}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4B9C6D9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{tabular}</w:t>
      </w:r>
    </w:p>
    <w:p w14:paraId="4B249CA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{table}</w:t>
      </w:r>
    </w:p>
    <w:p w14:paraId="5699D2D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663A295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subsection</w:t>
      </w:r>
      <w:proofErr w:type="gramEnd"/>
      <w:r w:rsidRPr="00BC2E85">
        <w:rPr>
          <w:rFonts w:asciiTheme="majorHAnsi" w:hAnsiTheme="majorHAnsi" w:cs="Courier"/>
          <w:b/>
          <w:bCs/>
          <w:color w:val="0000CC"/>
          <w:sz w:val="22"/>
          <w:szCs w:val="22"/>
        </w:rPr>
        <w:t>{</w:t>
      </w:r>
      <w:proofErr w:type="spellStart"/>
      <w:r w:rsidRPr="00BC2E85">
        <w:rPr>
          <w:rFonts w:asciiTheme="majorHAnsi" w:hAnsiTheme="majorHAnsi" w:cs="Courier"/>
          <w:b/>
          <w:bCs/>
          <w:color w:val="0000CC"/>
          <w:sz w:val="22"/>
          <w:szCs w:val="22"/>
        </w:rPr>
        <w:t>Lossy</w:t>
      </w:r>
      <w:proofErr w:type="spellEnd"/>
      <w:r w:rsidRPr="00BC2E85">
        <w:rPr>
          <w:rFonts w:asciiTheme="majorHAnsi" w:hAnsiTheme="majorHAnsi" w:cs="Courier"/>
          <w:b/>
          <w:bCs/>
          <w:color w:val="0000CC"/>
          <w:sz w:val="22"/>
          <w:szCs w:val="22"/>
        </w:rPr>
        <w:t xml:space="preserve"> Data Compression Techniques}</w:t>
      </w:r>
    </w:p>
    <w:p w14:paraId="6051DBE1" w14:textId="7D3CE271"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In information technology, "</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compression is a data encoding method that compresses data by discarding (losing) some of it. The procedure aims to minimize the amount of data that needs to be held, handled, and/or transmitted by a </w:t>
      </w:r>
      <w:ins w:id="453" w:author="University of Twente" w:date="2014-08-01T20:50:00Z">
        <w:r w:rsidR="003F1133">
          <w:rPr>
            <w:rFonts w:asciiTheme="majorHAnsi" w:hAnsiTheme="majorHAnsi" w:cs="Courier"/>
            <w:color w:val="000000"/>
            <w:sz w:val="22"/>
            <w:szCs w:val="22"/>
          </w:rPr>
          <w:t>sensor node</w:t>
        </w:r>
      </w:ins>
      <w:del w:id="454" w:author="University of Twente" w:date="2014-08-01T20:49:00Z">
        <w:r w:rsidRPr="00BC2E85" w:rsidDel="003F1133">
          <w:rPr>
            <w:rFonts w:asciiTheme="majorHAnsi" w:hAnsiTheme="majorHAnsi" w:cs="Courier"/>
            <w:color w:val="000000"/>
            <w:sz w:val="22"/>
            <w:szCs w:val="22"/>
          </w:rPr>
          <w:delText>computer</w:delText>
        </w:r>
      </w:del>
      <w:r w:rsidRPr="00BC2E85">
        <w:rPr>
          <w:rFonts w:asciiTheme="majorHAnsi" w:hAnsiTheme="majorHAnsi" w:cs="Courier"/>
          <w:color w:val="000000"/>
          <w:sz w:val="22"/>
          <w:szCs w:val="22"/>
        </w:rPr>
        <w:t xml:space="preserve">. In </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compression, the </w:t>
      </w:r>
      <w:del w:id="455" w:author="Alireza Masoum" w:date="2014-08-03T19:59:00Z">
        <w:r w:rsidRPr="00BC2E85" w:rsidDel="00882D41">
          <w:rPr>
            <w:rFonts w:asciiTheme="majorHAnsi" w:hAnsiTheme="majorHAnsi" w:cs="Courier"/>
            <w:color w:val="000000"/>
            <w:sz w:val="22"/>
            <w:szCs w:val="22"/>
          </w:rPr>
          <w:delText xml:space="preserve">compressor </w:delText>
        </w:r>
      </w:del>
      <w:ins w:id="456" w:author="Alireza Masoum" w:date="2014-08-03T19:59:00Z">
        <w:r w:rsidR="00882D41">
          <w:rPr>
            <w:rFonts w:asciiTheme="majorHAnsi" w:hAnsiTheme="majorHAnsi" w:cs="Courier"/>
            <w:color w:val="000000"/>
            <w:sz w:val="22"/>
            <w:szCs w:val="22"/>
          </w:rPr>
          <w:t>encoder</w:t>
        </w:r>
        <w:r w:rsidR="00882D41" w:rsidRPr="00BC2E85">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often transforms the data into a new domain using appropriate basis functions. For example, the data can be transformed into the frequency domain using Fourier basis functions. In the new domain, the information content is concentrated in a small number of coefficients that contain the data values projected using the basis functions. Therefore, the </w:t>
      </w:r>
      <w:ins w:id="457" w:author="Alireza Masoum" w:date="2014-08-03T19:59:00Z">
        <w:r w:rsidR="00882D41">
          <w:rPr>
            <w:rFonts w:asciiTheme="majorHAnsi" w:hAnsiTheme="majorHAnsi" w:cs="Courier"/>
            <w:color w:val="000000"/>
            <w:sz w:val="22"/>
            <w:szCs w:val="22"/>
          </w:rPr>
          <w:t>encoder</w:t>
        </w:r>
      </w:ins>
      <w:del w:id="458" w:author="Alireza Masoum" w:date="2014-08-03T19:59:00Z">
        <w:r w:rsidRPr="00BC2E85" w:rsidDel="00882D41">
          <w:rPr>
            <w:rFonts w:asciiTheme="majorHAnsi" w:hAnsiTheme="majorHAnsi" w:cs="Courier"/>
            <w:color w:val="000000"/>
            <w:sz w:val="22"/>
            <w:szCs w:val="22"/>
          </w:rPr>
          <w:delText>compressor</w:delText>
        </w:r>
      </w:del>
      <w:r w:rsidRPr="00BC2E85">
        <w:rPr>
          <w:rFonts w:asciiTheme="majorHAnsi" w:hAnsiTheme="majorHAnsi" w:cs="Courier"/>
          <w:color w:val="000000"/>
          <w:sz w:val="22"/>
          <w:szCs w:val="22"/>
        </w:rPr>
        <w:t xml:space="preserve"> can reduce the data size by selecting only those coefficients</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p>
    <w:p w14:paraId="3F6D33A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5B649E7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In this section, we classify </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compression techniques as </w:t>
      </w:r>
      <w:r w:rsidRPr="00AE0563">
        <w:rPr>
          <w:rFonts w:asciiTheme="majorHAnsi" w:hAnsiTheme="majorHAnsi" w:cs="Courier"/>
          <w:color w:val="000000"/>
          <w:sz w:val="22"/>
          <w:szCs w:val="22"/>
          <w:highlight w:val="yellow"/>
          <w:rPrChange w:id="459" w:author="Zahra" w:date="2014-08-01T17:26:00Z">
            <w:rPr>
              <w:rFonts w:asciiTheme="majorHAnsi" w:hAnsiTheme="majorHAnsi" w:cs="Courier"/>
              <w:color w:val="000000"/>
              <w:sz w:val="22"/>
              <w:szCs w:val="22"/>
            </w:rPr>
          </w:rPrChange>
        </w:rPr>
        <w:t>figure</w:t>
      </w:r>
      <w:r w:rsidRPr="00BC2E85">
        <w:rPr>
          <w:rFonts w:asciiTheme="majorHAnsi" w:hAnsiTheme="majorHAnsi" w:cs="Courier"/>
          <w:color w:val="000000"/>
          <w:sz w:val="22"/>
          <w:szCs w:val="22"/>
        </w:rPr>
        <w:t xml:space="preserve">, and describe the </w:t>
      </w:r>
      <w:del w:id="460" w:author="Zahra" w:date="2014-08-01T17:26:00Z">
        <w:r w:rsidRPr="00BC2E85" w:rsidDel="00AE0563">
          <w:rPr>
            <w:rFonts w:asciiTheme="majorHAnsi" w:hAnsiTheme="majorHAnsi" w:cs="Courier"/>
            <w:color w:val="000000"/>
            <w:sz w:val="22"/>
            <w:szCs w:val="22"/>
          </w:rPr>
          <w:delText>charasterestics</w:delText>
        </w:r>
      </w:del>
      <w:ins w:id="461" w:author="Zahra" w:date="2014-08-01T17:26:00Z">
        <w:r w:rsidR="00AE0563" w:rsidRPr="00BC2E85">
          <w:rPr>
            <w:rFonts w:asciiTheme="majorHAnsi" w:hAnsiTheme="majorHAnsi" w:cs="Courier"/>
            <w:color w:val="000000"/>
            <w:sz w:val="22"/>
            <w:szCs w:val="22"/>
          </w:rPr>
          <w:t>characteristics</w:t>
        </w:r>
      </w:ins>
      <w:r w:rsidRPr="00BC2E85">
        <w:rPr>
          <w:rFonts w:asciiTheme="majorHAnsi" w:hAnsiTheme="majorHAnsi" w:cs="Courier"/>
          <w:color w:val="000000"/>
          <w:sz w:val="22"/>
          <w:szCs w:val="22"/>
        </w:rPr>
        <w:t xml:space="preserve"> of each class of compression methods.</w:t>
      </w:r>
    </w:p>
    <w:p w14:paraId="3E1FDF3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67C2623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{figure}[h]</w:t>
      </w:r>
    </w:p>
    <w:p w14:paraId="273DFA9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centering</w:t>
      </w:r>
      <w:proofErr w:type="gramEnd"/>
    </w:p>
    <w:p w14:paraId="0FC4732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b/>
          <w:bCs/>
          <w:color w:val="0000CC"/>
          <w:sz w:val="22"/>
          <w:szCs w:val="22"/>
        </w:rPr>
        <w:t>\</w:t>
      </w:r>
      <w:proofErr w:type="spellStart"/>
      <w:proofErr w:type="gramStart"/>
      <w:r w:rsidRPr="00BC2E85">
        <w:rPr>
          <w:rFonts w:asciiTheme="majorHAnsi" w:hAnsiTheme="majorHAnsi" w:cs="Courier"/>
          <w:b/>
          <w:bCs/>
          <w:color w:val="0000CC"/>
          <w:sz w:val="22"/>
          <w:szCs w:val="22"/>
        </w:rPr>
        <w:t>includegraphics</w:t>
      </w:r>
      <w:proofErr w:type="spellEnd"/>
      <w:proofErr w:type="gramEnd"/>
      <w:r w:rsidRPr="00BC2E85">
        <w:rPr>
          <w:rFonts w:asciiTheme="majorHAnsi" w:hAnsiTheme="majorHAnsi" w:cs="Courier"/>
          <w:color w:val="000000"/>
          <w:sz w:val="22"/>
          <w:szCs w:val="22"/>
        </w:rPr>
        <w:t>[width=1</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textwidth</w:t>
      </w:r>
      <w:proofErr w:type="spellEnd"/>
      <w:r w:rsidRPr="00BC2E85">
        <w:rPr>
          <w:rFonts w:asciiTheme="majorHAnsi" w:hAnsiTheme="majorHAnsi" w:cs="Courier"/>
          <w:color w:val="000000"/>
          <w:sz w:val="22"/>
          <w:szCs w:val="22"/>
        </w:rPr>
        <w:t>]{</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w:t>
      </w:r>
    </w:p>
    <w:p w14:paraId="7E82DE1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caption</w:t>
      </w:r>
      <w:proofErr w:type="gramEnd"/>
      <w:r w:rsidRPr="00BC2E85">
        <w:rPr>
          <w:rFonts w:asciiTheme="majorHAnsi" w:hAnsiTheme="majorHAnsi" w:cs="Courier"/>
          <w:color w:val="000000"/>
          <w:sz w:val="22"/>
          <w:szCs w:val="22"/>
        </w:rPr>
        <w:t>{</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Data Compression Techniques}</w:t>
      </w:r>
    </w:p>
    <w:p w14:paraId="7D8EC4E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label</w:t>
      </w:r>
      <w:proofErr w:type="gramEnd"/>
      <w:r w:rsidRPr="00BC2E85">
        <w:rPr>
          <w:rFonts w:asciiTheme="majorHAnsi" w:hAnsiTheme="majorHAnsi" w:cs="Courier"/>
          <w:b/>
          <w:bCs/>
          <w:color w:val="0000CC"/>
          <w:sz w:val="22"/>
          <w:szCs w:val="22"/>
        </w:rPr>
        <w:t>{</w:t>
      </w:r>
      <w:proofErr w:type="spellStart"/>
      <w:r w:rsidRPr="00BC2E85">
        <w:rPr>
          <w:rFonts w:asciiTheme="majorHAnsi" w:hAnsiTheme="majorHAnsi" w:cs="Courier"/>
          <w:b/>
          <w:bCs/>
          <w:color w:val="0000CC"/>
          <w:sz w:val="22"/>
          <w:szCs w:val="22"/>
        </w:rPr>
        <w:t>fig:LosslessMethods</w:t>
      </w:r>
      <w:proofErr w:type="spellEnd"/>
      <w:r w:rsidRPr="00BC2E85">
        <w:rPr>
          <w:rFonts w:asciiTheme="majorHAnsi" w:hAnsiTheme="majorHAnsi" w:cs="Courier"/>
          <w:b/>
          <w:bCs/>
          <w:color w:val="0000CC"/>
          <w:sz w:val="22"/>
          <w:szCs w:val="22"/>
        </w:rPr>
        <w:t>}</w:t>
      </w:r>
    </w:p>
    <w:p w14:paraId="6926080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{figure}</w:t>
      </w:r>
    </w:p>
    <w:p w14:paraId="730EAA1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14A115D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spellStart"/>
      <w:proofErr w:type="gramStart"/>
      <w:r w:rsidRPr="00BC2E85">
        <w:rPr>
          <w:rFonts w:asciiTheme="majorHAnsi" w:hAnsiTheme="majorHAnsi" w:cs="Courier"/>
          <w:b/>
          <w:bCs/>
          <w:color w:val="0000CC"/>
          <w:sz w:val="22"/>
          <w:szCs w:val="22"/>
        </w:rPr>
        <w:t>subsubsection</w:t>
      </w:r>
      <w:proofErr w:type="spellEnd"/>
      <w:proofErr w:type="gramEnd"/>
      <w:r w:rsidRPr="00BC2E85">
        <w:rPr>
          <w:rFonts w:asciiTheme="majorHAnsi" w:hAnsiTheme="majorHAnsi" w:cs="Courier"/>
          <w:b/>
          <w:bCs/>
          <w:color w:val="0000CC"/>
          <w:sz w:val="22"/>
          <w:szCs w:val="22"/>
        </w:rPr>
        <w:t>{Local}</w:t>
      </w:r>
    </w:p>
    <w:p w14:paraId="02D0BEE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1D37F11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paragraph</w:t>
      </w:r>
      <w:proofErr w:type="gramEnd"/>
      <w:r w:rsidRPr="00BC2E85">
        <w:rPr>
          <w:rFonts w:asciiTheme="majorHAnsi" w:hAnsiTheme="majorHAnsi" w:cs="Courier"/>
          <w:color w:val="000000"/>
          <w:sz w:val="22"/>
          <w:szCs w:val="22"/>
        </w:rPr>
        <w:t xml:space="preserve">{Entropy based} </w:t>
      </w:r>
    </w:p>
    <w:p w14:paraId="0629DFE6" w14:textId="77777777" w:rsidR="00BC2E85" w:rsidRPr="00BC2E85" w:rsidRDefault="003F1133" w:rsidP="000E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ins w:id="462" w:author="University of Twente" w:date="2014-08-01T20:51:00Z">
        <w:r w:rsidRPr="00BC2E85">
          <w:rPr>
            <w:rFonts w:asciiTheme="majorHAnsi" w:hAnsiTheme="majorHAnsi" w:cs="Courier"/>
            <w:color w:val="000000"/>
            <w:sz w:val="22"/>
            <w:szCs w:val="22"/>
          </w:rPr>
          <w:t xml:space="preserve">Differential pulse-code modulation </w:t>
        </w:r>
        <w:r>
          <w:rPr>
            <w:rFonts w:asciiTheme="majorHAnsi" w:hAnsiTheme="majorHAnsi" w:cs="Courier"/>
            <w:color w:val="000000"/>
            <w:sz w:val="22"/>
            <w:szCs w:val="22"/>
          </w:rPr>
          <w:t>(</w:t>
        </w:r>
      </w:ins>
      <w:r w:rsidR="00BC2E85" w:rsidRPr="00BC2E85">
        <w:rPr>
          <w:rFonts w:asciiTheme="majorHAnsi" w:hAnsiTheme="majorHAnsi" w:cs="Courier"/>
          <w:color w:val="000000"/>
          <w:sz w:val="22"/>
          <w:szCs w:val="22"/>
        </w:rPr>
        <w:t>DPCM</w:t>
      </w:r>
      <w:ins w:id="463" w:author="University of Twente" w:date="2014-08-01T20:51:00Z">
        <w:r>
          <w:rPr>
            <w:rFonts w:asciiTheme="majorHAnsi" w:hAnsiTheme="majorHAnsi" w:cs="Courier"/>
            <w:color w:val="000000"/>
            <w:sz w:val="22"/>
            <w:szCs w:val="22"/>
          </w:rPr>
          <w:t>)</w:t>
        </w:r>
      </w:ins>
      <w:r w:rsidR="00BC2E85" w:rsidRPr="00BC2E85">
        <w:rPr>
          <w:rFonts w:asciiTheme="majorHAnsi" w:hAnsiTheme="majorHAnsi" w:cs="Courier"/>
          <w:color w:val="000000"/>
          <w:sz w:val="22"/>
          <w:szCs w:val="22"/>
        </w:rPr>
        <w:t xml:space="preserve"> scheme widely used for compressing signals, especially in speech and video coding [31]</w:t>
      </w:r>
      <w:del w:id="464" w:author="University of Twente" w:date="2014-08-01T20:52:00Z">
        <w:r w:rsidR="00BC2E85" w:rsidRPr="00BC2E85" w:rsidDel="003F1133">
          <w:rPr>
            <w:rFonts w:asciiTheme="majorHAnsi" w:hAnsiTheme="majorHAnsi" w:cs="Courier"/>
            <w:color w:val="000000"/>
            <w:sz w:val="22"/>
            <w:szCs w:val="22"/>
          </w:rPr>
          <w:delText>.</w:delText>
        </w:r>
      </w:del>
      <w:r w:rsidR="00BC2E85" w:rsidRPr="00BC2E85">
        <w:rPr>
          <w:rFonts w:asciiTheme="majorHAnsi" w:hAnsiTheme="majorHAnsi" w:cs="Courier"/>
          <w:color w:val="000000"/>
          <w:sz w:val="22"/>
          <w:szCs w:val="22"/>
        </w:rPr>
        <w:t xml:space="preserve"> </w:t>
      </w:r>
      <w:ins w:id="465" w:author="University of Twente" w:date="2014-08-01T20:52:00Z">
        <w:r>
          <w:rPr>
            <w:rFonts w:asciiTheme="majorHAnsi" w:hAnsiTheme="majorHAnsi" w:cs="Courier"/>
            <w:color w:val="000000"/>
            <w:sz w:val="22"/>
            <w:szCs w:val="22"/>
          </w:rPr>
          <w:t>and</w:t>
        </w:r>
      </w:ins>
      <w:del w:id="466" w:author="University of Twente" w:date="2014-08-01T20:51:00Z">
        <w:r w:rsidR="00BC2E85" w:rsidRPr="00BC2E85" w:rsidDel="003F1133">
          <w:rPr>
            <w:rFonts w:asciiTheme="majorHAnsi" w:hAnsiTheme="majorHAnsi" w:cs="Courier"/>
            <w:color w:val="000000"/>
            <w:sz w:val="22"/>
            <w:szCs w:val="22"/>
          </w:rPr>
          <w:delText>DPCM</w:delText>
        </w:r>
      </w:del>
      <w:r w:rsidR="00BC2E85" w:rsidRPr="00BC2E85">
        <w:rPr>
          <w:rFonts w:asciiTheme="majorHAnsi" w:hAnsiTheme="majorHAnsi" w:cs="Courier"/>
          <w:color w:val="000000"/>
          <w:sz w:val="22"/>
          <w:szCs w:val="22"/>
        </w:rPr>
        <w:t xml:space="preserve"> is a member of the family of differential compression methods.  </w:t>
      </w:r>
      <w:del w:id="467" w:author="University of Twente" w:date="2014-08-01T20:50:00Z">
        <w:r w:rsidR="00BC2E85" w:rsidRPr="00BC2E85" w:rsidDel="003F1133">
          <w:rPr>
            <w:rFonts w:asciiTheme="majorHAnsi" w:hAnsiTheme="majorHAnsi" w:cs="Courier"/>
            <w:color w:val="000000"/>
            <w:sz w:val="22"/>
            <w:szCs w:val="22"/>
          </w:rPr>
          <w:delText xml:space="preserve">Differential pulse-code modulation </w:delText>
        </w:r>
      </w:del>
      <w:del w:id="468" w:author="University of Twente" w:date="2014-08-01T20:52:00Z">
        <w:r w:rsidR="00BC2E85" w:rsidRPr="00BC2E85" w:rsidDel="000E2E51">
          <w:rPr>
            <w:rFonts w:asciiTheme="majorHAnsi" w:hAnsiTheme="majorHAnsi" w:cs="Courier"/>
            <w:color w:val="000000"/>
            <w:sz w:val="22"/>
            <w:szCs w:val="22"/>
          </w:rPr>
          <w:delText>(DPCM)</w:delText>
        </w:r>
      </w:del>
      <w:r w:rsidR="00BC2E85" w:rsidRPr="00BC2E85">
        <w:rPr>
          <w:rFonts w:asciiTheme="majorHAnsi" w:hAnsiTheme="majorHAnsi" w:cs="Courier"/>
          <w:color w:val="000000"/>
          <w:sz w:val="22"/>
          <w:szCs w:val="22"/>
        </w:rPr>
        <w:t xml:space="preserve"> </w:t>
      </w:r>
      <w:ins w:id="469" w:author="University of Twente" w:date="2014-08-01T20:52:00Z">
        <w:r w:rsidR="000E2E51">
          <w:rPr>
            <w:rFonts w:asciiTheme="majorHAnsi" w:hAnsiTheme="majorHAnsi" w:cs="Courier"/>
            <w:color w:val="000000"/>
            <w:sz w:val="22"/>
            <w:szCs w:val="22"/>
          </w:rPr>
          <w:t xml:space="preserve">DPCM </w:t>
        </w:r>
      </w:ins>
      <w:r w:rsidR="00BC2E85" w:rsidRPr="00BC2E85">
        <w:rPr>
          <w:rFonts w:asciiTheme="majorHAnsi" w:hAnsiTheme="majorHAnsi" w:cs="Courier"/>
          <w:color w:val="000000"/>
          <w:sz w:val="22"/>
          <w:szCs w:val="22"/>
        </w:rPr>
        <w:t xml:space="preserve">is a signal encoder that uses the baseline of pulse-code modulation (PCM) but adds some functionality based on the prediction of the samples of the signal. </w:t>
      </w:r>
      <w:ins w:id="470" w:author="University of Twente" w:date="2014-08-01T20:54:00Z">
        <w:r w:rsidR="000E2E51">
          <w:rPr>
            <w:rFonts w:asciiTheme="majorHAnsi" w:hAnsiTheme="majorHAnsi" w:cs="Courier"/>
            <w:color w:val="000000"/>
            <w:sz w:val="22"/>
            <w:szCs w:val="22"/>
          </w:rPr>
          <w:t xml:space="preserve">Basically, </w:t>
        </w:r>
      </w:ins>
      <w:del w:id="471" w:author="University of Twente" w:date="2014-08-01T20:54:00Z">
        <w:r w:rsidR="00BC2E85" w:rsidRPr="00BC2E85" w:rsidDel="000E2E51">
          <w:rPr>
            <w:rFonts w:asciiTheme="majorHAnsi" w:hAnsiTheme="majorHAnsi" w:cs="Courier"/>
            <w:color w:val="000000"/>
            <w:sz w:val="22"/>
            <w:szCs w:val="22"/>
          </w:rPr>
          <w:delText>T</w:delText>
        </w:r>
      </w:del>
      <w:ins w:id="472" w:author="University of Twente" w:date="2014-08-01T20:54:00Z">
        <w:r w:rsidR="000E2E51">
          <w:rPr>
            <w:rFonts w:asciiTheme="majorHAnsi" w:hAnsiTheme="majorHAnsi" w:cs="Courier"/>
            <w:color w:val="000000"/>
            <w:sz w:val="22"/>
            <w:szCs w:val="22"/>
          </w:rPr>
          <w:t>t</w:t>
        </w:r>
      </w:ins>
      <w:r w:rsidR="00BC2E85" w:rsidRPr="00BC2E85">
        <w:rPr>
          <w:rFonts w:asciiTheme="majorHAnsi" w:hAnsiTheme="majorHAnsi" w:cs="Courier"/>
          <w:color w:val="000000"/>
          <w:sz w:val="22"/>
          <w:szCs w:val="22"/>
        </w:rPr>
        <w:t>h</w:t>
      </w:r>
      <w:ins w:id="473" w:author="University of Twente" w:date="2014-08-01T20:53:00Z">
        <w:r w:rsidR="000E2E51">
          <w:rPr>
            <w:rFonts w:asciiTheme="majorHAnsi" w:hAnsiTheme="majorHAnsi" w:cs="Courier"/>
            <w:color w:val="000000"/>
            <w:sz w:val="22"/>
            <w:szCs w:val="22"/>
          </w:rPr>
          <w:t>is</w:t>
        </w:r>
      </w:ins>
      <w:del w:id="474" w:author="University of Twente" w:date="2014-08-01T20:53:00Z">
        <w:r w:rsidR="00BC2E85" w:rsidRPr="00BC2E85" w:rsidDel="000E2E51">
          <w:rPr>
            <w:rFonts w:asciiTheme="majorHAnsi" w:hAnsiTheme="majorHAnsi" w:cs="Courier"/>
            <w:color w:val="000000"/>
            <w:sz w:val="22"/>
            <w:szCs w:val="22"/>
          </w:rPr>
          <w:delText>ese</w:delText>
        </w:r>
      </w:del>
      <w:r w:rsidR="00BC2E85" w:rsidRPr="00BC2E85">
        <w:rPr>
          <w:rFonts w:asciiTheme="majorHAnsi" w:hAnsiTheme="majorHAnsi" w:cs="Courier"/>
          <w:color w:val="000000"/>
          <w:sz w:val="22"/>
          <w:szCs w:val="22"/>
        </w:rPr>
        <w:t xml:space="preserve"> method</w:t>
      </w:r>
      <w:del w:id="475" w:author="University of Twente" w:date="2014-08-01T20:53:00Z">
        <w:r w:rsidR="00BC2E85" w:rsidRPr="00BC2E85" w:rsidDel="000E2E51">
          <w:rPr>
            <w:rFonts w:asciiTheme="majorHAnsi" w:hAnsiTheme="majorHAnsi" w:cs="Courier"/>
            <w:color w:val="000000"/>
            <w:sz w:val="22"/>
            <w:szCs w:val="22"/>
          </w:rPr>
          <w:delText>s</w:delText>
        </w:r>
      </w:del>
      <w:r w:rsidR="00BC2E85" w:rsidRPr="00BC2E85">
        <w:rPr>
          <w:rFonts w:asciiTheme="majorHAnsi" w:hAnsiTheme="majorHAnsi" w:cs="Courier"/>
          <w:color w:val="000000"/>
          <w:sz w:val="22"/>
          <w:szCs w:val="22"/>
        </w:rPr>
        <w:t xml:space="preserve"> exploit</w:t>
      </w:r>
      <w:ins w:id="476" w:author="University of Twente" w:date="2014-08-01T20:53:00Z">
        <w:r w:rsidR="000E2E51">
          <w:rPr>
            <w:rFonts w:asciiTheme="majorHAnsi" w:hAnsiTheme="majorHAnsi" w:cs="Courier"/>
            <w:color w:val="000000"/>
            <w:sz w:val="22"/>
            <w:szCs w:val="22"/>
          </w:rPr>
          <w:t>s</w:t>
        </w:r>
      </w:ins>
      <w:r w:rsidR="00BC2E85" w:rsidRPr="00BC2E85">
        <w:rPr>
          <w:rFonts w:asciiTheme="majorHAnsi" w:hAnsiTheme="majorHAnsi" w:cs="Courier"/>
          <w:color w:val="000000"/>
          <w:sz w:val="22"/>
          <w:szCs w:val="22"/>
        </w:rPr>
        <w:t xml:space="preserve"> the high correlation that typically exists between neighboring samples of smooth digitized signals, achieving compression by appropriately encoding differences between these samples. In the context of WSNs, </w:t>
      </w:r>
      <w:del w:id="477" w:author="University of Twente" w:date="2014-08-01T20:54:00Z">
        <w:r w:rsidR="00BC2E85" w:rsidRPr="00BC2E85" w:rsidDel="000E2E51">
          <w:rPr>
            <w:rFonts w:asciiTheme="majorHAnsi" w:hAnsiTheme="majorHAnsi" w:cs="Courier"/>
            <w:color w:val="000000"/>
            <w:sz w:val="22"/>
            <w:szCs w:val="22"/>
          </w:rPr>
          <w:delText xml:space="preserve">both </w:delText>
        </w:r>
      </w:del>
      <w:ins w:id="478" w:author="University of Twente" w:date="2014-08-01T20:57:00Z">
        <w:r w:rsidR="000E2E51">
          <w:rPr>
            <w:rFonts w:asciiTheme="majorHAnsi" w:hAnsiTheme="majorHAnsi" w:cs="Courier"/>
            <w:color w:val="000000"/>
            <w:sz w:val="22"/>
            <w:szCs w:val="22"/>
          </w:rPr>
          <w:t>different DPCM</w:t>
        </w:r>
      </w:ins>
      <w:ins w:id="479" w:author="University of Twente" w:date="2014-08-01T21:00:00Z">
        <w:r w:rsidR="000E2E51">
          <w:rPr>
            <w:rFonts w:asciiTheme="majorHAnsi" w:hAnsiTheme="majorHAnsi" w:cs="Courier"/>
            <w:color w:val="000000"/>
            <w:sz w:val="22"/>
            <w:szCs w:val="22"/>
          </w:rPr>
          <w:t xml:space="preserve">-based methods </w:t>
        </w:r>
      </w:ins>
      <w:del w:id="480" w:author="University of Twente" w:date="2014-08-01T20:59:00Z">
        <w:r w:rsidR="00BC2E85" w:rsidRPr="00BC2E85" w:rsidDel="000E2E51">
          <w:rPr>
            <w:rFonts w:asciiTheme="majorHAnsi" w:hAnsiTheme="majorHAnsi" w:cs="Courier"/>
            <w:color w:val="000000"/>
            <w:sz w:val="22"/>
            <w:szCs w:val="22"/>
          </w:rPr>
          <w:delText xml:space="preserve">the original DPCM </w:delText>
        </w:r>
      </w:del>
      <w:del w:id="481" w:author="University of Twente" w:date="2014-08-01T20:55:00Z">
        <w:r w:rsidR="00BC2E85" w:rsidRPr="00BC2E85" w:rsidDel="000E2E51">
          <w:rPr>
            <w:rFonts w:asciiTheme="majorHAnsi" w:hAnsiTheme="majorHAnsi" w:cs="Courier"/>
            <w:color w:val="000000"/>
            <w:sz w:val="22"/>
            <w:szCs w:val="22"/>
          </w:rPr>
          <w:delText>and</w:delText>
        </w:r>
      </w:del>
      <w:del w:id="482" w:author="University of Twente" w:date="2014-08-01T20:59:00Z">
        <w:r w:rsidR="00BC2E85" w:rsidRPr="00BC2E85" w:rsidDel="000E2E51">
          <w:rPr>
            <w:rFonts w:asciiTheme="majorHAnsi" w:hAnsiTheme="majorHAnsi" w:cs="Courier"/>
            <w:color w:val="000000"/>
            <w:sz w:val="22"/>
            <w:szCs w:val="22"/>
          </w:rPr>
          <w:delText xml:space="preserve"> adaptive versions </w:delText>
        </w:r>
      </w:del>
      <w:del w:id="483" w:author="University of Twente" w:date="2014-08-01T20:58:00Z">
        <w:r w:rsidR="00BC2E85" w:rsidRPr="00BC2E85" w:rsidDel="000E2E51">
          <w:rPr>
            <w:rFonts w:asciiTheme="majorHAnsi" w:hAnsiTheme="majorHAnsi" w:cs="Courier"/>
            <w:color w:val="000000"/>
            <w:sz w:val="22"/>
            <w:szCs w:val="22"/>
          </w:rPr>
          <w:delText>(denoted ADPCM in the following)</w:delText>
        </w:r>
      </w:del>
      <w:del w:id="484" w:author="University of Twente" w:date="2014-08-01T20:59:00Z">
        <w:r w:rsidR="00BC2E85" w:rsidRPr="00BC2E85" w:rsidDel="000E2E51">
          <w:rPr>
            <w:rFonts w:asciiTheme="majorHAnsi" w:hAnsiTheme="majorHAnsi" w:cs="Courier"/>
            <w:color w:val="000000"/>
            <w:sz w:val="22"/>
            <w:szCs w:val="22"/>
          </w:rPr>
          <w:delText xml:space="preserve"> and distributed variants </w:delText>
        </w:r>
      </w:del>
      <w:r w:rsidR="00BC2E85" w:rsidRPr="00BC2E85">
        <w:rPr>
          <w:rFonts w:asciiTheme="majorHAnsi" w:hAnsiTheme="majorHAnsi" w:cs="Courier"/>
          <w:color w:val="000000"/>
          <w:sz w:val="22"/>
          <w:szCs w:val="22"/>
        </w:rPr>
        <w:t xml:space="preserve">have </w:t>
      </w:r>
      <w:del w:id="485" w:author="University of Twente" w:date="2014-08-01T21:01:00Z">
        <w:r w:rsidR="00BC2E85" w:rsidRPr="00BC2E85" w:rsidDel="000E2E51">
          <w:rPr>
            <w:rFonts w:asciiTheme="majorHAnsi" w:hAnsiTheme="majorHAnsi" w:cs="Courier"/>
            <w:color w:val="000000"/>
            <w:sz w:val="22"/>
            <w:szCs w:val="22"/>
          </w:rPr>
          <w:delText>been</w:delText>
        </w:r>
      </w:del>
      <w:r w:rsidR="00BC2E85" w:rsidRPr="00BC2E85">
        <w:rPr>
          <w:rFonts w:asciiTheme="majorHAnsi" w:hAnsiTheme="majorHAnsi" w:cs="Courier"/>
          <w:color w:val="000000"/>
          <w:sz w:val="22"/>
          <w:szCs w:val="22"/>
        </w:rPr>
        <w:t xml:space="preserve"> already</w:t>
      </w:r>
      <w:ins w:id="486" w:author="University of Twente" w:date="2014-08-01T21:01:00Z">
        <w:r w:rsidR="000E2E51">
          <w:rPr>
            <w:rFonts w:asciiTheme="majorHAnsi" w:hAnsiTheme="majorHAnsi" w:cs="Courier"/>
            <w:color w:val="000000"/>
            <w:sz w:val="22"/>
            <w:szCs w:val="22"/>
          </w:rPr>
          <w:t xml:space="preserve"> been</w:t>
        </w:r>
      </w:ins>
      <w:r w:rsidR="00BC2E85" w:rsidRPr="00BC2E85">
        <w:rPr>
          <w:rFonts w:asciiTheme="majorHAnsi" w:hAnsiTheme="majorHAnsi" w:cs="Courier"/>
          <w:color w:val="000000"/>
          <w:sz w:val="22"/>
          <w:szCs w:val="22"/>
        </w:rPr>
        <w:t xml:space="preserve"> employed. For instance, in [32], the authors propose an algorithm based on DPCM to compress data collected by vibration sensors and discuss the effects of signal distortion due to </w:t>
      </w:r>
      <w:proofErr w:type="spellStart"/>
      <w:r w:rsidR="00BC2E85" w:rsidRPr="00BC2E85">
        <w:rPr>
          <w:rFonts w:asciiTheme="majorHAnsi" w:hAnsiTheme="majorHAnsi" w:cs="Courier"/>
          <w:color w:val="000000"/>
          <w:sz w:val="22"/>
          <w:szCs w:val="22"/>
        </w:rPr>
        <w:t>lossy</w:t>
      </w:r>
      <w:proofErr w:type="spellEnd"/>
      <w:r w:rsidR="00BC2E85" w:rsidRPr="00BC2E85">
        <w:rPr>
          <w:rFonts w:asciiTheme="majorHAnsi" w:hAnsiTheme="majorHAnsi" w:cs="Courier"/>
          <w:color w:val="000000"/>
          <w:sz w:val="22"/>
          <w:szCs w:val="22"/>
        </w:rPr>
        <w:t xml:space="preserve"> data compression on structural system identiﬁcation. In their scheme, they use the least squares method to derive the linear predictor coefﬁcients, a </w:t>
      </w:r>
      <w:proofErr w:type="spellStart"/>
      <w:r w:rsidR="00BC2E85" w:rsidRPr="00BC2E85">
        <w:rPr>
          <w:rFonts w:asciiTheme="majorHAnsi" w:hAnsiTheme="majorHAnsi" w:cs="Courier"/>
          <w:color w:val="000000"/>
          <w:sz w:val="22"/>
          <w:szCs w:val="22"/>
        </w:rPr>
        <w:t>Jayant</w:t>
      </w:r>
      <w:proofErr w:type="spellEnd"/>
      <w:r w:rsidR="00BC2E85" w:rsidRPr="00BC2E85">
        <w:rPr>
          <w:rFonts w:asciiTheme="majorHAnsi" w:hAnsiTheme="majorHAnsi" w:cs="Courier"/>
          <w:color w:val="000000"/>
          <w:sz w:val="22"/>
          <w:szCs w:val="22"/>
        </w:rPr>
        <w:t xml:space="preserve"> </w:t>
      </w:r>
      <w:proofErr w:type="spellStart"/>
      <w:r w:rsidR="00BC2E85" w:rsidRPr="00BC2E85">
        <w:rPr>
          <w:rFonts w:asciiTheme="majorHAnsi" w:hAnsiTheme="majorHAnsi" w:cs="Courier"/>
          <w:color w:val="000000"/>
          <w:sz w:val="22"/>
          <w:szCs w:val="22"/>
        </w:rPr>
        <w:t>quantizer</w:t>
      </w:r>
      <w:proofErr w:type="spellEnd"/>
      <w:ins w:id="487" w:author="University of Twente" w:date="2014-08-01T21:01:00Z">
        <w:r w:rsidR="000E2E51">
          <w:rPr>
            <w:rFonts w:asciiTheme="majorHAnsi" w:hAnsiTheme="majorHAnsi" w:cs="Courier"/>
            <w:color w:val="000000"/>
            <w:sz w:val="22"/>
            <w:szCs w:val="22"/>
          </w:rPr>
          <w:t xml:space="preserve"> []</w:t>
        </w:r>
      </w:ins>
      <w:r w:rsidR="00BC2E85" w:rsidRPr="00BC2E85">
        <w:rPr>
          <w:rFonts w:asciiTheme="majorHAnsi" w:hAnsiTheme="majorHAnsi" w:cs="Courier"/>
          <w:color w:val="000000"/>
          <w:sz w:val="22"/>
          <w:szCs w:val="22"/>
        </w:rPr>
        <w:t xml:space="preserve"> for scalar quantization and an arithmetic coding as entropy encoder</w:t>
      </w:r>
      <w:proofErr w:type="gramStart"/>
      <w:r w:rsidR="00BC2E85" w:rsidRPr="00BC2E85">
        <w:rPr>
          <w:rFonts w:asciiTheme="majorHAnsi" w:hAnsiTheme="majorHAnsi" w:cs="Courier"/>
          <w:color w:val="000000"/>
          <w:sz w:val="22"/>
          <w:szCs w:val="22"/>
        </w:rPr>
        <w:t>.</w:t>
      </w:r>
      <w:r w:rsidR="00BC2E85" w:rsidRPr="00BC2E85">
        <w:rPr>
          <w:rFonts w:asciiTheme="majorHAnsi" w:hAnsiTheme="majorHAnsi" w:cs="Courier"/>
          <w:color w:val="800000"/>
          <w:sz w:val="22"/>
          <w:szCs w:val="22"/>
        </w:rPr>
        <w:t>\</w:t>
      </w:r>
      <w:proofErr w:type="gramEnd"/>
      <w:r w:rsidR="00BC2E85" w:rsidRPr="00BC2E85">
        <w:rPr>
          <w:rFonts w:asciiTheme="majorHAnsi" w:hAnsiTheme="majorHAnsi" w:cs="Courier"/>
          <w:color w:val="800000"/>
          <w:sz w:val="22"/>
          <w:szCs w:val="22"/>
        </w:rPr>
        <w:t>\</w:t>
      </w:r>
    </w:p>
    <w:p w14:paraId="0F7F366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1E57AC19" w14:textId="77777777" w:rsidR="00BC2E85" w:rsidRPr="00BC2E85" w:rsidRDefault="00BC2E85" w:rsidP="005F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del w:id="488" w:author="Zahra" w:date="2014-08-01T17:30:00Z">
        <w:r w:rsidRPr="00BC2E85" w:rsidDel="00F76823">
          <w:rPr>
            <w:rFonts w:asciiTheme="majorHAnsi" w:hAnsiTheme="majorHAnsi" w:cs="Courier"/>
            <w:color w:val="000000"/>
            <w:sz w:val="22"/>
            <w:szCs w:val="22"/>
          </w:rPr>
          <w:delText xml:space="preserve">Papers </w:delText>
        </w:r>
      </w:del>
      <w:ins w:id="489" w:author="Zahra" w:date="2014-08-01T17:30:00Z">
        <w:del w:id="490" w:author="University of Twente" w:date="2014-08-01T21:02:00Z">
          <w:r w:rsidR="00F76823" w:rsidDel="000E2E51">
            <w:rPr>
              <w:rFonts w:asciiTheme="majorHAnsi" w:hAnsiTheme="majorHAnsi" w:cs="Courier"/>
              <w:color w:val="000000"/>
              <w:sz w:val="22"/>
              <w:szCs w:val="22"/>
            </w:rPr>
            <w:delText>Literatures</w:delText>
          </w:r>
        </w:del>
      </w:ins>
      <w:ins w:id="491" w:author="University of Twente" w:date="2014-08-01T21:02:00Z">
        <w:r w:rsidR="000E2E51">
          <w:rPr>
            <w:rFonts w:asciiTheme="majorHAnsi" w:hAnsiTheme="majorHAnsi" w:cs="Courier"/>
            <w:color w:val="000000"/>
            <w:sz w:val="22"/>
            <w:szCs w:val="22"/>
          </w:rPr>
          <w:t>Some studies</w:t>
        </w:r>
      </w:ins>
      <w:ins w:id="492" w:author="Zahra" w:date="2014-08-01T17:30:00Z">
        <w:r w:rsidR="00F76823" w:rsidRPr="00BC2E85">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[33,34,35] show how DPCM techniques can be used to enable audio signal compression over WSNs. In particular, in [33], the authors show a very interesting experiment on how to implement a networking platform for supporting real-time voice streaming over a WSN in a coal mine. In [34], the authors describe how to implement streaming services for supporting military surveillance applications. The </w:t>
      </w:r>
      <w:proofErr w:type="gramStart"/>
      <w:r w:rsidRPr="00BC2E85">
        <w:rPr>
          <w:rFonts w:asciiTheme="majorHAnsi" w:hAnsiTheme="majorHAnsi" w:cs="Courier"/>
          <w:color w:val="000000"/>
          <w:sz w:val="22"/>
          <w:szCs w:val="22"/>
        </w:rPr>
        <w:t xml:space="preserve">need to transmit understandable speech </w:t>
      </w:r>
      <w:ins w:id="493" w:author="University of Twente" w:date="2014-08-01T21:06:00Z">
        <w:r w:rsidR="005F6254">
          <w:rPr>
            <w:rFonts w:asciiTheme="majorHAnsi" w:hAnsiTheme="majorHAnsi" w:cs="Courier"/>
            <w:color w:val="000000"/>
            <w:sz w:val="22"/>
            <w:szCs w:val="22"/>
          </w:rPr>
          <w:t>over</w:t>
        </w:r>
      </w:ins>
      <w:del w:id="494" w:author="University of Twente" w:date="2014-08-01T21:06:00Z">
        <w:r w:rsidRPr="00BC2E85" w:rsidDel="005F6254">
          <w:rPr>
            <w:rFonts w:asciiTheme="majorHAnsi" w:hAnsiTheme="majorHAnsi" w:cs="Courier"/>
            <w:color w:val="000000"/>
            <w:sz w:val="22"/>
            <w:szCs w:val="22"/>
          </w:rPr>
          <w:delText>along</w:delText>
        </w:r>
      </w:del>
      <w:r w:rsidRPr="00BC2E85">
        <w:rPr>
          <w:rFonts w:asciiTheme="majorHAnsi" w:hAnsiTheme="majorHAnsi" w:cs="Courier"/>
          <w:color w:val="000000"/>
          <w:sz w:val="22"/>
          <w:szCs w:val="22"/>
        </w:rPr>
        <w:t xml:space="preserve"> WSNs </w:t>
      </w:r>
      <w:ins w:id="495" w:author="University of Twente" w:date="2014-08-01T21:07:00Z">
        <w:r w:rsidR="005F6254">
          <w:rPr>
            <w:rFonts w:asciiTheme="majorHAnsi" w:hAnsiTheme="majorHAnsi" w:cs="Courier"/>
            <w:color w:val="000000"/>
            <w:sz w:val="22"/>
            <w:szCs w:val="22"/>
          </w:rPr>
          <w:t>along with</w:t>
        </w:r>
      </w:ins>
      <w:del w:id="496" w:author="University of Twente" w:date="2014-08-01T21:07:00Z">
        <w:r w:rsidRPr="00BC2E85" w:rsidDel="005F6254">
          <w:rPr>
            <w:rFonts w:asciiTheme="majorHAnsi" w:hAnsiTheme="majorHAnsi" w:cs="Courier"/>
            <w:color w:val="000000"/>
            <w:sz w:val="22"/>
            <w:szCs w:val="22"/>
          </w:rPr>
          <w:delText>with</w:delText>
        </w:r>
      </w:del>
      <w:r w:rsidRPr="00BC2E85">
        <w:rPr>
          <w:rFonts w:asciiTheme="majorHAnsi" w:hAnsiTheme="majorHAnsi" w:cs="Courier"/>
          <w:color w:val="000000"/>
          <w:sz w:val="22"/>
          <w:szCs w:val="22"/>
        </w:rPr>
        <w:t xml:space="preserve"> energy consumption constraints </w:t>
      </w:r>
      <w:del w:id="497" w:author="Zahra" w:date="2014-08-01T17:31:00Z">
        <w:r w:rsidRPr="00BC2E85" w:rsidDel="00F76823">
          <w:rPr>
            <w:rFonts w:asciiTheme="majorHAnsi" w:hAnsiTheme="majorHAnsi" w:cs="Courier"/>
            <w:color w:val="000000"/>
            <w:sz w:val="22"/>
            <w:szCs w:val="22"/>
          </w:rPr>
          <w:delText xml:space="preserve">was </w:delText>
        </w:r>
      </w:del>
      <w:ins w:id="498" w:author="Zahra" w:date="2014-08-01T17:31:00Z">
        <w:r w:rsidR="00F76823">
          <w:rPr>
            <w:rFonts w:asciiTheme="majorHAnsi" w:hAnsiTheme="majorHAnsi" w:cs="Courier"/>
            <w:color w:val="000000"/>
            <w:sz w:val="22"/>
            <w:szCs w:val="22"/>
          </w:rPr>
          <w:t>are</w:t>
        </w:r>
        <w:proofErr w:type="gramEnd"/>
        <w:r w:rsidR="00F76823" w:rsidRPr="00BC2E85">
          <w:rPr>
            <w:rFonts w:asciiTheme="majorHAnsi" w:hAnsiTheme="majorHAnsi" w:cs="Courier"/>
            <w:color w:val="000000"/>
            <w:sz w:val="22"/>
            <w:szCs w:val="22"/>
          </w:rPr>
          <w:t xml:space="preserve"> </w:t>
        </w:r>
      </w:ins>
      <w:del w:id="499" w:author="University of Twente" w:date="2014-08-01T21:07:00Z">
        <w:r w:rsidRPr="00BC2E85" w:rsidDel="005F6254">
          <w:rPr>
            <w:rFonts w:asciiTheme="majorHAnsi" w:hAnsiTheme="majorHAnsi" w:cs="Courier"/>
            <w:color w:val="000000"/>
            <w:sz w:val="22"/>
            <w:szCs w:val="22"/>
          </w:rPr>
          <w:delText>common to both the studies</w:delText>
        </w:r>
      </w:del>
      <w:ins w:id="500" w:author="University of Twente" w:date="2014-08-01T21:07:00Z">
        <w:r w:rsidR="005F6254">
          <w:rPr>
            <w:rFonts w:asciiTheme="majorHAnsi" w:hAnsiTheme="majorHAnsi" w:cs="Courier"/>
            <w:color w:val="000000"/>
            <w:sz w:val="22"/>
            <w:szCs w:val="22"/>
          </w:rPr>
          <w:t xml:space="preserve"> important</w:t>
        </w:r>
      </w:ins>
      <w:ins w:id="501" w:author="University of Twente" w:date="2014-08-01T21:08:00Z">
        <w:r w:rsidR="005F6254">
          <w:rPr>
            <w:rFonts w:asciiTheme="majorHAnsi" w:hAnsiTheme="majorHAnsi" w:cs="Courier"/>
            <w:color w:val="000000"/>
            <w:sz w:val="22"/>
            <w:szCs w:val="22"/>
          </w:rPr>
          <w:t xml:space="preserve"> in [33][34]</w:t>
        </w:r>
      </w:ins>
      <w:r w:rsidRPr="00BC2E85">
        <w:rPr>
          <w:rFonts w:asciiTheme="majorHAnsi" w:hAnsiTheme="majorHAnsi" w:cs="Courier"/>
          <w:color w:val="000000"/>
          <w:sz w:val="22"/>
          <w:szCs w:val="22"/>
        </w:rPr>
        <w:t xml:space="preserve">. To </w:t>
      </w:r>
      <w:ins w:id="502" w:author="University of Twente" w:date="2014-08-01T21:09:00Z">
        <w:r w:rsidR="005F6254">
          <w:rPr>
            <w:rFonts w:asciiTheme="majorHAnsi" w:hAnsiTheme="majorHAnsi" w:cs="Courier"/>
            <w:color w:val="000000"/>
            <w:sz w:val="22"/>
            <w:szCs w:val="22"/>
          </w:rPr>
          <w:t>address these two</w:t>
        </w:r>
      </w:ins>
      <w:ins w:id="503" w:author="University of Twente" w:date="2014-08-01T21:10:00Z">
        <w:r w:rsidR="005F6254">
          <w:rPr>
            <w:rFonts w:asciiTheme="majorHAnsi" w:hAnsiTheme="majorHAnsi" w:cs="Courier"/>
            <w:color w:val="000000"/>
            <w:sz w:val="22"/>
            <w:szCs w:val="22"/>
          </w:rPr>
          <w:t xml:space="preserve"> issues</w:t>
        </w:r>
      </w:ins>
      <w:del w:id="504" w:author="University of Twente" w:date="2014-08-01T21:09:00Z">
        <w:r w:rsidRPr="00BC2E85" w:rsidDel="005F6254">
          <w:rPr>
            <w:rFonts w:asciiTheme="majorHAnsi" w:hAnsiTheme="majorHAnsi" w:cs="Courier"/>
            <w:color w:val="000000"/>
            <w:sz w:val="22"/>
            <w:szCs w:val="22"/>
          </w:rPr>
          <w:delText>this aim,</w:delText>
        </w:r>
      </w:del>
      <w:r w:rsidRPr="00BC2E85">
        <w:rPr>
          <w:rFonts w:asciiTheme="majorHAnsi" w:hAnsiTheme="majorHAnsi" w:cs="Courier"/>
          <w:color w:val="000000"/>
          <w:sz w:val="22"/>
          <w:szCs w:val="22"/>
        </w:rPr>
        <w:t xml:space="preserve"> microphone sample rates </w:t>
      </w:r>
      <w:ins w:id="505" w:author="University of Twente" w:date="2014-08-01T21:09:00Z">
        <w:r w:rsidR="005F6254">
          <w:rPr>
            <w:rFonts w:asciiTheme="majorHAnsi" w:hAnsiTheme="majorHAnsi" w:cs="Courier"/>
            <w:color w:val="000000"/>
            <w:sz w:val="22"/>
            <w:szCs w:val="22"/>
          </w:rPr>
          <w:t>are</w:t>
        </w:r>
      </w:ins>
      <w:del w:id="506" w:author="University of Twente" w:date="2014-08-01T21:09:00Z">
        <w:r w:rsidRPr="00BC2E85" w:rsidDel="005F6254">
          <w:rPr>
            <w:rFonts w:asciiTheme="majorHAnsi" w:hAnsiTheme="majorHAnsi" w:cs="Courier"/>
            <w:color w:val="000000"/>
            <w:sz w:val="22"/>
            <w:szCs w:val="22"/>
          </w:rPr>
          <w:delText>were</w:delText>
        </w:r>
      </w:del>
      <w:r w:rsidRPr="00BC2E85">
        <w:rPr>
          <w:rFonts w:asciiTheme="majorHAnsi" w:hAnsiTheme="majorHAnsi" w:cs="Courier"/>
          <w:color w:val="000000"/>
          <w:sz w:val="22"/>
          <w:szCs w:val="22"/>
        </w:rPr>
        <w:t xml:space="preserve"> set lower than the normal </w:t>
      </w:r>
      <w:ins w:id="507" w:author="University of Twente" w:date="2014-08-01T21:11:00Z">
        <w:r w:rsidR="005F6254">
          <w:rPr>
            <w:rFonts w:asciiTheme="majorHAnsi" w:hAnsiTheme="majorHAnsi" w:cs="Courier"/>
            <w:color w:val="000000"/>
            <w:sz w:val="22"/>
            <w:szCs w:val="22"/>
          </w:rPr>
          <w:t>sample rates</w:t>
        </w:r>
      </w:ins>
      <w:del w:id="508" w:author="University of Twente" w:date="2014-08-01T21:11:00Z">
        <w:r w:rsidRPr="00BC2E85" w:rsidDel="005F6254">
          <w:rPr>
            <w:rFonts w:asciiTheme="majorHAnsi" w:hAnsiTheme="majorHAnsi" w:cs="Courier"/>
            <w:color w:val="000000"/>
            <w:sz w:val="22"/>
            <w:szCs w:val="22"/>
          </w:rPr>
          <w:delText>8kHz</w:delText>
        </w:r>
      </w:del>
      <w:r w:rsidRPr="00BC2E85">
        <w:rPr>
          <w:rFonts w:asciiTheme="majorHAnsi" w:hAnsiTheme="majorHAnsi" w:cs="Courier"/>
          <w:color w:val="000000"/>
          <w:sz w:val="22"/>
          <w:szCs w:val="22"/>
        </w:rPr>
        <w:t xml:space="preserve"> and </w:t>
      </w:r>
      <w:ins w:id="509" w:author="University of Twente" w:date="2014-08-01T21:10:00Z">
        <w:r w:rsidR="005F6254">
          <w:rPr>
            <w:rFonts w:asciiTheme="majorHAnsi" w:hAnsiTheme="majorHAnsi" w:cs="Courier"/>
            <w:color w:val="000000"/>
            <w:sz w:val="22"/>
            <w:szCs w:val="22"/>
          </w:rPr>
          <w:t xml:space="preserve">an adaptive </w:t>
        </w:r>
      </w:ins>
      <w:del w:id="510" w:author="University of Twente" w:date="2014-08-01T21:10:00Z">
        <w:r w:rsidRPr="00BC2E85" w:rsidDel="005F6254">
          <w:rPr>
            <w:rFonts w:asciiTheme="majorHAnsi" w:hAnsiTheme="majorHAnsi" w:cs="Courier"/>
            <w:color w:val="000000"/>
            <w:sz w:val="22"/>
            <w:szCs w:val="22"/>
          </w:rPr>
          <w:delText>A</w:delText>
        </w:r>
      </w:del>
      <w:r w:rsidRPr="00BC2E85">
        <w:rPr>
          <w:rFonts w:asciiTheme="majorHAnsi" w:hAnsiTheme="majorHAnsi" w:cs="Courier"/>
          <w:color w:val="000000"/>
          <w:sz w:val="22"/>
          <w:szCs w:val="22"/>
        </w:rPr>
        <w:t xml:space="preserve">DPCM </w:t>
      </w:r>
      <w:ins w:id="511" w:author="University of Twente" w:date="2014-08-01T21:10:00Z">
        <w:r w:rsidR="005F6254">
          <w:rPr>
            <w:rFonts w:asciiTheme="majorHAnsi" w:hAnsiTheme="majorHAnsi" w:cs="Courier"/>
            <w:color w:val="000000"/>
            <w:sz w:val="22"/>
            <w:szCs w:val="22"/>
          </w:rPr>
          <w:t>is</w:t>
        </w:r>
      </w:ins>
      <w:del w:id="512" w:author="University of Twente" w:date="2014-08-01T21:10:00Z">
        <w:r w:rsidRPr="00BC2E85" w:rsidDel="005F6254">
          <w:rPr>
            <w:rFonts w:asciiTheme="majorHAnsi" w:hAnsiTheme="majorHAnsi" w:cs="Courier"/>
            <w:color w:val="000000"/>
            <w:sz w:val="22"/>
            <w:szCs w:val="22"/>
          </w:rPr>
          <w:delText>was</w:delText>
        </w:r>
      </w:del>
      <w:r w:rsidRPr="00BC2E85">
        <w:rPr>
          <w:rFonts w:asciiTheme="majorHAnsi" w:hAnsiTheme="majorHAnsi" w:cs="Courier"/>
          <w:color w:val="000000"/>
          <w:sz w:val="22"/>
          <w:szCs w:val="22"/>
        </w:rPr>
        <w:t xml:space="preserve"> used to encode the data and thus reduce the transmission data rate. In [35], a distributed </w:t>
      </w:r>
      <w:ins w:id="513" w:author="University of Twente" w:date="2014-08-01T21:10:00Z">
        <w:r w:rsidR="005F6254">
          <w:rPr>
            <w:rFonts w:asciiTheme="majorHAnsi" w:hAnsiTheme="majorHAnsi" w:cs="Courier"/>
            <w:color w:val="000000"/>
            <w:sz w:val="22"/>
            <w:szCs w:val="22"/>
          </w:rPr>
          <w:t xml:space="preserve">adaptive </w:t>
        </w:r>
      </w:ins>
      <w:del w:id="514" w:author="University of Twente" w:date="2014-08-01T21:10:00Z">
        <w:r w:rsidRPr="00BC2E85" w:rsidDel="005F6254">
          <w:rPr>
            <w:rFonts w:asciiTheme="majorHAnsi" w:hAnsiTheme="majorHAnsi" w:cs="Courier"/>
            <w:color w:val="000000"/>
            <w:sz w:val="22"/>
            <w:szCs w:val="22"/>
          </w:rPr>
          <w:delText>A</w:delText>
        </w:r>
      </w:del>
      <w:r w:rsidRPr="00BC2E85">
        <w:rPr>
          <w:rFonts w:asciiTheme="majorHAnsi" w:hAnsiTheme="majorHAnsi" w:cs="Courier"/>
          <w:color w:val="000000"/>
          <w:sz w:val="22"/>
          <w:szCs w:val="22"/>
        </w:rPr>
        <w:t>DPCM scheme was proposed in order to solve the problem of the low sample rates which affected the quality of the speech at the receiver in [33] and [34]</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2471ECE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419A7877" w14:textId="77777777" w:rsidR="00BC2E85" w:rsidRPr="00BC2E85" w:rsidRDefault="00BC2E85" w:rsidP="00F7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In [36], the authors introduce a two-stage distributed DPCM coding scheme for WSNs, consisting of temporal and spatial stages that compress data by making predictions based on samples from the past. The interesting feature of this approach is that, since it continuously monitors the additional gain provided by samples collected from other sensors, it can be combined with data-centric routing algorithms for joint compression/routing optimization. The novelty introduced in this paper is not</w:t>
      </w:r>
      <w:del w:id="515" w:author="Zahra" w:date="2014-08-01T17:34:00Z">
        <w:r w:rsidRPr="00BC2E85" w:rsidDel="00F76823">
          <w:rPr>
            <w:rFonts w:asciiTheme="majorHAnsi" w:hAnsiTheme="majorHAnsi" w:cs="Courier"/>
            <w:color w:val="000000"/>
            <w:sz w:val="22"/>
            <w:szCs w:val="22"/>
          </w:rPr>
          <w:delText>, therefore,</w:delText>
        </w:r>
      </w:del>
      <w:r w:rsidRPr="00BC2E85">
        <w:rPr>
          <w:rFonts w:asciiTheme="majorHAnsi" w:hAnsiTheme="majorHAnsi" w:cs="Courier"/>
          <w:color w:val="000000"/>
          <w:sz w:val="22"/>
          <w:szCs w:val="22"/>
        </w:rPr>
        <w:t xml:space="preserve"> the use of a DPCM compression scheme in WSNs, but rather an optimization method which allows using a classical DPCM scheme for reducing the information entropy at the encoder, resulting in a reduced noise after reconstruction at the decoder</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5E0C548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1A14B7EF" w14:textId="1F422B5E"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Authors in [37] propose an approach to perform </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compression on single node based on a differential pulse code modulation scheme with quantization of the differences between consecutive samples.  The quantization process affects both the compression rate and the information loss. To generate different combinations of the quantization process parameters corresponding to different optimal trade</w:t>
      </w:r>
      <w:del w:id="516" w:author="Alireza Masoum" w:date="2014-08-03T20:27:00Z">
        <w:r w:rsidRPr="00BC2E85" w:rsidDel="00C74A9B">
          <w:rPr>
            <w:rFonts w:asciiTheme="majorHAnsi" w:hAnsiTheme="majorHAnsi" w:cs="Courier"/>
            <w:color w:val="000000"/>
            <w:sz w:val="22"/>
            <w:szCs w:val="22"/>
          </w:rPr>
          <w:delText>-</w:delText>
        </w:r>
      </w:del>
      <w:r w:rsidRPr="00BC2E85">
        <w:rPr>
          <w:rFonts w:asciiTheme="majorHAnsi" w:hAnsiTheme="majorHAnsi" w:cs="Courier"/>
          <w:color w:val="000000"/>
          <w:sz w:val="22"/>
          <w:szCs w:val="22"/>
        </w:rPr>
        <w:t xml:space="preserve">offs between compression performance and information loss, they have applied </w:t>
      </w:r>
      <w:commentRangeStart w:id="517"/>
      <w:r w:rsidRPr="00BC2E85">
        <w:rPr>
          <w:rFonts w:asciiTheme="majorHAnsi" w:hAnsiTheme="majorHAnsi" w:cs="Courier"/>
          <w:color w:val="000000"/>
          <w:sz w:val="22"/>
          <w:szCs w:val="22"/>
        </w:rPr>
        <w:t>NSGA–II</w:t>
      </w:r>
      <w:commentRangeEnd w:id="517"/>
      <w:r w:rsidR="005F3405">
        <w:rPr>
          <w:rStyle w:val="CommentReference"/>
        </w:rPr>
        <w:commentReference w:id="517"/>
      </w:r>
      <w:ins w:id="518" w:author="Alireza Masoum" w:date="2014-08-03T20:27:00Z">
        <w:r w:rsidR="00C74A9B">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a popular multi-objective evolutionary algorithm, on a subset of samples collected by the sensor. The user can therefore choose the combination with the most suitable trade-off for the speciﬁc application. They tested their </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compression approach on three datasets collected by real WSNs, obtaining high compression rates at very high signal-to-noise ratios. </w:t>
      </w:r>
      <w:ins w:id="519" w:author="Alireza Masoum" w:date="2014-08-03T20:27:00Z">
        <w:r w:rsidR="00C74A9B">
          <w:rPr>
            <w:rFonts w:asciiTheme="majorHAnsi" w:hAnsiTheme="majorHAnsi" w:cs="Courier"/>
            <w:color w:val="000000"/>
            <w:sz w:val="22"/>
            <w:szCs w:val="22"/>
          </w:rPr>
          <w:t xml:space="preserve">Like as other compression categories, we </w:t>
        </w:r>
      </w:ins>
      <w:ins w:id="520" w:author="Alireza Masoum" w:date="2014-08-03T20:28:00Z">
        <w:r w:rsidR="00C74A9B">
          <w:rPr>
            <w:rFonts w:asciiTheme="majorHAnsi" w:hAnsiTheme="majorHAnsi" w:cs="Courier"/>
            <w:color w:val="000000"/>
            <w:sz w:val="22"/>
            <w:szCs w:val="22"/>
          </w:rPr>
          <w:t>summarize</w:t>
        </w:r>
      </w:ins>
      <w:ins w:id="521" w:author="Alireza Masoum" w:date="2014-08-03T20:27:00Z">
        <w:r w:rsidR="00C74A9B">
          <w:rPr>
            <w:rFonts w:asciiTheme="majorHAnsi" w:hAnsiTheme="majorHAnsi" w:cs="Courier"/>
            <w:color w:val="000000"/>
            <w:sz w:val="22"/>
            <w:szCs w:val="22"/>
          </w:rPr>
          <w:t xml:space="preserve"> </w:t>
        </w:r>
      </w:ins>
      <w:ins w:id="522" w:author="Alireza Masoum" w:date="2014-08-03T20:28:00Z">
        <w:r w:rsidR="00C74A9B">
          <w:rPr>
            <w:rFonts w:asciiTheme="majorHAnsi" w:hAnsiTheme="majorHAnsi" w:cs="Courier"/>
            <w:color w:val="000000"/>
            <w:sz w:val="22"/>
            <w:szCs w:val="22"/>
          </w:rPr>
          <w:t>the characteristics of discussed approaches in table.</w:t>
        </w:r>
      </w:ins>
    </w:p>
    <w:p w14:paraId="27E1185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016F137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{table}[h]</w:t>
      </w:r>
    </w:p>
    <w:p w14:paraId="1D4A00D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lastRenderedPageBreak/>
        <w:t>\</w:t>
      </w:r>
      <w:proofErr w:type="gramStart"/>
      <w:r w:rsidRPr="00BC2E85">
        <w:rPr>
          <w:rFonts w:asciiTheme="majorHAnsi" w:hAnsiTheme="majorHAnsi" w:cs="Courier"/>
          <w:color w:val="800000"/>
          <w:sz w:val="22"/>
          <w:szCs w:val="22"/>
        </w:rPr>
        <w:t>centering</w:t>
      </w:r>
      <w:proofErr w:type="gramEnd"/>
    </w:p>
    <w:p w14:paraId="3B0E03D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caption</w:t>
      </w:r>
      <w:proofErr w:type="gramEnd"/>
      <w:r w:rsidRPr="00BC2E85">
        <w:rPr>
          <w:rFonts w:asciiTheme="majorHAnsi" w:hAnsiTheme="majorHAnsi" w:cs="Courier"/>
          <w:color w:val="000000"/>
          <w:sz w:val="22"/>
          <w:szCs w:val="22"/>
        </w:rPr>
        <w:t>{</w:t>
      </w:r>
      <w:del w:id="523" w:author="Zahra" w:date="2014-08-01T17:35:00Z">
        <w:r w:rsidRPr="00BC2E85" w:rsidDel="006A3882">
          <w:rPr>
            <w:rFonts w:asciiTheme="majorHAnsi" w:hAnsiTheme="majorHAnsi" w:cs="Courier"/>
            <w:color w:val="000000"/>
            <w:sz w:val="22"/>
            <w:szCs w:val="22"/>
          </w:rPr>
          <w:delText>Pefromance</w:delText>
        </w:r>
      </w:del>
      <w:ins w:id="524" w:author="Zahra" w:date="2014-08-01T17:35:00Z">
        <w:r w:rsidR="006A3882" w:rsidRPr="00BC2E85">
          <w:rPr>
            <w:rFonts w:asciiTheme="majorHAnsi" w:hAnsiTheme="majorHAnsi" w:cs="Courier"/>
            <w:color w:val="000000"/>
            <w:sz w:val="22"/>
            <w:szCs w:val="22"/>
          </w:rPr>
          <w:t>Performance</w:t>
        </w:r>
      </w:ins>
      <w:r w:rsidRPr="00BC2E85">
        <w:rPr>
          <w:rFonts w:asciiTheme="majorHAnsi" w:hAnsiTheme="majorHAnsi" w:cs="Courier"/>
          <w:color w:val="000000"/>
          <w:sz w:val="22"/>
          <w:szCs w:val="22"/>
        </w:rPr>
        <w:t xml:space="preserve"> Comparison of </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w:t>
      </w:r>
      <w:del w:id="525" w:author="Zahra" w:date="2014-08-01T17:35:00Z">
        <w:r w:rsidRPr="00BC2E85" w:rsidDel="006A3882">
          <w:rPr>
            <w:rFonts w:asciiTheme="majorHAnsi" w:hAnsiTheme="majorHAnsi" w:cs="Courier"/>
            <w:color w:val="000000"/>
            <w:sz w:val="22"/>
            <w:szCs w:val="22"/>
          </w:rPr>
          <w:delText>Entroy</w:delText>
        </w:r>
      </w:del>
      <w:ins w:id="526" w:author="Zahra" w:date="2014-08-01T17:35:00Z">
        <w:r w:rsidR="006A3882" w:rsidRPr="00BC2E85">
          <w:rPr>
            <w:rFonts w:asciiTheme="majorHAnsi" w:hAnsiTheme="majorHAnsi" w:cs="Courier"/>
            <w:color w:val="000000"/>
            <w:sz w:val="22"/>
            <w:szCs w:val="22"/>
          </w:rPr>
          <w:t>Entropy</w:t>
        </w:r>
      </w:ins>
      <w:r w:rsidRPr="00BC2E85">
        <w:rPr>
          <w:rFonts w:asciiTheme="majorHAnsi" w:hAnsiTheme="majorHAnsi" w:cs="Courier"/>
          <w:color w:val="000000"/>
          <w:sz w:val="22"/>
          <w:szCs w:val="22"/>
        </w:rPr>
        <w:t xml:space="preserve"> based Compression Methods}</w:t>
      </w:r>
    </w:p>
    <w:p w14:paraId="23B5C04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label</w:t>
      </w:r>
      <w:proofErr w:type="gramEnd"/>
      <w:r w:rsidRPr="00BC2E85">
        <w:rPr>
          <w:rFonts w:asciiTheme="majorHAnsi" w:hAnsiTheme="majorHAnsi" w:cs="Courier"/>
          <w:b/>
          <w:bCs/>
          <w:color w:val="0000CC"/>
          <w:sz w:val="22"/>
          <w:szCs w:val="22"/>
        </w:rPr>
        <w:t>{</w:t>
      </w:r>
      <w:proofErr w:type="spellStart"/>
      <w:r w:rsidRPr="00BC2E85">
        <w:rPr>
          <w:rFonts w:asciiTheme="majorHAnsi" w:hAnsiTheme="majorHAnsi" w:cs="Courier"/>
          <w:b/>
          <w:bCs/>
          <w:color w:val="0000CC"/>
          <w:sz w:val="22"/>
          <w:szCs w:val="22"/>
        </w:rPr>
        <w:t>table:LossyEntropy</w:t>
      </w:r>
      <w:proofErr w:type="spellEnd"/>
      <w:r w:rsidRPr="00BC2E85">
        <w:rPr>
          <w:rFonts w:asciiTheme="majorHAnsi" w:hAnsiTheme="majorHAnsi" w:cs="Courier"/>
          <w:b/>
          <w:bCs/>
          <w:color w:val="0000CC"/>
          <w:sz w:val="22"/>
          <w:szCs w:val="22"/>
        </w:rPr>
        <w:t>}</w:t>
      </w:r>
    </w:p>
    <w:p w14:paraId="0E9F623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{tabular}{</w:t>
      </w:r>
      <w:proofErr w:type="spellStart"/>
      <w:r w:rsidRPr="00BC2E85">
        <w:rPr>
          <w:rFonts w:asciiTheme="majorHAnsi" w:hAnsiTheme="majorHAnsi" w:cs="Courier"/>
          <w:color w:val="000000"/>
          <w:sz w:val="22"/>
          <w:szCs w:val="22"/>
        </w:rPr>
        <w:t>ccccc</w:t>
      </w:r>
      <w:proofErr w:type="spellEnd"/>
      <w:r w:rsidRPr="00BC2E85">
        <w:rPr>
          <w:rFonts w:asciiTheme="majorHAnsi" w:hAnsiTheme="majorHAnsi" w:cs="Courier"/>
          <w:color w:val="000000"/>
          <w:sz w:val="22"/>
          <w:szCs w:val="22"/>
        </w:rPr>
        <w:t>}</w:t>
      </w:r>
    </w:p>
    <w:p w14:paraId="1388288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hline</w:t>
      </w:r>
      <w:proofErr w:type="spellEnd"/>
      <w:proofErr w:type="gramEnd"/>
    </w:p>
    <w:p w14:paraId="6986CA1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&amp; CR                     &amp; </w:t>
      </w:r>
      <w:proofErr w:type="spellStart"/>
      <w:r w:rsidRPr="00BC2E85">
        <w:rPr>
          <w:rFonts w:asciiTheme="majorHAnsi" w:hAnsiTheme="majorHAnsi" w:cs="Courier"/>
          <w:color w:val="000000"/>
          <w:sz w:val="22"/>
          <w:szCs w:val="22"/>
        </w:rPr>
        <w:t>Cmm</w:t>
      </w:r>
      <w:proofErr w:type="spellEnd"/>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Comp</w:t>
      </w:r>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Net</w:t>
      </w:r>
      <w:r w:rsidRPr="00BC2E85">
        <w:rPr>
          <w:rFonts w:asciiTheme="majorHAnsi" w:hAnsiTheme="majorHAnsi" w:cs="Courier"/>
          <w:color w:val="800000"/>
          <w:sz w:val="22"/>
          <w:szCs w:val="22"/>
        </w:rPr>
        <w:t>\_Saving</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7304679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{1}{|l|}{35}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0B0605E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{1}{|c|}{37}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011C91A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{tabular}</w:t>
      </w:r>
    </w:p>
    <w:p w14:paraId="400BC83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{table}</w:t>
      </w:r>
    </w:p>
    <w:p w14:paraId="1F0CFA6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4FEF934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paragraph</w:t>
      </w:r>
      <w:proofErr w:type="gramEnd"/>
      <w:r w:rsidRPr="00BC2E85">
        <w:rPr>
          <w:rFonts w:asciiTheme="majorHAnsi" w:hAnsiTheme="majorHAnsi" w:cs="Courier"/>
          <w:color w:val="000000"/>
          <w:sz w:val="22"/>
          <w:szCs w:val="22"/>
        </w:rPr>
        <w:t xml:space="preserve">{Run-Length} </w:t>
      </w:r>
    </w:p>
    <w:p w14:paraId="34F2757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The LTC algorithm proposed in [38] is an efficient and simple </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compression technique for the context of habitat monitoring. The algorithm exploits the fact that the captured readings for microclimate data, in a small window of time, are linear in nature. It identifies such windows and generates a series of line segments that accurately represent the data. This scheme performs compression by introducing error bounded by a control knob, which is in the order of the error specified on the hardware. This algorithm attempts to represent a long sequence of similar data with a single symbol. It is effective on a data set, which is largely continuous</w:t>
      </w:r>
      <w:ins w:id="527" w:author="Zahra" w:date="2014-08-01T17:37:00Z">
        <w:r w:rsidR="006A3882">
          <w:rPr>
            <w:rFonts w:asciiTheme="majorHAnsi" w:hAnsiTheme="majorHAnsi" w:cs="Courier"/>
            <w:color w:val="000000"/>
            <w:sz w:val="22"/>
            <w:szCs w:val="22"/>
          </w:rPr>
          <w:t>,</w:t>
        </w:r>
      </w:ins>
      <w:del w:id="528" w:author="Zahra" w:date="2014-08-01T17:37:00Z">
        <w:r w:rsidRPr="00BC2E85" w:rsidDel="006A3882">
          <w:rPr>
            <w:rFonts w:asciiTheme="majorHAnsi" w:hAnsiTheme="majorHAnsi" w:cs="Courier"/>
            <w:color w:val="000000"/>
            <w:sz w:val="22"/>
            <w:szCs w:val="22"/>
          </w:rPr>
          <w:delText>,</w:delText>
        </w:r>
      </w:del>
      <w:r w:rsidRPr="00BC2E85">
        <w:rPr>
          <w:rFonts w:asciiTheme="majorHAnsi" w:hAnsiTheme="majorHAnsi" w:cs="Courier"/>
          <w:color w:val="000000"/>
          <w:sz w:val="22"/>
          <w:szCs w:val="22"/>
        </w:rPr>
        <w:t xml:space="preserve"> and changes in readings are infrequent. Thus, the results of LTC show that it performs better on the data related to temperature than on humidity or wind speed. This shows that the compression ratio in LTC is highly dependent on the nature of the data. The LTC algorithm is designed for mica motes with 8-bit processor, which has no hardware to handle floating-point values. This limits the applications of LTC to compression of integer data only</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p>
    <w:p w14:paraId="5491528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661838B8" w14:textId="77777777" w:rsidR="00BC2E85" w:rsidRPr="00BC2E85" w:rsidRDefault="00BC2E85" w:rsidP="00BD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Basically LTC is similar to R</w:t>
      </w:r>
      <w:ins w:id="529" w:author="Zahra" w:date="2014-08-01T17:38:00Z">
        <w:r w:rsidR="006A3882">
          <w:rPr>
            <w:rFonts w:asciiTheme="majorHAnsi" w:hAnsiTheme="majorHAnsi" w:cs="Courier"/>
            <w:color w:val="000000"/>
            <w:sz w:val="22"/>
            <w:szCs w:val="22"/>
          </w:rPr>
          <w:t>LE</w:t>
        </w:r>
      </w:ins>
      <w:del w:id="530" w:author="Zahra" w:date="2014-08-01T17:38:00Z">
        <w:r w:rsidRPr="00BC2E85" w:rsidDel="006A3882">
          <w:rPr>
            <w:rFonts w:asciiTheme="majorHAnsi" w:hAnsiTheme="majorHAnsi" w:cs="Courier"/>
            <w:color w:val="000000"/>
            <w:sz w:val="22"/>
            <w:szCs w:val="22"/>
          </w:rPr>
          <w:delText>un Length Encoding</w:delText>
        </w:r>
      </w:del>
      <w:r w:rsidRPr="00BC2E85">
        <w:rPr>
          <w:rFonts w:asciiTheme="majorHAnsi" w:hAnsiTheme="majorHAnsi" w:cs="Courier"/>
          <w:color w:val="000000"/>
          <w:sz w:val="22"/>
          <w:szCs w:val="22"/>
        </w:rPr>
        <w:t xml:space="preserve"> </w:t>
      </w:r>
      <w:del w:id="531" w:author="Zahra" w:date="2014-08-01T17:37:00Z">
        <w:r w:rsidRPr="00BC2E85" w:rsidDel="006A3882">
          <w:rPr>
            <w:rFonts w:asciiTheme="majorHAnsi" w:hAnsiTheme="majorHAnsi" w:cs="Courier"/>
            <w:color w:val="000000"/>
            <w:sz w:val="22"/>
            <w:szCs w:val="22"/>
          </w:rPr>
          <w:delText xml:space="preserve">(RLE) </w:delText>
        </w:r>
      </w:del>
      <w:r w:rsidRPr="00BC2E85">
        <w:rPr>
          <w:rFonts w:asciiTheme="majorHAnsi" w:hAnsiTheme="majorHAnsi" w:cs="Courier"/>
          <w:color w:val="000000"/>
          <w:sz w:val="22"/>
          <w:szCs w:val="22"/>
        </w:rPr>
        <w:t xml:space="preserve">in the sense that it attempts to represent a long sequence of similar data with a single symbol. The difference with RLE is that while </w:t>
      </w:r>
      <w:ins w:id="532" w:author="University of Twente" w:date="2014-08-01T21:13:00Z">
        <w:r w:rsidR="00BD0232">
          <w:rPr>
            <w:rFonts w:asciiTheme="majorHAnsi" w:hAnsiTheme="majorHAnsi" w:cs="Courier"/>
            <w:color w:val="000000"/>
            <w:sz w:val="22"/>
            <w:szCs w:val="22"/>
          </w:rPr>
          <w:t>RLE</w:t>
        </w:r>
      </w:ins>
      <w:del w:id="533" w:author="University of Twente" w:date="2014-08-01T21:13:00Z">
        <w:r w:rsidRPr="00BC2E85" w:rsidDel="00BD0232">
          <w:rPr>
            <w:rFonts w:asciiTheme="majorHAnsi" w:hAnsiTheme="majorHAnsi" w:cs="Courier"/>
            <w:color w:val="000000"/>
            <w:sz w:val="22"/>
            <w:szCs w:val="22"/>
          </w:rPr>
          <w:delText>the latter</w:delText>
        </w:r>
      </w:del>
      <w:r w:rsidRPr="00BC2E85">
        <w:rPr>
          <w:rFonts w:asciiTheme="majorHAnsi" w:hAnsiTheme="majorHAnsi" w:cs="Courier"/>
          <w:color w:val="000000"/>
          <w:sz w:val="22"/>
          <w:szCs w:val="22"/>
        </w:rPr>
        <w:t xml:space="preserve"> searches for strings of a repeated symbol, LTC search</w:t>
      </w:r>
      <w:ins w:id="534" w:author="Zahra" w:date="2014-08-01T17:38:00Z">
        <w:r w:rsidR="006A3882">
          <w:rPr>
            <w:rFonts w:asciiTheme="majorHAnsi" w:hAnsiTheme="majorHAnsi" w:cs="Courier"/>
            <w:color w:val="000000"/>
            <w:sz w:val="22"/>
            <w:szCs w:val="22"/>
          </w:rPr>
          <w:t>es</w:t>
        </w:r>
      </w:ins>
      <w:r w:rsidRPr="00BC2E85">
        <w:rPr>
          <w:rFonts w:asciiTheme="majorHAnsi" w:hAnsiTheme="majorHAnsi" w:cs="Courier"/>
          <w:color w:val="000000"/>
          <w:sz w:val="22"/>
          <w:szCs w:val="22"/>
        </w:rPr>
        <w:t xml:space="preserve"> for linear trends. </w:t>
      </w:r>
      <w:ins w:id="535" w:author="University of Twente" w:date="2014-08-01T21:13:00Z">
        <w:r w:rsidR="00BD0232">
          <w:rPr>
            <w:rFonts w:asciiTheme="majorHAnsi" w:hAnsiTheme="majorHAnsi" w:cs="Courier"/>
            <w:color w:val="000000"/>
            <w:sz w:val="22"/>
            <w:szCs w:val="22"/>
          </w:rPr>
          <w:t>LTC</w:t>
        </w:r>
      </w:ins>
      <w:del w:id="536" w:author="University of Twente" w:date="2014-08-01T21:13:00Z">
        <w:r w:rsidRPr="00BC2E85" w:rsidDel="00BD0232">
          <w:rPr>
            <w:rFonts w:asciiTheme="majorHAnsi" w:hAnsiTheme="majorHAnsi" w:cs="Courier"/>
            <w:color w:val="000000"/>
            <w:sz w:val="22"/>
            <w:szCs w:val="22"/>
          </w:rPr>
          <w:delText xml:space="preserve">This </w:delText>
        </w:r>
      </w:del>
      <w:ins w:id="537" w:author="University of Twente" w:date="2014-08-01T21:14:00Z">
        <w:r w:rsidR="00BD0232">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scheme is designed by considering two key points</w:t>
      </w:r>
      <w:ins w:id="538" w:author="Zahra" w:date="2014-08-01T17:39:00Z">
        <w:r w:rsidR="006A3882">
          <w:rPr>
            <w:rFonts w:asciiTheme="majorHAnsi" w:hAnsiTheme="majorHAnsi" w:cs="Courier"/>
            <w:color w:val="000000"/>
            <w:sz w:val="22"/>
            <w:szCs w:val="22"/>
          </w:rPr>
          <w:t xml:space="preserve">: </w:t>
        </w:r>
      </w:ins>
      <w:del w:id="539" w:author="Zahra" w:date="2014-08-01T17:39:00Z">
        <w:r w:rsidRPr="00BC2E85" w:rsidDel="006A3882">
          <w:rPr>
            <w:rFonts w:asciiTheme="majorHAnsi" w:hAnsiTheme="majorHAnsi" w:cs="Courier"/>
            <w:color w:val="000000"/>
            <w:sz w:val="22"/>
            <w:szCs w:val="22"/>
          </w:rPr>
          <w:delText>.</w:delText>
        </w:r>
      </w:del>
      <w:r w:rsidRPr="00BC2E85">
        <w:rPr>
          <w:rFonts w:asciiTheme="majorHAnsi" w:hAnsiTheme="majorHAnsi" w:cs="Courier"/>
          <w:color w:val="000000"/>
          <w:sz w:val="22"/>
          <w:szCs w:val="22"/>
        </w:rPr>
        <w:t xml:space="preserve"> </w:t>
      </w:r>
      <w:del w:id="540" w:author="Zahra" w:date="2014-08-01T17:39:00Z">
        <w:r w:rsidRPr="00BC2E85" w:rsidDel="006A3882">
          <w:rPr>
            <w:rFonts w:asciiTheme="majorHAnsi" w:hAnsiTheme="majorHAnsi" w:cs="Courier"/>
            <w:color w:val="000000"/>
            <w:sz w:val="22"/>
            <w:szCs w:val="22"/>
          </w:rPr>
          <w:delText>First,</w:delText>
        </w:r>
      </w:del>
      <w:ins w:id="541" w:author="Zahra" w:date="2014-08-01T17:39:00Z">
        <w:r w:rsidR="006A3882">
          <w:rPr>
            <w:rFonts w:asciiTheme="majorHAnsi" w:hAnsiTheme="majorHAnsi" w:cs="Courier"/>
            <w:color w:val="000000"/>
            <w:sz w:val="22"/>
            <w:szCs w:val="22"/>
          </w:rPr>
          <w:t>(</w:t>
        </w:r>
        <w:proofErr w:type="spellStart"/>
        <w:r w:rsidR="006A3882">
          <w:rPr>
            <w:rFonts w:asciiTheme="majorHAnsi" w:hAnsiTheme="majorHAnsi" w:cs="Courier"/>
            <w:color w:val="000000"/>
            <w:sz w:val="22"/>
            <w:szCs w:val="22"/>
          </w:rPr>
          <w:t>i</w:t>
        </w:r>
        <w:proofErr w:type="spellEnd"/>
        <w:r w:rsidR="006A3882">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the observations of microclimate data over a small enough window of time are linear</w:t>
      </w:r>
      <w:del w:id="542" w:author="Zahra" w:date="2014-08-01T17:39:00Z">
        <w:r w:rsidRPr="00BC2E85" w:rsidDel="006A3882">
          <w:rPr>
            <w:rFonts w:asciiTheme="majorHAnsi" w:hAnsiTheme="majorHAnsi" w:cs="Courier"/>
            <w:color w:val="000000"/>
            <w:sz w:val="22"/>
            <w:szCs w:val="22"/>
          </w:rPr>
          <w:delText xml:space="preserve">. </w:delText>
        </w:r>
      </w:del>
      <w:ins w:id="543" w:author="Zahra" w:date="2014-08-01T17:39:00Z">
        <w:r w:rsidR="006A3882">
          <w:rPr>
            <w:rFonts w:asciiTheme="majorHAnsi" w:hAnsiTheme="majorHAnsi" w:cs="Courier"/>
            <w:color w:val="000000"/>
            <w:sz w:val="22"/>
            <w:szCs w:val="22"/>
          </w:rPr>
          <w:t xml:space="preserve"> </w:t>
        </w:r>
      </w:ins>
      <w:del w:id="544" w:author="Zahra" w:date="2014-08-01T17:39:00Z">
        <w:r w:rsidRPr="00BC2E85" w:rsidDel="006A3882">
          <w:rPr>
            <w:rFonts w:asciiTheme="majorHAnsi" w:hAnsiTheme="majorHAnsi" w:cs="Courier"/>
            <w:color w:val="000000"/>
            <w:sz w:val="22"/>
            <w:szCs w:val="22"/>
          </w:rPr>
          <w:delText xml:space="preserve">Second, </w:delText>
        </w:r>
      </w:del>
      <w:ins w:id="545" w:author="Zahra" w:date="2014-08-01T17:39:00Z">
        <w:r w:rsidR="006A3882">
          <w:rPr>
            <w:rFonts w:asciiTheme="majorHAnsi" w:hAnsiTheme="majorHAnsi" w:cs="Courier"/>
            <w:color w:val="000000"/>
            <w:sz w:val="22"/>
            <w:szCs w:val="22"/>
          </w:rPr>
          <w:t xml:space="preserve">(ii) </w:t>
        </w:r>
      </w:ins>
      <w:r w:rsidRPr="00BC2E85">
        <w:rPr>
          <w:rFonts w:asciiTheme="majorHAnsi" w:hAnsiTheme="majorHAnsi" w:cs="Courier"/>
          <w:color w:val="000000"/>
          <w:sz w:val="22"/>
          <w:szCs w:val="22"/>
        </w:rPr>
        <w:t xml:space="preserve">the noise exists in </w:t>
      </w:r>
      <w:del w:id="546" w:author="University of Twente" w:date="2014-08-01T21:14:00Z">
        <w:r w:rsidRPr="00BC2E85" w:rsidDel="00BD0232">
          <w:rPr>
            <w:rFonts w:asciiTheme="majorHAnsi" w:hAnsiTheme="majorHAnsi" w:cs="Courier"/>
            <w:color w:val="000000"/>
            <w:sz w:val="22"/>
            <w:szCs w:val="22"/>
          </w:rPr>
          <w:delText>commercial</w:delText>
        </w:r>
      </w:del>
      <w:r w:rsidRPr="00BC2E85">
        <w:rPr>
          <w:rFonts w:asciiTheme="majorHAnsi" w:hAnsiTheme="majorHAnsi" w:cs="Courier"/>
          <w:color w:val="000000"/>
          <w:sz w:val="22"/>
          <w:szCs w:val="22"/>
        </w:rPr>
        <w:t xml:space="preserve"> sensors. Based on these observations, LTC was designed for climate monitoring applications by ﬁtting microclimate data during a short range of time (window) with a sub-linear model. LTC was also designed to compress data when sensor accuracy was expressed as an error margin </w:t>
      </w:r>
      <w:del w:id="547" w:author="University of Twente" w:date="2014-08-01T21:14:00Z">
        <w:r w:rsidRPr="00BC2E85" w:rsidDel="00BD0232">
          <w:rPr>
            <w:rFonts w:asciiTheme="majorHAnsi" w:hAnsiTheme="majorHAnsi" w:cs="Courier"/>
            <w:color w:val="000000"/>
            <w:sz w:val="22"/>
            <w:szCs w:val="22"/>
          </w:rPr>
          <w:delText xml:space="preserve">(e) </w:delText>
        </w:r>
      </w:del>
      <w:r w:rsidRPr="00BC2E85">
        <w:rPr>
          <w:rFonts w:asciiTheme="majorHAnsi" w:hAnsiTheme="majorHAnsi" w:cs="Courier"/>
          <w:color w:val="000000"/>
          <w:sz w:val="22"/>
          <w:szCs w:val="22"/>
        </w:rPr>
        <w:t>and when the probability distribution of error was either uniform or unknown</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4A44DAB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4E875939" w14:textId="29E2CDD1" w:rsidR="00BC2E85" w:rsidRPr="00BC2E85" w:rsidRDefault="00BC2E85" w:rsidP="00BD0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In [39], a new </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data compression algorithm called IR-LDCA is proposed to achieve better compression ratios at minimal loss. IR-LDCA for WSNs is proposed to achieve energy efficiency in transmission. The proposed algorithm</w:t>
      </w:r>
      <w:del w:id="548" w:author="Zahra" w:date="2014-08-01T17:41:00Z">
        <w:r w:rsidRPr="00BC2E85" w:rsidDel="006A3882">
          <w:rPr>
            <w:rFonts w:asciiTheme="majorHAnsi" w:hAnsiTheme="majorHAnsi" w:cs="Courier"/>
            <w:color w:val="000000"/>
            <w:sz w:val="22"/>
            <w:szCs w:val="22"/>
          </w:rPr>
          <w:delText xml:space="preserve">, </w:delText>
        </w:r>
      </w:del>
      <w:ins w:id="549" w:author="Zahra" w:date="2014-08-01T17:41:00Z">
        <w:r w:rsidR="006A3882">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effectively exploits the natural correlation that exists in s</w:t>
      </w:r>
      <w:commentRangeStart w:id="550"/>
      <w:r w:rsidRPr="00BC2E85">
        <w:rPr>
          <w:rFonts w:asciiTheme="majorHAnsi" w:hAnsiTheme="majorHAnsi" w:cs="Courier"/>
          <w:color w:val="000000"/>
          <w:sz w:val="22"/>
          <w:szCs w:val="22"/>
        </w:rPr>
        <w:t>enso</w:t>
      </w:r>
      <w:commentRangeEnd w:id="550"/>
      <w:r w:rsidR="006A3882">
        <w:rPr>
          <w:rStyle w:val="CommentReference"/>
        </w:rPr>
        <w:commentReference w:id="550"/>
      </w:r>
      <w:r w:rsidRPr="00BC2E85">
        <w:rPr>
          <w:rFonts w:asciiTheme="majorHAnsi" w:hAnsiTheme="majorHAnsi" w:cs="Courier"/>
          <w:color w:val="000000"/>
          <w:sz w:val="22"/>
          <w:szCs w:val="22"/>
        </w:rPr>
        <w:t>r</w:t>
      </w:r>
      <w:ins w:id="551" w:author="University of Twente" w:date="2014-08-01T21:15:00Z">
        <w:r w:rsidR="00BD0232">
          <w:rPr>
            <w:rFonts w:asciiTheme="majorHAnsi" w:hAnsiTheme="majorHAnsi" w:cs="Courier"/>
            <w:color w:val="000000"/>
            <w:sz w:val="22"/>
            <w:szCs w:val="22"/>
          </w:rPr>
          <w:t>y</w:t>
        </w:r>
      </w:ins>
      <w:r w:rsidRPr="00BC2E85">
        <w:rPr>
          <w:rFonts w:asciiTheme="majorHAnsi" w:hAnsiTheme="majorHAnsi" w:cs="Courier"/>
          <w:color w:val="000000"/>
          <w:sz w:val="22"/>
          <w:szCs w:val="22"/>
        </w:rPr>
        <w:t xml:space="preserve"> data. The objective of the work </w:t>
      </w:r>
      <w:del w:id="552" w:author="Zahra" w:date="2014-08-01T17:42:00Z">
        <w:r w:rsidRPr="00BC2E85" w:rsidDel="006A3882">
          <w:rPr>
            <w:rFonts w:asciiTheme="majorHAnsi" w:hAnsiTheme="majorHAnsi" w:cs="Courier"/>
            <w:color w:val="000000"/>
            <w:sz w:val="22"/>
            <w:szCs w:val="22"/>
          </w:rPr>
          <w:delText xml:space="preserve">was </w:delText>
        </w:r>
      </w:del>
      <w:ins w:id="553" w:author="Zahra" w:date="2014-08-01T17:42:00Z">
        <w:r w:rsidR="006A3882">
          <w:rPr>
            <w:rFonts w:asciiTheme="majorHAnsi" w:hAnsiTheme="majorHAnsi" w:cs="Courier"/>
            <w:color w:val="000000"/>
            <w:sz w:val="22"/>
            <w:szCs w:val="22"/>
          </w:rPr>
          <w:t>i</w:t>
        </w:r>
        <w:r w:rsidR="006A3882" w:rsidRPr="00BC2E85">
          <w:rPr>
            <w:rFonts w:asciiTheme="majorHAnsi" w:hAnsiTheme="majorHAnsi" w:cs="Courier"/>
            <w:color w:val="000000"/>
            <w:sz w:val="22"/>
            <w:szCs w:val="22"/>
          </w:rPr>
          <w:t xml:space="preserve">s </w:t>
        </w:r>
      </w:ins>
      <w:r w:rsidRPr="00BC2E85">
        <w:rPr>
          <w:rFonts w:asciiTheme="majorHAnsi" w:hAnsiTheme="majorHAnsi" w:cs="Courier"/>
          <w:color w:val="000000"/>
          <w:sz w:val="22"/>
          <w:szCs w:val="22"/>
        </w:rPr>
        <w:t xml:space="preserve">to exploit the commonality existing in the continuous data stream and also to eliminate redundancy. This property </w:t>
      </w:r>
      <w:del w:id="554" w:author="Zahra" w:date="2014-08-01T17:43:00Z">
        <w:r w:rsidRPr="00BC2E85" w:rsidDel="006A3882">
          <w:rPr>
            <w:rFonts w:asciiTheme="majorHAnsi" w:hAnsiTheme="majorHAnsi" w:cs="Courier"/>
            <w:color w:val="000000"/>
            <w:sz w:val="22"/>
            <w:szCs w:val="22"/>
          </w:rPr>
          <w:delText xml:space="preserve">was </w:delText>
        </w:r>
      </w:del>
      <w:ins w:id="555" w:author="Zahra" w:date="2014-08-01T17:43:00Z">
        <w:r w:rsidR="006A3882">
          <w:rPr>
            <w:rFonts w:asciiTheme="majorHAnsi" w:hAnsiTheme="majorHAnsi" w:cs="Courier"/>
            <w:color w:val="000000"/>
            <w:sz w:val="22"/>
            <w:szCs w:val="22"/>
          </w:rPr>
          <w:t>i</w:t>
        </w:r>
        <w:r w:rsidR="006A3882" w:rsidRPr="00BC2E85">
          <w:rPr>
            <w:rFonts w:asciiTheme="majorHAnsi" w:hAnsiTheme="majorHAnsi" w:cs="Courier"/>
            <w:color w:val="000000"/>
            <w:sz w:val="22"/>
            <w:szCs w:val="22"/>
          </w:rPr>
          <w:t xml:space="preserve">s </w:t>
        </w:r>
      </w:ins>
      <w:r w:rsidRPr="00BC2E85">
        <w:rPr>
          <w:rFonts w:asciiTheme="majorHAnsi" w:hAnsiTheme="majorHAnsi" w:cs="Courier"/>
          <w:color w:val="000000"/>
          <w:sz w:val="22"/>
          <w:szCs w:val="22"/>
        </w:rPr>
        <w:t xml:space="preserve">exploited </w:t>
      </w:r>
      <w:ins w:id="556" w:author="University of Twente" w:date="2014-08-01T21:17:00Z">
        <w:r w:rsidR="00BD0232">
          <w:rPr>
            <w:rFonts w:asciiTheme="majorHAnsi" w:hAnsiTheme="majorHAnsi" w:cs="Courier"/>
            <w:color w:val="000000"/>
            <w:sz w:val="22"/>
            <w:szCs w:val="22"/>
            <w:highlight w:val="yellow"/>
          </w:rPr>
          <w:t>through</w:t>
        </w:r>
      </w:ins>
      <w:commentRangeStart w:id="557"/>
      <w:del w:id="558" w:author="University of Twente" w:date="2014-08-01T21:17:00Z">
        <w:r w:rsidRPr="00347488" w:rsidDel="00BD0232">
          <w:rPr>
            <w:rFonts w:asciiTheme="majorHAnsi" w:hAnsiTheme="majorHAnsi" w:cs="Courier"/>
            <w:color w:val="000000"/>
            <w:sz w:val="22"/>
            <w:szCs w:val="22"/>
            <w:highlight w:val="yellow"/>
            <w:rPrChange w:id="559" w:author="Zahra" w:date="2014-08-01T17:45:00Z">
              <w:rPr>
                <w:rFonts w:asciiTheme="majorHAnsi" w:hAnsiTheme="majorHAnsi" w:cs="Courier"/>
                <w:color w:val="000000"/>
                <w:sz w:val="22"/>
                <w:szCs w:val="22"/>
              </w:rPr>
            </w:rPrChange>
          </w:rPr>
          <w:delText>by</w:delText>
        </w:r>
        <w:commentRangeEnd w:id="557"/>
        <w:r w:rsidR="006A3882" w:rsidRPr="00347488" w:rsidDel="00BD0232">
          <w:rPr>
            <w:rStyle w:val="CommentReference"/>
            <w:highlight w:val="yellow"/>
            <w:rPrChange w:id="560" w:author="Zahra" w:date="2014-08-01T17:45:00Z">
              <w:rPr>
                <w:rStyle w:val="CommentReference"/>
              </w:rPr>
            </w:rPrChange>
          </w:rPr>
          <w:commentReference w:id="557"/>
        </w:r>
        <w:r w:rsidRPr="00BC2E85" w:rsidDel="00BD0232">
          <w:rPr>
            <w:rFonts w:asciiTheme="majorHAnsi" w:hAnsiTheme="majorHAnsi" w:cs="Courier"/>
            <w:color w:val="000000"/>
            <w:sz w:val="22"/>
            <w:szCs w:val="22"/>
          </w:rPr>
          <w:delText xml:space="preserve"> </w:delText>
        </w:r>
      </w:del>
      <w:ins w:id="561" w:author="University of Twente" w:date="2014-08-01T21:18:00Z">
        <w:r w:rsidR="00BD0232">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inducing redundancy in the data </w:t>
      </w:r>
      <w:r w:rsidRPr="00347488">
        <w:rPr>
          <w:rFonts w:asciiTheme="majorHAnsi" w:hAnsiTheme="majorHAnsi" w:cs="Courier"/>
          <w:color w:val="000000"/>
          <w:sz w:val="22"/>
          <w:szCs w:val="22"/>
          <w:highlight w:val="yellow"/>
          <w:rPrChange w:id="562" w:author="Zahra" w:date="2014-08-01T17:45:00Z">
            <w:rPr>
              <w:rFonts w:asciiTheme="majorHAnsi" w:hAnsiTheme="majorHAnsi" w:cs="Courier"/>
              <w:color w:val="000000"/>
              <w:sz w:val="22"/>
              <w:szCs w:val="22"/>
            </w:rPr>
          </w:rPrChange>
        </w:rPr>
        <w:t xml:space="preserve">set </w:t>
      </w:r>
      <w:ins w:id="563" w:author="University of Twente" w:date="2014-08-01T21:17:00Z">
        <w:r w:rsidR="00BD0232">
          <w:rPr>
            <w:rFonts w:asciiTheme="majorHAnsi" w:hAnsiTheme="majorHAnsi" w:cs="Courier"/>
            <w:color w:val="000000"/>
            <w:sz w:val="22"/>
            <w:szCs w:val="22"/>
            <w:highlight w:val="yellow"/>
          </w:rPr>
          <w:t xml:space="preserve">and </w:t>
        </w:r>
      </w:ins>
      <w:del w:id="564" w:author="University of Twente" w:date="2014-08-01T21:17:00Z">
        <w:r w:rsidRPr="00347488" w:rsidDel="00BD0232">
          <w:rPr>
            <w:rFonts w:asciiTheme="majorHAnsi" w:hAnsiTheme="majorHAnsi" w:cs="Courier"/>
            <w:color w:val="000000"/>
            <w:sz w:val="22"/>
            <w:szCs w:val="22"/>
            <w:highlight w:val="yellow"/>
            <w:rPrChange w:id="565" w:author="Zahra" w:date="2014-08-01T17:45:00Z">
              <w:rPr>
                <w:rFonts w:asciiTheme="majorHAnsi" w:hAnsiTheme="majorHAnsi" w:cs="Courier"/>
                <w:color w:val="000000"/>
                <w:sz w:val="22"/>
                <w:szCs w:val="22"/>
              </w:rPr>
            </w:rPrChange>
          </w:rPr>
          <w:delText>by</w:delText>
        </w:r>
      </w:del>
      <w:r w:rsidRPr="00BC2E85">
        <w:rPr>
          <w:rFonts w:asciiTheme="majorHAnsi" w:hAnsiTheme="majorHAnsi" w:cs="Courier"/>
          <w:color w:val="000000"/>
          <w:sz w:val="22"/>
          <w:szCs w:val="22"/>
        </w:rPr>
        <w:t xml:space="preserve"> converting them to their integer representation. </w:t>
      </w:r>
      <w:commentRangeStart w:id="566"/>
      <w:r w:rsidRPr="00BC2E85">
        <w:rPr>
          <w:rFonts w:asciiTheme="majorHAnsi" w:hAnsiTheme="majorHAnsi" w:cs="Courier"/>
          <w:color w:val="000000"/>
          <w:sz w:val="22"/>
          <w:szCs w:val="22"/>
        </w:rPr>
        <w:t xml:space="preserve">This </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data compression scheme allows the user to control the compression ratio </w:t>
      </w:r>
      <w:del w:id="567" w:author="Alireza Masoum" w:date="2014-08-03T20:32:00Z">
        <w:r w:rsidRPr="00BC2E85" w:rsidDel="00C74A9B">
          <w:rPr>
            <w:rFonts w:asciiTheme="majorHAnsi" w:hAnsiTheme="majorHAnsi" w:cs="Courier"/>
            <w:color w:val="000000"/>
            <w:sz w:val="22"/>
            <w:szCs w:val="22"/>
          </w:rPr>
          <w:delText xml:space="preserve">desired </w:delText>
        </w:r>
      </w:del>
      <w:r w:rsidRPr="00BC2E85">
        <w:rPr>
          <w:rFonts w:asciiTheme="majorHAnsi" w:hAnsiTheme="majorHAnsi" w:cs="Courier"/>
          <w:color w:val="000000"/>
          <w:sz w:val="22"/>
          <w:szCs w:val="22"/>
        </w:rPr>
        <w:t>and the data loss during the compression</w:t>
      </w:r>
      <w:ins w:id="568" w:author="Alireza Masoum" w:date="2014-08-03T20:32:00Z">
        <w:r w:rsidR="00C74A9B">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facilitating higher compression ratios with minimum loss of data</w:t>
      </w:r>
      <w:commentRangeEnd w:id="566"/>
      <w:r w:rsidR="003812DB">
        <w:rPr>
          <w:rStyle w:val="CommentReference"/>
        </w:rPr>
        <w:commentReference w:id="566"/>
      </w:r>
      <w:r w:rsidRPr="00BC2E85">
        <w:rPr>
          <w:rFonts w:asciiTheme="majorHAnsi" w:hAnsiTheme="majorHAnsi" w:cs="Courier"/>
          <w:color w:val="000000"/>
          <w:sz w:val="22"/>
          <w:szCs w:val="22"/>
        </w:rPr>
        <w:t xml:space="preserve">. Also, the algorithm performs in a more flexible and optimized manner than the existing K-RLE algorithm with respect to the RMS error (data loss). This proposed scheme reduces the volume of data for transmission at a </w:t>
      </w:r>
      <w:r w:rsidRPr="00BC2E85">
        <w:rPr>
          <w:rFonts w:asciiTheme="majorHAnsi" w:hAnsiTheme="majorHAnsi" w:cs="Courier"/>
          <w:color w:val="000000"/>
          <w:sz w:val="22"/>
          <w:szCs w:val="22"/>
        </w:rPr>
        <w:lastRenderedPageBreak/>
        <w:t>sensor node (with minimal loss). Thus, resulting in reduced energy consumption and enhanced lifetime of the network</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ins w:id="569" w:author="Alireza Masoum" w:date="2014-08-03T20:33:00Z">
        <w:r w:rsidR="00C74A9B">
          <w:rPr>
            <w:rFonts w:asciiTheme="majorHAnsi" w:hAnsiTheme="majorHAnsi" w:cs="Courier"/>
            <w:color w:val="800000"/>
            <w:sz w:val="22"/>
            <w:szCs w:val="22"/>
          </w:rPr>
          <w:t xml:space="preserve"> Table </w:t>
        </w:r>
      </w:ins>
      <w:ins w:id="570" w:author="Alireza Masoum" w:date="2014-08-03T20:35:00Z">
        <w:r w:rsidR="00C74A9B">
          <w:rPr>
            <w:rFonts w:asciiTheme="majorHAnsi" w:hAnsiTheme="majorHAnsi" w:cs="Courier"/>
            <w:color w:val="800000"/>
            <w:sz w:val="22"/>
            <w:szCs w:val="22"/>
          </w:rPr>
          <w:t>represents a summery of discussed techniques.</w:t>
        </w:r>
      </w:ins>
    </w:p>
    <w:p w14:paraId="3976C92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{table}[h]</w:t>
      </w:r>
    </w:p>
    <w:p w14:paraId="1D0EE6A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centering</w:t>
      </w:r>
      <w:proofErr w:type="gramEnd"/>
    </w:p>
    <w:p w14:paraId="5FB2A10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caption</w:t>
      </w:r>
      <w:proofErr w:type="gramEnd"/>
      <w:r w:rsidRPr="00BC2E85">
        <w:rPr>
          <w:rFonts w:asciiTheme="majorHAnsi" w:hAnsiTheme="majorHAnsi" w:cs="Courier"/>
          <w:color w:val="000000"/>
          <w:sz w:val="22"/>
          <w:szCs w:val="22"/>
        </w:rPr>
        <w:t>{</w:t>
      </w:r>
      <w:proofErr w:type="spellStart"/>
      <w:r w:rsidRPr="00BC2E85">
        <w:rPr>
          <w:rFonts w:asciiTheme="majorHAnsi" w:hAnsiTheme="majorHAnsi" w:cs="Courier"/>
          <w:color w:val="000000"/>
          <w:sz w:val="22"/>
          <w:szCs w:val="22"/>
        </w:rPr>
        <w:t>Pefromance</w:t>
      </w:r>
      <w:proofErr w:type="spellEnd"/>
      <w:r w:rsidRPr="00BC2E85">
        <w:rPr>
          <w:rFonts w:asciiTheme="majorHAnsi" w:hAnsiTheme="majorHAnsi" w:cs="Courier"/>
          <w:color w:val="000000"/>
          <w:sz w:val="22"/>
          <w:szCs w:val="22"/>
        </w:rPr>
        <w:t xml:space="preserve"> Comparison of </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w:t>
      </w:r>
      <w:proofErr w:type="spellStart"/>
      <w:r w:rsidRPr="00BC2E85">
        <w:rPr>
          <w:rFonts w:asciiTheme="majorHAnsi" w:hAnsiTheme="majorHAnsi" w:cs="Courier"/>
          <w:color w:val="000000"/>
          <w:sz w:val="22"/>
          <w:szCs w:val="22"/>
        </w:rPr>
        <w:t>RunLenght</w:t>
      </w:r>
      <w:proofErr w:type="spellEnd"/>
      <w:r w:rsidRPr="00BC2E85">
        <w:rPr>
          <w:rFonts w:asciiTheme="majorHAnsi" w:hAnsiTheme="majorHAnsi" w:cs="Courier"/>
          <w:color w:val="000000"/>
          <w:sz w:val="22"/>
          <w:szCs w:val="22"/>
        </w:rPr>
        <w:t xml:space="preserve"> based Compression Methods}</w:t>
      </w:r>
    </w:p>
    <w:p w14:paraId="62D9658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label</w:t>
      </w:r>
      <w:proofErr w:type="gramEnd"/>
      <w:r w:rsidRPr="00BC2E85">
        <w:rPr>
          <w:rFonts w:asciiTheme="majorHAnsi" w:hAnsiTheme="majorHAnsi" w:cs="Courier"/>
          <w:b/>
          <w:bCs/>
          <w:color w:val="0000CC"/>
          <w:sz w:val="22"/>
          <w:szCs w:val="22"/>
        </w:rPr>
        <w:t>{</w:t>
      </w:r>
      <w:proofErr w:type="spellStart"/>
      <w:r w:rsidRPr="00BC2E85">
        <w:rPr>
          <w:rFonts w:asciiTheme="majorHAnsi" w:hAnsiTheme="majorHAnsi" w:cs="Courier"/>
          <w:b/>
          <w:bCs/>
          <w:color w:val="0000CC"/>
          <w:sz w:val="22"/>
          <w:szCs w:val="22"/>
        </w:rPr>
        <w:t>table:LossyRunlenghtl</w:t>
      </w:r>
      <w:proofErr w:type="spellEnd"/>
      <w:r w:rsidRPr="00BC2E85">
        <w:rPr>
          <w:rFonts w:asciiTheme="majorHAnsi" w:hAnsiTheme="majorHAnsi" w:cs="Courier"/>
          <w:b/>
          <w:bCs/>
          <w:color w:val="0000CC"/>
          <w:sz w:val="22"/>
          <w:szCs w:val="22"/>
        </w:rPr>
        <w:t>}</w:t>
      </w:r>
    </w:p>
    <w:p w14:paraId="49181AB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{tabular}{</w:t>
      </w:r>
      <w:proofErr w:type="spellStart"/>
      <w:r w:rsidRPr="00BC2E85">
        <w:rPr>
          <w:rFonts w:asciiTheme="majorHAnsi" w:hAnsiTheme="majorHAnsi" w:cs="Courier"/>
          <w:color w:val="000000"/>
          <w:sz w:val="22"/>
          <w:szCs w:val="22"/>
        </w:rPr>
        <w:t>ccccc</w:t>
      </w:r>
      <w:proofErr w:type="spellEnd"/>
      <w:r w:rsidRPr="00BC2E85">
        <w:rPr>
          <w:rFonts w:asciiTheme="majorHAnsi" w:hAnsiTheme="majorHAnsi" w:cs="Courier"/>
          <w:color w:val="000000"/>
          <w:sz w:val="22"/>
          <w:szCs w:val="22"/>
        </w:rPr>
        <w:t>}</w:t>
      </w:r>
    </w:p>
    <w:p w14:paraId="3CC6E827"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hline</w:t>
      </w:r>
      <w:proofErr w:type="spellEnd"/>
      <w:proofErr w:type="gramEnd"/>
    </w:p>
    <w:p w14:paraId="35C5070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&amp; CR                     &amp; </w:t>
      </w:r>
      <w:proofErr w:type="spellStart"/>
      <w:r w:rsidRPr="00BC2E85">
        <w:rPr>
          <w:rFonts w:asciiTheme="majorHAnsi" w:hAnsiTheme="majorHAnsi" w:cs="Courier"/>
          <w:color w:val="000000"/>
          <w:sz w:val="22"/>
          <w:szCs w:val="22"/>
        </w:rPr>
        <w:t>Cmm</w:t>
      </w:r>
      <w:proofErr w:type="spellEnd"/>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Comp</w:t>
      </w:r>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Net</w:t>
      </w:r>
      <w:r w:rsidRPr="00BC2E85">
        <w:rPr>
          <w:rFonts w:asciiTheme="majorHAnsi" w:hAnsiTheme="majorHAnsi" w:cs="Courier"/>
          <w:color w:val="800000"/>
          <w:sz w:val="22"/>
          <w:szCs w:val="22"/>
        </w:rPr>
        <w:t>\_Saving</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62AC19E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{1}{|l|}{38}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{1}{c|}{N}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7F6A4B6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{1}{|c|}{39}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2BDC30E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{tabular}</w:t>
      </w:r>
    </w:p>
    <w:p w14:paraId="394D9AB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{table}</w:t>
      </w:r>
    </w:p>
    <w:p w14:paraId="71341A5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76E2811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spellStart"/>
      <w:proofErr w:type="gramStart"/>
      <w:r w:rsidRPr="00BC2E85">
        <w:rPr>
          <w:rFonts w:asciiTheme="majorHAnsi" w:hAnsiTheme="majorHAnsi" w:cs="Courier"/>
          <w:b/>
          <w:bCs/>
          <w:color w:val="0000CC"/>
          <w:sz w:val="22"/>
          <w:szCs w:val="22"/>
        </w:rPr>
        <w:t>subsubsection</w:t>
      </w:r>
      <w:proofErr w:type="spellEnd"/>
      <w:proofErr w:type="gramEnd"/>
      <w:r w:rsidRPr="00BC2E85">
        <w:rPr>
          <w:rFonts w:asciiTheme="majorHAnsi" w:hAnsiTheme="majorHAnsi" w:cs="Courier"/>
          <w:b/>
          <w:bCs/>
          <w:color w:val="0000CC"/>
          <w:sz w:val="22"/>
          <w:szCs w:val="22"/>
        </w:rPr>
        <w:t>{Distributed Methods}</w:t>
      </w:r>
    </w:p>
    <w:p w14:paraId="6A7F76AB" w14:textId="7705C8B4" w:rsidR="00BC2E85" w:rsidRPr="00BC2E85" w:rsidRDefault="00FD4F09"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ins w:id="571" w:author="Alireza Masoum" w:date="2014-08-03T20:36:00Z">
        <w:r>
          <w:rPr>
            <w:rFonts w:asciiTheme="majorHAnsi" w:hAnsiTheme="majorHAnsi" w:cs="Courier"/>
            <w:sz w:val="22"/>
            <w:szCs w:val="22"/>
          </w:rPr>
          <w:t xml:space="preserve">Distributed </w:t>
        </w:r>
        <w:proofErr w:type="spellStart"/>
        <w:r>
          <w:rPr>
            <w:rFonts w:asciiTheme="majorHAnsi" w:hAnsiTheme="majorHAnsi" w:cs="Courier"/>
            <w:sz w:val="22"/>
            <w:szCs w:val="22"/>
          </w:rPr>
          <w:t>lossy</w:t>
        </w:r>
        <w:proofErr w:type="spellEnd"/>
        <w:r>
          <w:rPr>
            <w:rFonts w:asciiTheme="majorHAnsi" w:hAnsiTheme="majorHAnsi" w:cs="Courier"/>
            <w:sz w:val="22"/>
            <w:szCs w:val="22"/>
          </w:rPr>
          <w:t xml:space="preserve"> compression techniques are classified in three categories: (</w:t>
        </w:r>
        <w:proofErr w:type="spellStart"/>
        <w:r>
          <w:rPr>
            <w:rFonts w:asciiTheme="majorHAnsi" w:hAnsiTheme="majorHAnsi" w:cs="Courier"/>
            <w:sz w:val="22"/>
            <w:szCs w:val="22"/>
          </w:rPr>
          <w:t>i</w:t>
        </w:r>
        <w:proofErr w:type="spellEnd"/>
        <w:r>
          <w:rPr>
            <w:rFonts w:asciiTheme="majorHAnsi" w:hAnsiTheme="majorHAnsi" w:cs="Courier"/>
            <w:sz w:val="22"/>
            <w:szCs w:val="22"/>
          </w:rPr>
          <w:t>) Distributed Source Modeling</w:t>
        </w:r>
      </w:ins>
      <w:ins w:id="572" w:author="Alireza Masoum" w:date="2014-08-03T20:38:00Z">
        <w:r>
          <w:rPr>
            <w:rFonts w:asciiTheme="majorHAnsi" w:hAnsiTheme="majorHAnsi" w:cs="Courier"/>
            <w:sz w:val="22"/>
            <w:szCs w:val="22"/>
          </w:rPr>
          <w:t xml:space="preserve"> (DSM)</w:t>
        </w:r>
      </w:ins>
      <w:ins w:id="573" w:author="Alireza Masoum" w:date="2014-08-03T20:36:00Z">
        <w:r>
          <w:rPr>
            <w:rFonts w:asciiTheme="majorHAnsi" w:hAnsiTheme="majorHAnsi" w:cs="Courier"/>
            <w:sz w:val="22"/>
            <w:szCs w:val="22"/>
          </w:rPr>
          <w:t xml:space="preserve"> (ii) </w:t>
        </w:r>
      </w:ins>
      <w:ins w:id="574" w:author="Alireza Masoum" w:date="2014-08-03T20:38:00Z">
        <w:r>
          <w:rPr>
            <w:rFonts w:asciiTheme="majorHAnsi" w:hAnsiTheme="majorHAnsi" w:cs="Courier"/>
            <w:sz w:val="22"/>
            <w:szCs w:val="22"/>
          </w:rPr>
          <w:t xml:space="preserve">Distributed Transform Coding (DTC) (iii) </w:t>
        </w:r>
      </w:ins>
      <w:ins w:id="575" w:author="Alireza Masoum" w:date="2014-08-03T20:39:00Z">
        <w:r>
          <w:rPr>
            <w:rFonts w:asciiTheme="majorHAnsi" w:hAnsiTheme="majorHAnsi" w:cs="Courier"/>
            <w:sz w:val="22"/>
            <w:szCs w:val="22"/>
          </w:rPr>
          <w:t>Compressive Sensing/</w:t>
        </w:r>
      </w:ins>
      <w:ins w:id="576" w:author="Alireza Masoum" w:date="2014-08-03T20:38:00Z">
        <w:r>
          <w:rPr>
            <w:rFonts w:asciiTheme="majorHAnsi" w:hAnsiTheme="majorHAnsi" w:cs="Courier"/>
            <w:sz w:val="22"/>
            <w:szCs w:val="22"/>
          </w:rPr>
          <w:t xml:space="preserve">Distributed Compressive Sensing </w:t>
        </w:r>
      </w:ins>
      <w:ins w:id="577" w:author="Alireza Masoum" w:date="2014-08-03T20:39:00Z">
        <w:r>
          <w:rPr>
            <w:rFonts w:asciiTheme="majorHAnsi" w:hAnsiTheme="majorHAnsi" w:cs="Courier"/>
            <w:sz w:val="22"/>
            <w:szCs w:val="22"/>
          </w:rPr>
          <w:t>(CS/</w:t>
        </w:r>
      </w:ins>
      <w:ins w:id="578" w:author="Alireza Masoum" w:date="2014-08-03T20:38:00Z">
        <w:r>
          <w:rPr>
            <w:rFonts w:asciiTheme="majorHAnsi" w:hAnsiTheme="majorHAnsi" w:cs="Courier"/>
            <w:sz w:val="22"/>
            <w:szCs w:val="22"/>
          </w:rPr>
          <w:t>DCS</w:t>
        </w:r>
      </w:ins>
      <w:ins w:id="579" w:author="Alireza Masoum" w:date="2014-08-03T20:39:00Z">
        <w:r>
          <w:rPr>
            <w:rFonts w:asciiTheme="majorHAnsi" w:hAnsiTheme="majorHAnsi" w:cs="Courier"/>
            <w:sz w:val="22"/>
            <w:szCs w:val="22"/>
          </w:rPr>
          <w:t>)</w:t>
        </w:r>
      </w:ins>
      <w:ins w:id="580" w:author="Alireza Masoum" w:date="2014-08-03T20:38:00Z">
        <w:r>
          <w:rPr>
            <w:rFonts w:asciiTheme="majorHAnsi" w:hAnsiTheme="majorHAnsi" w:cs="Courier"/>
            <w:sz w:val="22"/>
            <w:szCs w:val="22"/>
          </w:rPr>
          <w:t>.</w:t>
        </w:r>
      </w:ins>
    </w:p>
    <w:p w14:paraId="36F86F3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paragraph</w:t>
      </w:r>
      <w:proofErr w:type="gramEnd"/>
      <w:r w:rsidRPr="00BC2E85">
        <w:rPr>
          <w:rFonts w:asciiTheme="majorHAnsi" w:hAnsiTheme="majorHAnsi" w:cs="Courier"/>
          <w:color w:val="000000"/>
          <w:sz w:val="22"/>
          <w:szCs w:val="22"/>
        </w:rPr>
        <w:t xml:space="preserve">{Distributed Source Modeling (DSM)} </w:t>
      </w:r>
    </w:p>
    <w:p w14:paraId="73CE61F2" w14:textId="6362F32D"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The DSM technique aims to search for a function/model that best ﬁts a set of input measurements acquired by a speciﬁc group of sensor nodes using parametric modeling and non-parametric modeling. </w:t>
      </w:r>
      <w:ins w:id="581" w:author="University of Twente" w:date="2014-08-01T23:06:00Z">
        <w:r w:rsidR="003D3C2B">
          <w:rPr>
            <w:rFonts w:asciiTheme="majorHAnsi" w:hAnsiTheme="majorHAnsi" w:cs="Courier"/>
            <w:color w:val="000000"/>
            <w:sz w:val="22"/>
            <w:szCs w:val="22"/>
          </w:rPr>
          <w:t>By the means of</w:t>
        </w:r>
      </w:ins>
      <w:del w:id="582" w:author="University of Twente" w:date="2014-08-01T23:06:00Z">
        <w:r w:rsidRPr="00BC2E85" w:rsidDel="003D3C2B">
          <w:rPr>
            <w:rFonts w:asciiTheme="majorHAnsi" w:hAnsiTheme="majorHAnsi" w:cs="Courier"/>
            <w:color w:val="000000"/>
            <w:sz w:val="22"/>
            <w:szCs w:val="22"/>
          </w:rPr>
          <w:delText>Using</w:delText>
        </w:r>
      </w:del>
      <w:r w:rsidRPr="00BC2E85">
        <w:rPr>
          <w:rFonts w:asciiTheme="majorHAnsi" w:hAnsiTheme="majorHAnsi" w:cs="Courier"/>
          <w:color w:val="000000"/>
          <w:sz w:val="22"/>
          <w:szCs w:val="22"/>
        </w:rPr>
        <w:t xml:space="preserve"> parametric modeling, an algorithm treats sensor data as a random process that has to be optimally estimated when knowing its statistical parameters, such as mean and variance. Parametric modeling could yield superior performance when the statistical structure of the random process (sensor data) being observed is known. On the other hand, non-parametric modeling utilizes kernel-based regression</w:t>
      </w:r>
      <w:ins w:id="583" w:author="University of Twente" w:date="2014-08-01T23:07:00Z">
        <w:r w:rsidR="003D3C2B">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 to represent the sensor data where the regression coefﬁcients are learn</w:t>
      </w:r>
      <w:ins w:id="584" w:author="University of Twente" w:date="2014-08-01T23:08:00Z">
        <w:r w:rsidR="003D3C2B">
          <w:rPr>
            <w:rFonts w:asciiTheme="majorHAnsi" w:hAnsiTheme="majorHAnsi" w:cs="Courier"/>
            <w:color w:val="000000"/>
            <w:sz w:val="22"/>
            <w:szCs w:val="22"/>
          </w:rPr>
          <w:t>t</w:t>
        </w:r>
      </w:ins>
      <w:del w:id="585" w:author="University of Twente" w:date="2014-08-01T23:08:00Z">
        <w:r w:rsidRPr="00BC2E85" w:rsidDel="003D3C2B">
          <w:rPr>
            <w:rFonts w:asciiTheme="majorHAnsi" w:hAnsiTheme="majorHAnsi" w:cs="Courier"/>
            <w:color w:val="000000"/>
            <w:sz w:val="22"/>
            <w:szCs w:val="22"/>
          </w:rPr>
          <w:delText>ed</w:delText>
        </w:r>
      </w:del>
      <w:r w:rsidRPr="00BC2E85">
        <w:rPr>
          <w:rFonts w:asciiTheme="majorHAnsi" w:hAnsiTheme="majorHAnsi" w:cs="Courier"/>
          <w:color w:val="000000"/>
          <w:sz w:val="22"/>
          <w:szCs w:val="22"/>
        </w:rPr>
        <w:t xml:space="preserve"> by treating the sensor data as </w:t>
      </w:r>
      <w:commentRangeStart w:id="586"/>
      <w:r w:rsidRPr="00BC2E85">
        <w:rPr>
          <w:rFonts w:asciiTheme="majorHAnsi" w:hAnsiTheme="majorHAnsi" w:cs="Courier"/>
          <w:color w:val="000000"/>
          <w:sz w:val="22"/>
          <w:szCs w:val="22"/>
        </w:rPr>
        <w:t>input–output example pairs</w:t>
      </w:r>
      <w:commentRangeEnd w:id="586"/>
      <w:r w:rsidR="003D3C2B">
        <w:rPr>
          <w:rStyle w:val="CommentReference"/>
        </w:rPr>
        <w:commentReference w:id="586"/>
      </w:r>
      <w:r w:rsidRPr="00BC2E85">
        <w:rPr>
          <w:rFonts w:asciiTheme="majorHAnsi" w:hAnsiTheme="majorHAnsi" w:cs="Courier"/>
          <w:color w:val="000000"/>
          <w:sz w:val="22"/>
          <w:szCs w:val="22"/>
        </w:rPr>
        <w:t xml:space="preserve"> of some deterministic function observed in noise. In this case, it requires very little prior information about the nature of the data in the random process and is considered to be very robust (Oka and Lampe, 2008). We have already </w:t>
      </w:r>
      <w:del w:id="587" w:author="University of Twente" w:date="2014-08-01T21:53:00Z">
        <w:r w:rsidRPr="00BC2E85" w:rsidDel="007B65C8">
          <w:rPr>
            <w:rFonts w:asciiTheme="majorHAnsi" w:hAnsiTheme="majorHAnsi" w:cs="Courier"/>
            <w:color w:val="000000"/>
            <w:sz w:val="22"/>
            <w:szCs w:val="22"/>
          </w:rPr>
          <w:delText>descibed</w:delText>
        </w:r>
      </w:del>
      <w:ins w:id="588" w:author="University of Twente" w:date="2014-08-01T21:53:00Z">
        <w:r w:rsidR="007B65C8" w:rsidRPr="00BC2E85">
          <w:rPr>
            <w:rFonts w:asciiTheme="majorHAnsi" w:hAnsiTheme="majorHAnsi" w:cs="Courier"/>
            <w:color w:val="000000"/>
            <w:sz w:val="22"/>
            <w:szCs w:val="22"/>
          </w:rPr>
          <w:t>described</w:t>
        </w:r>
      </w:ins>
      <w:r w:rsidRPr="00BC2E85">
        <w:rPr>
          <w:rFonts w:asciiTheme="majorHAnsi" w:hAnsiTheme="majorHAnsi" w:cs="Courier"/>
          <w:color w:val="000000"/>
          <w:sz w:val="22"/>
          <w:szCs w:val="22"/>
        </w:rPr>
        <w:t xml:space="preserve"> this model in Adaptive Sampling chapter. </w:t>
      </w:r>
      <w:ins w:id="589" w:author="Alireza Masoum" w:date="2014-08-03T20:40:00Z">
        <w:r w:rsidR="00FD4F09">
          <w:rPr>
            <w:rFonts w:asciiTheme="majorHAnsi" w:hAnsiTheme="majorHAnsi" w:cs="Courier"/>
            <w:color w:val="000000"/>
            <w:sz w:val="22"/>
            <w:szCs w:val="22"/>
          </w:rPr>
          <w:t xml:space="preserve"> Therefor we will not describe this model in this chapter.</w:t>
        </w:r>
      </w:ins>
    </w:p>
    <w:p w14:paraId="4F90752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73EA425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paragraph</w:t>
      </w:r>
      <w:proofErr w:type="gramEnd"/>
      <w:r w:rsidRPr="00BC2E85">
        <w:rPr>
          <w:rFonts w:asciiTheme="majorHAnsi" w:hAnsiTheme="majorHAnsi" w:cs="Courier"/>
          <w:color w:val="000000"/>
          <w:sz w:val="22"/>
          <w:szCs w:val="22"/>
        </w:rPr>
        <w:t xml:space="preserve">{Distributed Transform Coding (DTC)} </w:t>
      </w:r>
    </w:p>
    <w:p w14:paraId="7CFFC4CA" w14:textId="77777777" w:rsidR="00BC2E85" w:rsidRPr="00BC2E85" w:rsidRDefault="00BC2E85" w:rsidP="00E13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The transform coding technique decomposes a source output based on transform theories into components/coefficients that are then coded according to their individual characteristics. </w:t>
      </w:r>
      <w:ins w:id="590" w:author="University of Twente" w:date="2014-08-01T23:15:00Z">
        <w:r w:rsidR="004304E4">
          <w:rPr>
            <w:rFonts w:asciiTheme="majorHAnsi" w:hAnsiTheme="majorHAnsi" w:cs="Courier"/>
            <w:color w:val="000000"/>
            <w:sz w:val="22"/>
            <w:szCs w:val="22"/>
          </w:rPr>
          <w:t xml:space="preserve">DTC includes </w:t>
        </w:r>
      </w:ins>
      <w:del w:id="591" w:author="University of Twente" w:date="2014-08-01T23:14:00Z">
        <w:r w:rsidRPr="00BC2E85" w:rsidDel="004304E4">
          <w:rPr>
            <w:rFonts w:asciiTheme="majorHAnsi" w:hAnsiTheme="majorHAnsi" w:cs="Courier"/>
            <w:color w:val="000000"/>
            <w:sz w:val="22"/>
            <w:szCs w:val="22"/>
          </w:rPr>
          <w:delText>There are s</w:delText>
        </w:r>
      </w:del>
      <w:ins w:id="592" w:author="University of Twente" w:date="2014-08-01T23:15:00Z">
        <w:r w:rsidR="004304E4">
          <w:rPr>
            <w:rFonts w:asciiTheme="majorHAnsi" w:hAnsiTheme="majorHAnsi" w:cs="Courier"/>
            <w:color w:val="000000"/>
            <w:sz w:val="22"/>
            <w:szCs w:val="22"/>
          </w:rPr>
          <w:t>s</w:t>
        </w:r>
      </w:ins>
      <w:r w:rsidRPr="00BC2E85">
        <w:rPr>
          <w:rFonts w:asciiTheme="majorHAnsi" w:hAnsiTheme="majorHAnsi" w:cs="Courier"/>
          <w:color w:val="000000"/>
          <w:sz w:val="22"/>
          <w:szCs w:val="22"/>
        </w:rPr>
        <w:t xml:space="preserve">everal well-known approaches, such as </w:t>
      </w:r>
      <w:proofErr w:type="spellStart"/>
      <w:r w:rsidRPr="00BC2E85">
        <w:rPr>
          <w:rFonts w:asciiTheme="majorHAnsi" w:hAnsiTheme="majorHAnsi" w:cs="Courier"/>
          <w:color w:val="000000"/>
          <w:sz w:val="22"/>
          <w:szCs w:val="22"/>
        </w:rPr>
        <w:t>Karhunen</w:t>
      </w:r>
      <w:proofErr w:type="spellEnd"/>
      <w:r w:rsidRPr="00BC2E85">
        <w:rPr>
          <w:rFonts w:asciiTheme="majorHAnsi" w:hAnsiTheme="majorHAnsi" w:cs="Courier"/>
          <w:color w:val="000000"/>
          <w:sz w:val="22"/>
          <w:szCs w:val="22"/>
        </w:rPr>
        <w:t>–</w:t>
      </w:r>
      <w:proofErr w:type="spellStart"/>
      <w:r w:rsidRPr="00BC2E85">
        <w:rPr>
          <w:rFonts w:asciiTheme="majorHAnsi" w:hAnsiTheme="majorHAnsi" w:cs="Courier"/>
          <w:color w:val="000000"/>
          <w:sz w:val="22"/>
          <w:szCs w:val="22"/>
        </w:rPr>
        <w:t>Loeve</w:t>
      </w:r>
      <w:proofErr w:type="spellEnd"/>
      <w:ins w:id="593" w:author="University of Twente" w:date="2014-08-01T23:14:00Z">
        <w:r w:rsidR="004304E4">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 transform, Cosine transform </w:t>
      </w:r>
      <w:ins w:id="594" w:author="University of Twente" w:date="2014-08-01T23:14:00Z">
        <w:r w:rsidR="004304E4">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and Wavelets transform</w:t>
      </w:r>
      <w:ins w:id="595" w:author="University of Twente" w:date="2014-08-01T23:14:00Z">
        <w:r w:rsidR="004304E4">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 In non-WSN </w:t>
      </w:r>
      <w:proofErr w:type="gramStart"/>
      <w:r w:rsidRPr="00BC2E85">
        <w:rPr>
          <w:rFonts w:asciiTheme="majorHAnsi" w:hAnsiTheme="majorHAnsi" w:cs="Courier"/>
          <w:color w:val="000000"/>
          <w:sz w:val="22"/>
          <w:szCs w:val="22"/>
        </w:rPr>
        <w:t xml:space="preserve">applications </w:t>
      </w:r>
      <w:ins w:id="596" w:author="University of Twente" w:date="2014-08-01T23:15:00Z">
        <w:r w:rsidR="004304E4">
          <w:rPr>
            <w:rFonts w:asciiTheme="majorHAnsi" w:hAnsiTheme="majorHAnsi" w:cs="Courier"/>
            <w:color w:val="000000"/>
            <w:sz w:val="22"/>
            <w:szCs w:val="22"/>
          </w:rPr>
          <w:t>which</w:t>
        </w:r>
        <w:proofErr w:type="gramEnd"/>
        <w:r w:rsidR="004304E4">
          <w:rPr>
            <w:rFonts w:asciiTheme="majorHAnsi" w:hAnsiTheme="majorHAnsi" w:cs="Courier"/>
            <w:color w:val="000000"/>
            <w:sz w:val="22"/>
            <w:szCs w:val="22"/>
          </w:rPr>
          <w:t xml:space="preserve"> do not suffer from </w:t>
        </w:r>
      </w:ins>
      <w:del w:id="597" w:author="University of Twente" w:date="2014-08-01T23:15:00Z">
        <w:r w:rsidRPr="00BC2E85" w:rsidDel="004304E4">
          <w:rPr>
            <w:rFonts w:asciiTheme="majorHAnsi" w:hAnsiTheme="majorHAnsi" w:cs="Courier"/>
            <w:color w:val="000000"/>
            <w:sz w:val="22"/>
            <w:szCs w:val="22"/>
          </w:rPr>
          <w:delText>without</w:delText>
        </w:r>
      </w:del>
      <w:r w:rsidRPr="00BC2E85">
        <w:rPr>
          <w:rFonts w:asciiTheme="majorHAnsi" w:hAnsiTheme="majorHAnsi" w:cs="Courier"/>
          <w:color w:val="000000"/>
          <w:sz w:val="22"/>
          <w:szCs w:val="22"/>
        </w:rPr>
        <w:t xml:space="preserve"> power constraints, </w:t>
      </w:r>
      <w:ins w:id="598" w:author="University of Twente" w:date="2014-08-01T23:17:00Z">
        <w:r w:rsidR="00E13E77">
          <w:rPr>
            <w:rFonts w:asciiTheme="majorHAnsi" w:hAnsiTheme="majorHAnsi" w:cs="Courier"/>
            <w:color w:val="000000"/>
            <w:sz w:val="22"/>
            <w:szCs w:val="22"/>
          </w:rPr>
          <w:t xml:space="preserve">DTC-based </w:t>
        </w:r>
      </w:ins>
      <w:del w:id="599" w:author="University of Twente" w:date="2014-08-01T23:17:00Z">
        <w:r w:rsidRPr="00BC2E85" w:rsidDel="00E13E77">
          <w:rPr>
            <w:rFonts w:asciiTheme="majorHAnsi" w:hAnsiTheme="majorHAnsi" w:cs="Courier"/>
            <w:color w:val="000000"/>
            <w:sz w:val="22"/>
            <w:szCs w:val="22"/>
          </w:rPr>
          <w:delText>such kinds of</w:delText>
        </w:r>
      </w:del>
      <w:r w:rsidRPr="00BC2E85">
        <w:rPr>
          <w:rFonts w:asciiTheme="majorHAnsi" w:hAnsiTheme="majorHAnsi" w:cs="Courier"/>
          <w:color w:val="000000"/>
          <w:sz w:val="22"/>
          <w:szCs w:val="22"/>
        </w:rPr>
        <w:t xml:space="preserve"> compression approaches are widely used, especially in image, video and audio compression algorithms. </w:t>
      </w:r>
    </w:p>
    <w:p w14:paraId="7B2D7AC8" w14:textId="77777777" w:rsidR="00BC2E85" w:rsidRPr="00BC2E85" w:rsidRDefault="00BC2E85" w:rsidP="00E13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Transform coding is used to convert spatial image pixel values to transform coefficient values.  Since this is a linear process and no information is lost, the number of coefficients produced is equal to the number of pixels transformed. The desired effect is that most of the energy in the image will be contained in a few large transform coefficients. </w:t>
      </w:r>
      <w:del w:id="600" w:author="University of Twente" w:date="2014-08-01T23:23:00Z">
        <w:r w:rsidRPr="00BC2E85" w:rsidDel="00E13E77">
          <w:rPr>
            <w:rFonts w:asciiTheme="majorHAnsi" w:hAnsiTheme="majorHAnsi" w:cs="Courier"/>
            <w:color w:val="000000"/>
            <w:sz w:val="22"/>
            <w:szCs w:val="22"/>
          </w:rPr>
          <w:delText xml:space="preserve"> </w:delText>
        </w:r>
      </w:del>
      <w:r w:rsidRPr="00BC2E85">
        <w:rPr>
          <w:rFonts w:asciiTheme="majorHAnsi" w:hAnsiTheme="majorHAnsi" w:cs="Courier"/>
          <w:color w:val="000000"/>
          <w:sz w:val="22"/>
          <w:szCs w:val="22"/>
        </w:rPr>
        <w:t xml:space="preserve">If it is generally the same few coefficients that contain most of the energy in most </w:t>
      </w:r>
      <w:ins w:id="601" w:author="University of Twente" w:date="2014-08-01T23:24:00Z">
        <w:r w:rsidR="00E13E77">
          <w:rPr>
            <w:rFonts w:asciiTheme="majorHAnsi" w:hAnsiTheme="majorHAnsi" w:cs="Courier"/>
            <w:color w:val="000000"/>
            <w:sz w:val="22"/>
            <w:szCs w:val="22"/>
          </w:rPr>
          <w:t>images</w:t>
        </w:r>
      </w:ins>
      <w:del w:id="602" w:author="University of Twente" w:date="2014-08-01T23:24:00Z">
        <w:r w:rsidRPr="00BC2E85" w:rsidDel="00E13E77">
          <w:rPr>
            <w:rFonts w:asciiTheme="majorHAnsi" w:hAnsiTheme="majorHAnsi" w:cs="Courier"/>
            <w:color w:val="000000"/>
            <w:sz w:val="22"/>
            <w:szCs w:val="22"/>
          </w:rPr>
          <w:delText>pictures</w:delText>
        </w:r>
      </w:del>
      <w:r w:rsidRPr="00BC2E85">
        <w:rPr>
          <w:rFonts w:asciiTheme="majorHAnsi" w:hAnsiTheme="majorHAnsi" w:cs="Courier"/>
          <w:color w:val="000000"/>
          <w:sz w:val="22"/>
          <w:szCs w:val="22"/>
        </w:rPr>
        <w:t xml:space="preserve">, then the coefficients may be further coded by lossless entropy coding.  In addition, it is likely that the smaller coefficients can be coarsely quantized or deleted </w:t>
      </w:r>
      <w:proofErr w:type="gramStart"/>
      <w:r w:rsidRPr="00BC2E85">
        <w:rPr>
          <w:rFonts w:asciiTheme="majorHAnsi" w:hAnsiTheme="majorHAnsi" w:cs="Courier"/>
          <w:color w:val="000000"/>
          <w:sz w:val="22"/>
          <w:szCs w:val="22"/>
        </w:rPr>
        <w:t xml:space="preserve">( </w:t>
      </w:r>
      <w:proofErr w:type="spellStart"/>
      <w:r w:rsidRPr="00BC2E85">
        <w:rPr>
          <w:rFonts w:asciiTheme="majorHAnsi" w:hAnsiTheme="majorHAnsi" w:cs="Courier"/>
          <w:color w:val="000000"/>
          <w:sz w:val="22"/>
          <w:szCs w:val="22"/>
        </w:rPr>
        <w:t>lossy</w:t>
      </w:r>
      <w:proofErr w:type="spellEnd"/>
      <w:proofErr w:type="gramEnd"/>
      <w:r w:rsidRPr="00BC2E85">
        <w:rPr>
          <w:rFonts w:asciiTheme="majorHAnsi" w:hAnsiTheme="majorHAnsi" w:cs="Courier"/>
          <w:color w:val="000000"/>
          <w:sz w:val="22"/>
          <w:szCs w:val="22"/>
        </w:rPr>
        <w:t xml:space="preserve"> coding ) without doing visible damage to the reproduced image.</w:t>
      </w:r>
      <w:r w:rsidRPr="00BC2E85">
        <w:rPr>
          <w:rFonts w:asciiTheme="majorHAnsi" w:hAnsiTheme="majorHAnsi" w:cs="Courier"/>
          <w:color w:val="800000"/>
          <w:sz w:val="22"/>
          <w:szCs w:val="22"/>
        </w:rPr>
        <w:t>\\</w:t>
      </w:r>
    </w:p>
    <w:p w14:paraId="1ACC3F2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28A03FD8" w14:textId="77777777" w:rsidR="00BC2E85" w:rsidRPr="00BC2E85" w:rsidRDefault="00BC2E85" w:rsidP="00DE4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Not </w:t>
      </w:r>
      <w:ins w:id="603" w:author="University of Twente" w:date="2014-08-01T21:55:00Z">
        <w:r w:rsidR="007B65C8">
          <w:rPr>
            <w:rFonts w:asciiTheme="majorHAnsi" w:hAnsiTheme="majorHAnsi" w:cs="Courier"/>
            <w:color w:val="000000"/>
            <w:sz w:val="22"/>
            <w:szCs w:val="22"/>
          </w:rPr>
          <w:t>m</w:t>
        </w:r>
      </w:ins>
      <w:del w:id="604" w:author="University of Twente" w:date="2014-08-01T21:55:00Z">
        <w:r w:rsidRPr="00BC2E85" w:rsidDel="007B65C8">
          <w:rPr>
            <w:rFonts w:asciiTheme="majorHAnsi" w:hAnsiTheme="majorHAnsi" w:cs="Courier"/>
            <w:color w:val="000000"/>
            <w:sz w:val="22"/>
            <w:szCs w:val="22"/>
          </w:rPr>
          <w:delText>M</w:delText>
        </w:r>
      </w:del>
      <w:r w:rsidRPr="00BC2E85">
        <w:rPr>
          <w:rFonts w:asciiTheme="majorHAnsi" w:hAnsiTheme="majorHAnsi" w:cs="Courier"/>
          <w:color w:val="000000"/>
          <w:sz w:val="22"/>
          <w:szCs w:val="22"/>
        </w:rPr>
        <w:t xml:space="preserve">any types of transforms have been tried for </w:t>
      </w:r>
      <w:ins w:id="605" w:author="University of Twente" w:date="2014-08-01T23:25:00Z">
        <w:r w:rsidR="00E13E77">
          <w:rPr>
            <w:rFonts w:asciiTheme="majorHAnsi" w:hAnsiTheme="majorHAnsi" w:cs="Courier"/>
            <w:color w:val="000000"/>
            <w:sz w:val="22"/>
            <w:szCs w:val="22"/>
          </w:rPr>
          <w:t>image</w:t>
        </w:r>
      </w:ins>
      <w:del w:id="606" w:author="University of Twente" w:date="2014-08-01T23:25:00Z">
        <w:r w:rsidRPr="00BC2E85" w:rsidDel="00E13E77">
          <w:rPr>
            <w:rFonts w:asciiTheme="majorHAnsi" w:hAnsiTheme="majorHAnsi" w:cs="Courier"/>
            <w:color w:val="000000"/>
            <w:sz w:val="22"/>
            <w:szCs w:val="22"/>
          </w:rPr>
          <w:delText>picture</w:delText>
        </w:r>
      </w:del>
      <w:r w:rsidRPr="00BC2E85">
        <w:rPr>
          <w:rFonts w:asciiTheme="majorHAnsi" w:hAnsiTheme="majorHAnsi" w:cs="Courier"/>
          <w:color w:val="000000"/>
          <w:sz w:val="22"/>
          <w:szCs w:val="22"/>
        </w:rPr>
        <w:t xml:space="preserve"> coding, including for example Fourier</w:t>
      </w:r>
      <w:ins w:id="607" w:author="University of Twente" w:date="2014-08-01T23:25:00Z">
        <w:r w:rsidR="00E13E77">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 </w:t>
      </w:r>
      <w:proofErr w:type="spellStart"/>
      <w:r w:rsidRPr="00BC2E85">
        <w:rPr>
          <w:rFonts w:asciiTheme="majorHAnsi" w:hAnsiTheme="majorHAnsi" w:cs="Courier"/>
          <w:color w:val="000000"/>
          <w:sz w:val="22"/>
          <w:szCs w:val="22"/>
        </w:rPr>
        <w:t>Karhonen-Loeve</w:t>
      </w:r>
      <w:proofErr w:type="spellEnd"/>
      <w:ins w:id="608" w:author="University of Twente" w:date="2014-08-01T23:25:00Z">
        <w:r w:rsidR="00E13E77">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Walsh-</w:t>
      </w:r>
      <w:proofErr w:type="spellStart"/>
      <w:r w:rsidRPr="00BC2E85">
        <w:rPr>
          <w:rFonts w:asciiTheme="majorHAnsi" w:hAnsiTheme="majorHAnsi" w:cs="Courier"/>
          <w:color w:val="000000"/>
          <w:sz w:val="22"/>
          <w:szCs w:val="22"/>
        </w:rPr>
        <w:t>Hadamard</w:t>
      </w:r>
      <w:proofErr w:type="spellEnd"/>
      <w:ins w:id="609" w:author="University of Twente" w:date="2014-08-01T23:26:00Z">
        <w:r w:rsidR="00E13E77">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 </w:t>
      </w:r>
      <w:ins w:id="610" w:author="University of Twente" w:date="2014-08-01T23:26:00Z">
        <w:r w:rsidR="00E13E77">
          <w:rPr>
            <w:rFonts w:asciiTheme="majorHAnsi" w:hAnsiTheme="majorHAnsi" w:cs="Courier"/>
            <w:color w:val="000000"/>
            <w:sz w:val="22"/>
            <w:szCs w:val="22"/>
          </w:rPr>
          <w:t>L</w:t>
        </w:r>
      </w:ins>
      <w:del w:id="611" w:author="University of Twente" w:date="2014-08-01T23:26:00Z">
        <w:r w:rsidRPr="00BC2E85" w:rsidDel="00E13E77">
          <w:rPr>
            <w:rFonts w:asciiTheme="majorHAnsi" w:hAnsiTheme="majorHAnsi" w:cs="Courier"/>
            <w:color w:val="000000"/>
            <w:sz w:val="22"/>
            <w:szCs w:val="22"/>
          </w:rPr>
          <w:delText>l</w:delText>
        </w:r>
      </w:del>
      <w:r w:rsidRPr="00BC2E85">
        <w:rPr>
          <w:rFonts w:asciiTheme="majorHAnsi" w:hAnsiTheme="majorHAnsi" w:cs="Courier"/>
          <w:color w:val="000000"/>
          <w:sz w:val="22"/>
          <w:szCs w:val="22"/>
        </w:rPr>
        <w:t>apped orthogonal</w:t>
      </w:r>
      <w:ins w:id="612" w:author="University of Twente" w:date="2014-08-01T23:26:00Z">
        <w:r w:rsidR="00E13E77">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Discrete Cosine (DCT)</w:t>
      </w:r>
      <w:ins w:id="613" w:author="University of Twente" w:date="2014-08-01T23:26:00Z">
        <w:r w:rsidR="00E13E77">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 and recently, Wavelets.  The various transforms differ </w:t>
      </w:r>
      <w:del w:id="614" w:author="University of Twente" w:date="2014-08-01T23:27:00Z">
        <w:r w:rsidRPr="00BC2E85" w:rsidDel="00DE48EA">
          <w:rPr>
            <w:rFonts w:asciiTheme="majorHAnsi" w:hAnsiTheme="majorHAnsi" w:cs="Courier"/>
            <w:color w:val="000000"/>
            <w:sz w:val="22"/>
            <w:szCs w:val="22"/>
          </w:rPr>
          <w:delText xml:space="preserve">among themselves </w:delText>
        </w:r>
      </w:del>
      <w:r w:rsidRPr="00BC2E85">
        <w:rPr>
          <w:rFonts w:asciiTheme="majorHAnsi" w:hAnsiTheme="majorHAnsi" w:cs="Courier"/>
          <w:color w:val="000000"/>
          <w:sz w:val="22"/>
          <w:szCs w:val="22"/>
        </w:rPr>
        <w:t xml:space="preserve">in three basic ways that are of interest in </w:t>
      </w:r>
      <w:del w:id="615" w:author="University of Twente" w:date="2014-08-01T23:27:00Z">
        <w:r w:rsidRPr="00BC2E85" w:rsidDel="00DE48EA">
          <w:rPr>
            <w:rFonts w:asciiTheme="majorHAnsi" w:hAnsiTheme="majorHAnsi" w:cs="Courier"/>
            <w:color w:val="000000"/>
            <w:sz w:val="22"/>
            <w:szCs w:val="22"/>
          </w:rPr>
          <w:delText xml:space="preserve">picture </w:delText>
        </w:r>
      </w:del>
      <w:ins w:id="616" w:author="University of Twente" w:date="2014-08-01T23:27:00Z">
        <w:r w:rsidR="00DE48EA">
          <w:rPr>
            <w:rFonts w:asciiTheme="majorHAnsi" w:hAnsiTheme="majorHAnsi" w:cs="Courier"/>
            <w:color w:val="000000"/>
            <w:sz w:val="22"/>
            <w:szCs w:val="22"/>
          </w:rPr>
          <w:t>image</w:t>
        </w:r>
        <w:r w:rsidR="00DE48EA" w:rsidRPr="00BC2E85">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coding:</w:t>
      </w:r>
      <w:r w:rsidRPr="00BC2E85">
        <w:rPr>
          <w:rFonts w:asciiTheme="majorHAnsi" w:hAnsiTheme="majorHAnsi" w:cs="Courier"/>
          <w:color w:val="800000"/>
          <w:sz w:val="22"/>
          <w:szCs w:val="22"/>
        </w:rPr>
        <w:t>\\</w:t>
      </w:r>
    </w:p>
    <w:p w14:paraId="26BE188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1) </w:t>
      </w:r>
      <w:proofErr w:type="gramStart"/>
      <w:r w:rsidRPr="00BC2E85">
        <w:rPr>
          <w:rFonts w:asciiTheme="majorHAnsi" w:hAnsiTheme="majorHAnsi" w:cs="Courier"/>
          <w:color w:val="000000"/>
          <w:sz w:val="22"/>
          <w:szCs w:val="22"/>
        </w:rPr>
        <w:t>the</w:t>
      </w:r>
      <w:proofErr w:type="gramEnd"/>
      <w:r w:rsidRPr="00BC2E85">
        <w:rPr>
          <w:rFonts w:asciiTheme="majorHAnsi" w:hAnsiTheme="majorHAnsi" w:cs="Courier"/>
          <w:color w:val="000000"/>
          <w:sz w:val="22"/>
          <w:szCs w:val="22"/>
        </w:rPr>
        <w:t xml:space="preserve"> degree of concentration of energy in a few coefficients;</w:t>
      </w:r>
      <w:r w:rsidRPr="00BC2E85">
        <w:rPr>
          <w:rFonts w:asciiTheme="majorHAnsi" w:hAnsiTheme="majorHAnsi" w:cs="Courier"/>
          <w:color w:val="800000"/>
          <w:sz w:val="22"/>
          <w:szCs w:val="22"/>
        </w:rPr>
        <w:t>\\</w:t>
      </w:r>
    </w:p>
    <w:p w14:paraId="65C01C27"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2) </w:t>
      </w:r>
      <w:proofErr w:type="gramStart"/>
      <w:r w:rsidRPr="00BC2E85">
        <w:rPr>
          <w:rFonts w:asciiTheme="majorHAnsi" w:hAnsiTheme="majorHAnsi" w:cs="Courier"/>
          <w:color w:val="000000"/>
          <w:sz w:val="22"/>
          <w:szCs w:val="22"/>
        </w:rPr>
        <w:t>the</w:t>
      </w:r>
      <w:proofErr w:type="gramEnd"/>
      <w:r w:rsidRPr="00BC2E85">
        <w:rPr>
          <w:rFonts w:asciiTheme="majorHAnsi" w:hAnsiTheme="majorHAnsi" w:cs="Courier"/>
          <w:color w:val="000000"/>
          <w:sz w:val="22"/>
          <w:szCs w:val="22"/>
        </w:rPr>
        <w:t xml:space="preserve"> region of influence of each coefficient in the reconstructed </w:t>
      </w:r>
      <w:ins w:id="617" w:author="University of Twente" w:date="2014-08-01T23:28:00Z">
        <w:r w:rsidR="00DE48EA">
          <w:rPr>
            <w:rFonts w:asciiTheme="majorHAnsi" w:hAnsiTheme="majorHAnsi" w:cs="Courier"/>
            <w:color w:val="000000"/>
            <w:sz w:val="22"/>
            <w:szCs w:val="22"/>
          </w:rPr>
          <w:t>image</w:t>
        </w:r>
      </w:ins>
      <w:del w:id="618" w:author="University of Twente" w:date="2014-08-01T23:28:00Z">
        <w:r w:rsidRPr="00BC2E85" w:rsidDel="00DE48EA">
          <w:rPr>
            <w:rFonts w:asciiTheme="majorHAnsi" w:hAnsiTheme="majorHAnsi" w:cs="Courier"/>
            <w:color w:val="000000"/>
            <w:sz w:val="22"/>
            <w:szCs w:val="22"/>
          </w:rPr>
          <w:delText>picture</w:delText>
        </w:r>
      </w:del>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
    <w:p w14:paraId="160502F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3) </w:t>
      </w:r>
      <w:proofErr w:type="gramStart"/>
      <w:r w:rsidRPr="00BC2E85">
        <w:rPr>
          <w:rFonts w:asciiTheme="majorHAnsi" w:hAnsiTheme="majorHAnsi" w:cs="Courier"/>
          <w:color w:val="000000"/>
          <w:sz w:val="22"/>
          <w:szCs w:val="22"/>
        </w:rPr>
        <w:t>the</w:t>
      </w:r>
      <w:proofErr w:type="gramEnd"/>
      <w:r w:rsidRPr="00BC2E85">
        <w:rPr>
          <w:rFonts w:asciiTheme="majorHAnsi" w:hAnsiTheme="majorHAnsi" w:cs="Courier"/>
          <w:color w:val="000000"/>
          <w:sz w:val="22"/>
          <w:szCs w:val="22"/>
        </w:rPr>
        <w:t xml:space="preserve"> appearance and visibility of coding noise due to coarse quantization of the coefficients.</w:t>
      </w:r>
      <w:r w:rsidRPr="00BC2E85">
        <w:rPr>
          <w:rFonts w:asciiTheme="majorHAnsi" w:hAnsiTheme="majorHAnsi" w:cs="Courier"/>
          <w:color w:val="800000"/>
          <w:sz w:val="22"/>
          <w:szCs w:val="22"/>
        </w:rPr>
        <w:t>\\</w:t>
      </w:r>
    </w:p>
    <w:p w14:paraId="594EE4A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42A6428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roofErr w:type="spellStart"/>
      <w:r w:rsidRPr="00BC2E85">
        <w:rPr>
          <w:rFonts w:asciiTheme="majorHAnsi" w:hAnsiTheme="majorHAnsi" w:cs="Courier"/>
          <w:color w:val="000000"/>
          <w:sz w:val="22"/>
          <w:szCs w:val="22"/>
        </w:rPr>
        <w:t>Karhunen-</w:t>
      </w:r>
      <w:proofErr w:type="gramStart"/>
      <w:r w:rsidRPr="00BC2E85">
        <w:rPr>
          <w:rFonts w:asciiTheme="majorHAnsi" w:hAnsiTheme="majorHAnsi" w:cs="Courier"/>
          <w:color w:val="000000"/>
          <w:sz w:val="22"/>
          <w:szCs w:val="22"/>
        </w:rPr>
        <w:t>Loeve</w:t>
      </w:r>
      <w:proofErr w:type="spellEnd"/>
      <w:ins w:id="619" w:author="University of Twente" w:date="2014-08-01T23:28:00Z">
        <w:r w:rsidR="00DE48EA">
          <w:rPr>
            <w:rFonts w:asciiTheme="majorHAnsi" w:hAnsiTheme="majorHAnsi" w:cs="Courier"/>
            <w:color w:val="000000"/>
            <w:sz w:val="22"/>
            <w:szCs w:val="22"/>
          </w:rPr>
          <w:t>[</w:t>
        </w:r>
        <w:proofErr w:type="gramEnd"/>
        <w:r w:rsidR="00DE48EA">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is a statistically based transform method that can be tailored to one image or group of images, and therefore has the optimum energy concentration.  However, it </w:t>
      </w:r>
      <w:r w:rsidRPr="00DE48EA">
        <w:rPr>
          <w:rFonts w:asciiTheme="majorHAnsi" w:hAnsiTheme="majorHAnsi" w:cs="Courier"/>
          <w:color w:val="000000"/>
          <w:sz w:val="22"/>
          <w:szCs w:val="22"/>
          <w:highlight w:val="yellow"/>
          <w:rPrChange w:id="620" w:author="University of Twente" w:date="2014-08-01T23:30:00Z">
            <w:rPr>
              <w:rFonts w:asciiTheme="majorHAnsi" w:hAnsiTheme="majorHAnsi" w:cs="Courier"/>
              <w:color w:val="000000"/>
              <w:sz w:val="22"/>
              <w:szCs w:val="22"/>
            </w:rPr>
          </w:rPrChange>
        </w:rPr>
        <w:t>generally will not have this optimum concentration for images not in the basis set.</w:t>
      </w:r>
      <w:r w:rsidRPr="00BC2E85">
        <w:rPr>
          <w:rFonts w:asciiTheme="majorHAnsi" w:hAnsiTheme="majorHAnsi" w:cs="Courier"/>
          <w:color w:val="000000"/>
          <w:sz w:val="22"/>
          <w:szCs w:val="22"/>
        </w:rPr>
        <w:t xml:space="preserve">  </w:t>
      </w:r>
    </w:p>
    <w:p w14:paraId="7F539599" w14:textId="767B832F"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Fourier transforms (discrete) have good energy concentration characteristics, but become</w:t>
      </w:r>
      <w:ins w:id="621" w:author="Alireza Masoum" w:date="2014-08-03T21:11:00Z">
        <w:r w:rsidR="00EB2EE4">
          <w:rPr>
            <w:rFonts w:asciiTheme="majorHAnsi" w:hAnsiTheme="majorHAnsi" w:cs="Courier"/>
            <w:color w:val="000000"/>
            <w:sz w:val="22"/>
            <w:szCs w:val="22"/>
          </w:rPr>
          <w:t>s</w:t>
        </w:r>
      </w:ins>
      <w:r w:rsidRPr="00BC2E85">
        <w:rPr>
          <w:rFonts w:asciiTheme="majorHAnsi" w:hAnsiTheme="majorHAnsi" w:cs="Courier"/>
          <w:color w:val="000000"/>
          <w:sz w:val="22"/>
          <w:szCs w:val="22"/>
        </w:rPr>
        <w:t xml:space="preserve"> </w:t>
      </w:r>
      <w:del w:id="622" w:author="Alireza Masoum" w:date="2014-08-03T21:11:00Z">
        <w:r w:rsidRPr="00DE48EA" w:rsidDel="00EB2EE4">
          <w:rPr>
            <w:rFonts w:asciiTheme="majorHAnsi" w:hAnsiTheme="majorHAnsi" w:cs="Courier"/>
            <w:color w:val="000000"/>
            <w:sz w:val="22"/>
            <w:szCs w:val="22"/>
            <w:highlight w:val="yellow"/>
            <w:rPrChange w:id="623" w:author="University of Twente" w:date="2014-08-01T23:31:00Z">
              <w:rPr>
                <w:rFonts w:asciiTheme="majorHAnsi" w:hAnsiTheme="majorHAnsi" w:cs="Courier"/>
                <w:color w:val="000000"/>
                <w:sz w:val="22"/>
                <w:szCs w:val="22"/>
              </w:rPr>
            </w:rPrChange>
          </w:rPr>
          <w:delText>unwieldy</w:delText>
        </w:r>
        <w:r w:rsidRPr="00BC2E85" w:rsidDel="00EB2EE4">
          <w:rPr>
            <w:rFonts w:asciiTheme="majorHAnsi" w:hAnsiTheme="majorHAnsi" w:cs="Courier"/>
            <w:color w:val="000000"/>
            <w:sz w:val="22"/>
            <w:szCs w:val="22"/>
          </w:rPr>
          <w:delText xml:space="preserve"> </w:delText>
        </w:r>
      </w:del>
      <w:ins w:id="624" w:author="Alireza Masoum" w:date="2014-08-03T21:11:00Z">
        <w:r w:rsidR="00EB2EE4">
          <w:rPr>
            <w:rFonts w:asciiTheme="majorHAnsi" w:hAnsiTheme="majorHAnsi" w:cs="Courier"/>
            <w:color w:val="000000"/>
            <w:sz w:val="22"/>
            <w:szCs w:val="22"/>
          </w:rPr>
          <w:t>inefficient</w:t>
        </w:r>
        <w:r w:rsidR="00EB2EE4" w:rsidRPr="00BC2E85">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when dealing with large images requiring large numbers of coefficients.  Block transforms, which work on a small portion of the image at a time, are therefore preferred.  The discrete Fourier transform may be applied to a block of pixels.  Other transforms, which fall in this category, are Walsh-</w:t>
      </w:r>
      <w:proofErr w:type="spellStart"/>
      <w:r w:rsidRPr="00BC2E85">
        <w:rPr>
          <w:rFonts w:asciiTheme="majorHAnsi" w:hAnsiTheme="majorHAnsi" w:cs="Courier"/>
          <w:color w:val="000000"/>
          <w:sz w:val="22"/>
          <w:szCs w:val="22"/>
        </w:rPr>
        <w:t>Hadamard</w:t>
      </w:r>
      <w:proofErr w:type="spellEnd"/>
      <w:r w:rsidRPr="00BC2E85">
        <w:rPr>
          <w:rFonts w:asciiTheme="majorHAnsi" w:hAnsiTheme="majorHAnsi" w:cs="Courier"/>
          <w:color w:val="000000"/>
          <w:sz w:val="22"/>
          <w:szCs w:val="22"/>
        </w:rPr>
        <w:t>, and the DCT.  The lapped orthogonal transforms are a special case in which the coefficients' influence is confined to a few adjacent blocks, with a tapering-off influence toward the edges</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449F1D3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2731CDB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Because of ease of hardware computation and generally very good energy concentration for a wide range of natural images, the DCT has become the transform of choice for many image-coding schemes, including MPEG.  The DCT, unlike the Fourier transform, is spatially </w:t>
      </w:r>
      <w:proofErr w:type="gramStart"/>
      <w:r w:rsidRPr="00BC2E85">
        <w:rPr>
          <w:rFonts w:asciiTheme="majorHAnsi" w:hAnsiTheme="majorHAnsi" w:cs="Courier"/>
          <w:color w:val="000000"/>
          <w:sz w:val="22"/>
          <w:szCs w:val="22"/>
        </w:rPr>
        <w:t>variant</w:t>
      </w:r>
      <w:proofErr w:type="gramEnd"/>
      <w:r w:rsidRPr="00BC2E85">
        <w:rPr>
          <w:rFonts w:asciiTheme="majorHAnsi" w:hAnsiTheme="majorHAnsi" w:cs="Courier"/>
          <w:color w:val="000000"/>
          <w:sz w:val="22"/>
          <w:szCs w:val="22"/>
        </w:rPr>
        <w:t xml:space="preserve">. A portion of a sine wave coded with a Fourier transform has all the energy concentrated at the same frequency coefficients regardless of the phase of the sinusoid (although the energy will be apportioned differently between the sine and cosine components).  The DCT, on the other hand, is sensitive to phase, so that an object moving across the screen will have different frequency content from frame to frame.  This also means that the visibility of coding artifacts due to coefficient quantization will vary somewhat depending on the position of an object (edge) in the image.  Also, because the DCT is a strictly bounded block transform, </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coding will produce block-edge mismatch, which will be visible at some level of quantization even if there is only low frequency content in that area</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3CAE6297"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090904AA" w14:textId="6CDE6751"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An image is usually composed of many small pixels and a matrix whose elements are the values of these pixel</w:t>
      </w:r>
      <w:ins w:id="625" w:author="University of Twente" w:date="2014-08-01T23:38:00Z">
        <w:r w:rsidR="00786397">
          <w:rPr>
            <w:rFonts w:asciiTheme="majorHAnsi" w:hAnsiTheme="majorHAnsi" w:cs="Courier"/>
            <w:color w:val="000000"/>
            <w:sz w:val="22"/>
            <w:szCs w:val="22"/>
          </w:rPr>
          <w:t>s</w:t>
        </w:r>
      </w:ins>
      <w:del w:id="626" w:author="University of Twente" w:date="2014-08-01T23:38:00Z">
        <w:r w:rsidRPr="00BC2E85" w:rsidDel="00786397">
          <w:rPr>
            <w:rFonts w:asciiTheme="majorHAnsi" w:hAnsiTheme="majorHAnsi" w:cs="Courier"/>
            <w:color w:val="000000"/>
            <w:sz w:val="22"/>
            <w:szCs w:val="22"/>
          </w:rPr>
          <w:delText>s can model this image</w:delText>
        </w:r>
      </w:del>
      <w:r w:rsidRPr="00BC2E85">
        <w:rPr>
          <w:rFonts w:asciiTheme="majorHAnsi" w:hAnsiTheme="majorHAnsi" w:cs="Courier"/>
          <w:color w:val="000000"/>
          <w:sz w:val="22"/>
          <w:szCs w:val="22"/>
        </w:rPr>
        <w:t>. By conducting some wavelet transformation o</w:t>
      </w:r>
      <w:ins w:id="627" w:author="University of Twente" w:date="2014-08-01T23:39:00Z">
        <w:r w:rsidR="00786397">
          <w:rPr>
            <w:rFonts w:asciiTheme="majorHAnsi" w:hAnsiTheme="majorHAnsi" w:cs="Courier"/>
            <w:color w:val="000000"/>
            <w:sz w:val="22"/>
            <w:szCs w:val="22"/>
          </w:rPr>
          <w:t>ver</w:t>
        </w:r>
      </w:ins>
      <w:del w:id="628" w:author="University of Twente" w:date="2014-08-01T23:39:00Z">
        <w:r w:rsidRPr="00BC2E85" w:rsidDel="00786397">
          <w:rPr>
            <w:rFonts w:asciiTheme="majorHAnsi" w:hAnsiTheme="majorHAnsi" w:cs="Courier"/>
            <w:color w:val="000000"/>
            <w:sz w:val="22"/>
            <w:szCs w:val="22"/>
          </w:rPr>
          <w:delText>n</w:delText>
        </w:r>
      </w:del>
      <w:r w:rsidRPr="00BC2E85">
        <w:rPr>
          <w:rFonts w:asciiTheme="majorHAnsi" w:hAnsiTheme="majorHAnsi" w:cs="Courier"/>
          <w:color w:val="000000"/>
          <w:sz w:val="22"/>
          <w:szCs w:val="22"/>
        </w:rPr>
        <w:t xml:space="preserve"> the </w:t>
      </w:r>
      <w:ins w:id="629" w:author="University of Twente" w:date="2014-08-01T23:40:00Z">
        <w:r w:rsidR="00786397">
          <w:rPr>
            <w:rFonts w:asciiTheme="majorHAnsi" w:hAnsiTheme="majorHAnsi" w:cs="Courier"/>
            <w:color w:val="000000"/>
            <w:sz w:val="22"/>
            <w:szCs w:val="22"/>
          </w:rPr>
          <w:t xml:space="preserve">aforementioned </w:t>
        </w:r>
      </w:ins>
      <w:r w:rsidRPr="00BC2E85">
        <w:rPr>
          <w:rFonts w:asciiTheme="majorHAnsi" w:hAnsiTheme="majorHAnsi" w:cs="Courier"/>
          <w:color w:val="000000"/>
          <w:sz w:val="22"/>
          <w:szCs w:val="22"/>
        </w:rPr>
        <w:t xml:space="preserve">matrix, we can extract the important features from the image in the frequency domain [16]. Then, storing only these important features of the image can significantly reduce the image size. </w:t>
      </w:r>
      <w:del w:id="630" w:author="Alireza Masoum" w:date="2014-08-03T21:15:00Z">
        <w:r w:rsidRPr="00BC2E85" w:rsidDel="00EB2EE4">
          <w:rPr>
            <w:rFonts w:asciiTheme="majorHAnsi" w:hAnsiTheme="majorHAnsi" w:cs="Courier"/>
            <w:color w:val="000000"/>
            <w:sz w:val="22"/>
            <w:szCs w:val="22"/>
          </w:rPr>
          <w:delText>The image-based compression techniques adopt the similar idea. They organize a WSN into a hierarchical architecture and consider the sensing data sent from all sensor nodes as an image containing multiple pixels. Then, a wavelet transformation is performed to extract the spatial and temporal summarization from these sens</w:delText>
        </w:r>
      </w:del>
      <w:ins w:id="631" w:author="University of Twente" w:date="2014-08-01T23:43:00Z">
        <w:del w:id="632" w:author="Alireza Masoum" w:date="2014-08-03T21:15:00Z">
          <w:r w:rsidR="00786397" w:rsidDel="00EB2EE4">
            <w:rPr>
              <w:rFonts w:asciiTheme="majorHAnsi" w:hAnsiTheme="majorHAnsi" w:cs="Courier"/>
              <w:color w:val="000000"/>
              <w:sz w:val="22"/>
              <w:szCs w:val="22"/>
            </w:rPr>
            <w:delText>ory</w:delText>
          </w:r>
        </w:del>
      </w:ins>
      <w:del w:id="633" w:author="Alireza Masoum" w:date="2014-08-03T21:15:00Z">
        <w:r w:rsidRPr="00BC2E85" w:rsidDel="00EB2EE4">
          <w:rPr>
            <w:rFonts w:asciiTheme="majorHAnsi" w:hAnsiTheme="majorHAnsi" w:cs="Courier"/>
            <w:color w:val="000000"/>
            <w:sz w:val="22"/>
            <w:szCs w:val="22"/>
          </w:rPr>
          <w:delText>ing data. Explicitly, when sens</w:delText>
        </w:r>
      </w:del>
      <w:ins w:id="634" w:author="University of Twente" w:date="2014-08-01T23:43:00Z">
        <w:del w:id="635" w:author="Alireza Masoum" w:date="2014-08-03T21:15:00Z">
          <w:r w:rsidR="00786397" w:rsidDel="00EB2EE4">
            <w:rPr>
              <w:rFonts w:asciiTheme="majorHAnsi" w:hAnsiTheme="majorHAnsi" w:cs="Courier"/>
              <w:color w:val="000000"/>
              <w:sz w:val="22"/>
              <w:szCs w:val="22"/>
            </w:rPr>
            <w:delText>ory</w:delText>
          </w:r>
        </w:del>
      </w:ins>
      <w:del w:id="636" w:author="Alireza Masoum" w:date="2014-08-03T21:15:00Z">
        <w:r w:rsidRPr="00BC2E85" w:rsidDel="00EB2EE4">
          <w:rPr>
            <w:rFonts w:asciiTheme="majorHAnsi" w:hAnsiTheme="majorHAnsi" w:cs="Courier"/>
            <w:color w:val="000000"/>
            <w:sz w:val="22"/>
            <w:szCs w:val="22"/>
          </w:rPr>
          <w:delText>ing data possess a higher degree of spatial or temporal correlation, the image-based compression techniques can further reduce the amount of sensing data.</w:delText>
        </w:r>
        <w:r w:rsidRPr="00BC2E85" w:rsidDel="00EB2EE4">
          <w:rPr>
            <w:rFonts w:asciiTheme="majorHAnsi" w:hAnsiTheme="majorHAnsi" w:cs="Courier"/>
            <w:color w:val="800000"/>
            <w:sz w:val="22"/>
            <w:szCs w:val="22"/>
          </w:rPr>
          <w:delText>\\</w:delText>
        </w:r>
      </w:del>
    </w:p>
    <w:p w14:paraId="3A049E0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5E2EB207" w14:textId="77777777" w:rsidR="00BC2E85" w:rsidRPr="00BC2E85" w:rsidRDefault="00BC2E85" w:rsidP="00786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Generally, it is difﬁcult to implement a full version of those popular transform-based compression algorithms in WSNs. The main reason is that they often require one of the sensor nodes to have knowledge of all measurements in a network </w:t>
      </w:r>
      <w:ins w:id="637" w:author="University of Twente" w:date="2014-08-01T23:44:00Z">
        <w:r w:rsidR="00786397">
          <w:rPr>
            <w:rFonts w:asciiTheme="majorHAnsi" w:hAnsiTheme="majorHAnsi" w:cs="Courier"/>
            <w:color w:val="000000"/>
            <w:sz w:val="22"/>
            <w:szCs w:val="22"/>
          </w:rPr>
          <w:t xml:space="preserve">in order </w:t>
        </w:r>
      </w:ins>
      <w:r w:rsidRPr="00BC2E85">
        <w:rPr>
          <w:rFonts w:asciiTheme="majorHAnsi" w:hAnsiTheme="majorHAnsi" w:cs="Courier"/>
          <w:color w:val="000000"/>
          <w:sz w:val="22"/>
          <w:szCs w:val="22"/>
        </w:rPr>
        <w:t>to calculate the transform coefﬁcients. This requirement could potentially increase</w:t>
      </w:r>
      <w:del w:id="638" w:author="University of Twente" w:date="2014-08-01T23:44:00Z">
        <w:r w:rsidRPr="00BC2E85" w:rsidDel="00786397">
          <w:rPr>
            <w:rFonts w:asciiTheme="majorHAnsi" w:hAnsiTheme="majorHAnsi" w:cs="Courier"/>
            <w:color w:val="000000"/>
            <w:sz w:val="22"/>
            <w:szCs w:val="22"/>
          </w:rPr>
          <w:delText>s</w:delText>
        </w:r>
      </w:del>
      <w:r w:rsidRPr="00BC2E85">
        <w:rPr>
          <w:rFonts w:asciiTheme="majorHAnsi" w:hAnsiTheme="majorHAnsi" w:cs="Courier"/>
          <w:color w:val="000000"/>
          <w:sz w:val="22"/>
          <w:szCs w:val="22"/>
        </w:rPr>
        <w:t xml:space="preserve"> the volume of inter-node communication</w:t>
      </w:r>
      <w:del w:id="639" w:author="University of Twente" w:date="2014-08-01T23:45:00Z">
        <w:r w:rsidRPr="00BC2E85" w:rsidDel="00786397">
          <w:rPr>
            <w:rFonts w:asciiTheme="majorHAnsi" w:hAnsiTheme="majorHAnsi" w:cs="Courier"/>
            <w:color w:val="000000"/>
            <w:sz w:val="22"/>
            <w:szCs w:val="22"/>
          </w:rPr>
          <w:delText>,</w:delText>
        </w:r>
      </w:del>
      <w:proofErr w:type="gramStart"/>
      <w:r w:rsidRPr="00BC2E85">
        <w:rPr>
          <w:rFonts w:asciiTheme="majorHAnsi" w:hAnsiTheme="majorHAnsi" w:cs="Courier"/>
          <w:color w:val="000000"/>
          <w:sz w:val="22"/>
          <w:szCs w:val="22"/>
        </w:rPr>
        <w:t xml:space="preserve"> which</w:t>
      </w:r>
      <w:proofErr w:type="gramEnd"/>
      <w:r w:rsidRPr="00BC2E85">
        <w:rPr>
          <w:rFonts w:asciiTheme="majorHAnsi" w:hAnsiTheme="majorHAnsi" w:cs="Courier"/>
          <w:color w:val="000000"/>
          <w:sz w:val="22"/>
          <w:szCs w:val="22"/>
        </w:rPr>
        <w:t xml:space="preserve"> affects communication costs and results in higher power usage. Due to this reason, there are several works in the </w:t>
      </w:r>
      <w:proofErr w:type="gramStart"/>
      <w:r w:rsidRPr="00BC2E85">
        <w:rPr>
          <w:rFonts w:asciiTheme="majorHAnsi" w:hAnsiTheme="majorHAnsi" w:cs="Courier"/>
          <w:color w:val="000000"/>
          <w:sz w:val="22"/>
          <w:szCs w:val="22"/>
        </w:rPr>
        <w:t>literature</w:t>
      </w:r>
      <w:ins w:id="640" w:author="University of Twente" w:date="2014-08-01T23:46:00Z">
        <w:r w:rsidR="00786397">
          <w:rPr>
            <w:rFonts w:asciiTheme="majorHAnsi" w:hAnsiTheme="majorHAnsi" w:cs="Courier"/>
            <w:color w:val="000000"/>
            <w:sz w:val="22"/>
            <w:szCs w:val="22"/>
          </w:rPr>
          <w:t>[</w:t>
        </w:r>
        <w:proofErr w:type="gramEnd"/>
        <w:r w:rsidR="00786397">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that aim to approximate or modify those classic transform-based algorithms in order to be </w:t>
      </w:r>
      <w:del w:id="641" w:author="University of Twente" w:date="2014-08-01T23:46:00Z">
        <w:r w:rsidRPr="00BC2E85" w:rsidDel="00786397">
          <w:rPr>
            <w:rFonts w:asciiTheme="majorHAnsi" w:hAnsiTheme="majorHAnsi" w:cs="Courier"/>
            <w:color w:val="000000"/>
            <w:sz w:val="22"/>
            <w:szCs w:val="22"/>
          </w:rPr>
          <w:delText xml:space="preserve">suitably </w:delText>
        </w:r>
      </w:del>
      <w:r w:rsidRPr="00BC2E85">
        <w:rPr>
          <w:rFonts w:asciiTheme="majorHAnsi" w:hAnsiTheme="majorHAnsi" w:cs="Courier"/>
          <w:color w:val="000000"/>
          <w:sz w:val="22"/>
          <w:szCs w:val="22"/>
        </w:rPr>
        <w:t xml:space="preserve">applicable to WSNs. </w:t>
      </w:r>
      <w:r w:rsidRPr="00BC2E85">
        <w:rPr>
          <w:rFonts w:asciiTheme="majorHAnsi" w:hAnsiTheme="majorHAnsi" w:cs="Courier"/>
          <w:color w:val="800000"/>
          <w:sz w:val="22"/>
          <w:szCs w:val="22"/>
        </w:rPr>
        <w:t>\\</w:t>
      </w:r>
    </w:p>
    <w:p w14:paraId="4070A7A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p>
    <w:p w14:paraId="3CDDC90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In transform coding, the compression scheme acts on a linearly transformed version of the data. Specifically, for the sampled data </w:t>
      </w: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w:t>
      </w:r>
      <w:proofErr w:type="gramEnd"/>
      <w:r w:rsidRPr="00BC2E85">
        <w:rPr>
          <w:rFonts w:asciiTheme="majorHAnsi" w:hAnsiTheme="majorHAnsi" w:cs="Courier"/>
          <w:color w:val="000000"/>
          <w:sz w:val="22"/>
          <w:szCs w:val="22"/>
        </w:rPr>
        <w:t xml:space="preserve">f}, we typically use an orthonormal </w:t>
      </w:r>
      <w:r w:rsidRPr="00BC2E85">
        <w:rPr>
          <w:rFonts w:asciiTheme="majorHAnsi" w:hAnsiTheme="majorHAnsi" w:cs="Courier"/>
          <w:color w:val="000000"/>
          <w:sz w:val="22"/>
          <w:szCs w:val="22"/>
        </w:rPr>
        <w:lastRenderedPageBreak/>
        <w:t xml:space="preserve">transformation matrix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 xml:space="preserve">{J} that yields a coefficient vector </w:t>
      </w:r>
      <w:r w:rsidRPr="00BC2E85">
        <w:rPr>
          <w:rFonts w:asciiTheme="majorHAnsi" w:hAnsiTheme="majorHAnsi" w:cs="Courier"/>
          <w:color w:val="008000"/>
          <w:sz w:val="22"/>
          <w:szCs w:val="22"/>
        </w:rPr>
        <w:t>$w=J^{-1}f $</w:t>
      </w:r>
      <w:r w:rsidRPr="00BC2E85">
        <w:rPr>
          <w:rFonts w:asciiTheme="majorHAnsi" w:hAnsiTheme="majorHAnsi" w:cs="Courier"/>
          <w:color w:val="000000"/>
          <w:sz w:val="22"/>
          <w:szCs w:val="22"/>
        </w:rPr>
        <w:t xml:space="preserve">(so that </w:t>
      </w:r>
      <w:r w:rsidRPr="00BC2E85">
        <w:rPr>
          <w:rFonts w:asciiTheme="majorHAnsi" w:hAnsiTheme="majorHAnsi" w:cs="Courier"/>
          <w:color w:val="008000"/>
          <w:sz w:val="22"/>
          <w:szCs w:val="22"/>
        </w:rPr>
        <w:t>$f=</w:t>
      </w:r>
      <w:proofErr w:type="spellStart"/>
      <w:r w:rsidRPr="00BC2E85">
        <w:rPr>
          <w:rFonts w:asciiTheme="majorHAnsi" w:hAnsiTheme="majorHAnsi" w:cs="Courier"/>
          <w:color w:val="008000"/>
          <w:sz w:val="22"/>
          <w:szCs w:val="22"/>
        </w:rPr>
        <w:t>Jw</w:t>
      </w:r>
      <w:proofErr w:type="spellEnd"/>
      <w:r w:rsidRPr="00BC2E85">
        <w:rPr>
          <w:rFonts w:asciiTheme="majorHAnsi" w:hAnsiTheme="majorHAnsi" w:cs="Courier"/>
          <w:color w:val="008000"/>
          <w:sz w:val="22"/>
          <w:szCs w:val="22"/>
        </w:rPr>
        <w:t>$</w:t>
      </w:r>
      <w:r w:rsidRPr="00BC2E85">
        <w:rPr>
          <w:rFonts w:asciiTheme="majorHAnsi" w:hAnsiTheme="majorHAnsi" w:cs="Courier"/>
          <w:color w:val="000000"/>
          <w:sz w:val="22"/>
          <w:szCs w:val="22"/>
        </w:rPr>
        <w:t>) and achieve</w:t>
      </w:r>
      <w:ins w:id="642" w:author="University of Twente" w:date="2014-08-01T23:47:00Z">
        <w:r w:rsidR="00786397">
          <w:rPr>
            <w:rFonts w:asciiTheme="majorHAnsi" w:hAnsiTheme="majorHAnsi" w:cs="Courier"/>
            <w:color w:val="000000"/>
            <w:sz w:val="22"/>
            <w:szCs w:val="22"/>
          </w:rPr>
          <w:t>s</w:t>
        </w:r>
      </w:ins>
      <w:r w:rsidRPr="00BC2E85">
        <w:rPr>
          <w:rFonts w:asciiTheme="majorHAnsi" w:hAnsiTheme="majorHAnsi" w:cs="Courier"/>
          <w:color w:val="000000"/>
          <w:sz w:val="22"/>
          <w:szCs w:val="22"/>
        </w:rPr>
        <w:t xml:space="preserve"> compression by encoding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 xml:space="preserve">{w}, dividing the bit budget among the entries of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{w} according to their impact in signal distortion. For example, the bit budget may be partitioned among the entries of</w:t>
      </w: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w:t>
      </w:r>
      <w:proofErr w:type="gramEnd"/>
      <w:r w:rsidRPr="00BC2E85">
        <w:rPr>
          <w:rFonts w:asciiTheme="majorHAnsi" w:hAnsiTheme="majorHAnsi" w:cs="Courier"/>
          <w:color w:val="000000"/>
          <w:sz w:val="22"/>
          <w:szCs w:val="22"/>
        </w:rPr>
        <w:t>w} according to their expected magnitudes</w:t>
      </w:r>
      <w:ins w:id="643" w:author="University of Twente" w:date="2014-08-01T23:50:00Z">
        <w:r w:rsidR="00DF6EFA">
          <w:rPr>
            <w:rFonts w:asciiTheme="majorHAnsi" w:hAnsiTheme="majorHAnsi" w:cs="Courier"/>
            <w:color w:val="000000"/>
            <w:sz w:val="22"/>
            <w:szCs w:val="22"/>
          </w:rPr>
          <w:t>.</w:t>
        </w:r>
      </w:ins>
      <w:del w:id="644" w:author="University of Twente" w:date="2014-08-01T23:50:00Z">
        <w:r w:rsidRPr="00BC2E85" w:rsidDel="00DF6EFA">
          <w:rPr>
            <w:rFonts w:asciiTheme="majorHAnsi" w:hAnsiTheme="majorHAnsi" w:cs="Courier"/>
            <w:color w:val="000000"/>
            <w:sz w:val="22"/>
            <w:szCs w:val="22"/>
          </w:rPr>
          <w:delText>;</w:delText>
        </w:r>
      </w:del>
      <w:r w:rsidRPr="00BC2E85">
        <w:rPr>
          <w:rFonts w:asciiTheme="majorHAnsi" w:hAnsiTheme="majorHAnsi" w:cs="Courier"/>
          <w:color w:val="000000"/>
          <w:sz w:val="22"/>
          <w:szCs w:val="22"/>
        </w:rPr>
        <w:t xml:space="preserve"> </w:t>
      </w:r>
      <w:ins w:id="645" w:author="University of Twente" w:date="2014-08-01T23:50:00Z">
        <w:r w:rsidR="00DF6EFA">
          <w:rPr>
            <w:rFonts w:asciiTheme="majorHAnsi" w:hAnsiTheme="majorHAnsi" w:cs="Courier"/>
            <w:color w:val="000000"/>
            <w:sz w:val="22"/>
            <w:szCs w:val="22"/>
          </w:rPr>
          <w:t>I</w:t>
        </w:r>
      </w:ins>
      <w:del w:id="646" w:author="University of Twente" w:date="2014-08-01T23:50:00Z">
        <w:r w:rsidRPr="00BC2E85" w:rsidDel="00DF6EFA">
          <w:rPr>
            <w:rFonts w:asciiTheme="majorHAnsi" w:hAnsiTheme="majorHAnsi" w:cs="Courier"/>
            <w:color w:val="000000"/>
            <w:sz w:val="22"/>
            <w:szCs w:val="22"/>
          </w:rPr>
          <w:delText>i</w:delText>
        </w:r>
      </w:del>
      <w:r w:rsidRPr="00BC2E85">
        <w:rPr>
          <w:rFonts w:asciiTheme="majorHAnsi" w:hAnsiTheme="majorHAnsi" w:cs="Courier"/>
          <w:color w:val="000000"/>
          <w:sz w:val="22"/>
          <w:szCs w:val="22"/>
        </w:rPr>
        <w:t xml:space="preserve">n certain cases, it might be optimal to discard small coefficients when the savings in bitrate outweigh the distortion incurred by ignoring them. The signal is then decompressed by decoding the bit stream and populating an approximate coefficient vector </w:t>
      </w:r>
      <w:r w:rsidRPr="00BC2E85">
        <w:rPr>
          <w:rFonts w:asciiTheme="majorHAnsi" w:hAnsiTheme="majorHAnsi" w:cs="Courier"/>
          <w:color w:val="008000"/>
          <w:sz w:val="22"/>
          <w:szCs w:val="22"/>
        </w:rPr>
        <w:t>$w$</w:t>
      </w:r>
      <w:r w:rsidRPr="00BC2E85">
        <w:rPr>
          <w:rFonts w:asciiTheme="majorHAnsi" w:hAnsiTheme="majorHAnsi" w:cs="Courier"/>
          <w:color w:val="000000"/>
          <w:sz w:val="22"/>
          <w:szCs w:val="22"/>
        </w:rPr>
        <w:t xml:space="preserve"> with only the preserved coefficients (setting all others to zero), and then inverse transforming to obtain the estimate </w:t>
      </w:r>
      <w:r w:rsidRPr="00BC2E85">
        <w:rPr>
          <w:rFonts w:asciiTheme="majorHAnsi" w:hAnsiTheme="majorHAnsi" w:cs="Courier"/>
          <w:color w:val="008000"/>
          <w:sz w:val="22"/>
          <w:szCs w:val="22"/>
        </w:rPr>
        <w:t>$f=</w:t>
      </w:r>
      <w:proofErr w:type="spellStart"/>
      <w:r w:rsidRPr="00BC2E85">
        <w:rPr>
          <w:rFonts w:asciiTheme="majorHAnsi" w:hAnsiTheme="majorHAnsi" w:cs="Courier"/>
          <w:color w:val="008000"/>
          <w:sz w:val="22"/>
          <w:szCs w:val="22"/>
        </w:rPr>
        <w:t>Jw</w:t>
      </w:r>
      <w:proofErr w:type="spellEnd"/>
      <w:r w:rsidRPr="00BC2E85">
        <w:rPr>
          <w:rFonts w:asciiTheme="majorHAnsi" w:hAnsiTheme="majorHAnsi" w:cs="Courier"/>
          <w:color w:val="008000"/>
          <w:sz w:val="22"/>
          <w:szCs w:val="22"/>
        </w:rPr>
        <w:t>$</w:t>
      </w:r>
      <w:r w:rsidRPr="00BC2E85">
        <w:rPr>
          <w:rFonts w:asciiTheme="majorHAnsi" w:hAnsiTheme="majorHAnsi" w:cs="Courier"/>
          <w:color w:val="000000"/>
          <w:sz w:val="22"/>
          <w:szCs w:val="22"/>
        </w:rPr>
        <w:t>. The amount of distortion introduced by this type of compression is owing to the quantization error during coding and the magnitude of the discarded coefficients; thus, efficient transform coding relies on a suitable transform and coding scheme pair that minimizes these two sources of distortion</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2376E7D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23A80C9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We classify these approaches based on the transform coding metrics as follows:</w:t>
      </w:r>
    </w:p>
    <w:p w14:paraId="00F7407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2870DFA3" w14:textId="704A6E9C" w:rsid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647" w:author="Alireza Masoum" w:date="2014-08-03T22:56:00Z"/>
          <w:rFonts w:asciiTheme="majorHAnsi" w:hAnsiTheme="majorHAnsi" w:cs="Courier"/>
          <w:color w:val="000000"/>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subparagraph</w:t>
      </w:r>
      <w:proofErr w:type="gramEnd"/>
      <w:r w:rsidRPr="00BC2E85">
        <w:rPr>
          <w:rFonts w:asciiTheme="majorHAnsi" w:hAnsiTheme="majorHAnsi" w:cs="Courier"/>
          <w:color w:val="000000"/>
          <w:sz w:val="22"/>
          <w:szCs w:val="22"/>
        </w:rPr>
        <w:t>{</w:t>
      </w:r>
      <w:proofErr w:type="spellStart"/>
      <w:r w:rsidRPr="00BC2E85">
        <w:rPr>
          <w:rFonts w:asciiTheme="majorHAnsi" w:hAnsiTheme="majorHAnsi" w:cs="Courier"/>
          <w:color w:val="000000"/>
          <w:sz w:val="22"/>
          <w:szCs w:val="22"/>
        </w:rPr>
        <w:t>Karhunen</w:t>
      </w:r>
      <w:proofErr w:type="spellEnd"/>
      <w:r w:rsidRPr="00BC2E85">
        <w:rPr>
          <w:rFonts w:asciiTheme="majorHAnsi" w:hAnsiTheme="majorHAnsi" w:cs="Courier"/>
          <w:color w:val="000000"/>
          <w:sz w:val="22"/>
          <w:szCs w:val="22"/>
        </w:rPr>
        <w:t>–</w:t>
      </w:r>
      <w:proofErr w:type="spellStart"/>
      <w:r w:rsidRPr="00BC2E85">
        <w:rPr>
          <w:rFonts w:asciiTheme="majorHAnsi" w:hAnsiTheme="majorHAnsi" w:cs="Courier"/>
          <w:color w:val="000000"/>
          <w:sz w:val="22"/>
          <w:szCs w:val="22"/>
        </w:rPr>
        <w:t>Loève</w:t>
      </w:r>
      <w:proofErr w:type="spellEnd"/>
      <w:r w:rsidRPr="00BC2E85">
        <w:rPr>
          <w:rFonts w:asciiTheme="majorHAnsi" w:hAnsiTheme="majorHAnsi" w:cs="Courier"/>
          <w:color w:val="000000"/>
          <w:sz w:val="22"/>
          <w:szCs w:val="22"/>
        </w:rPr>
        <w:t xml:space="preserve"> </w:t>
      </w:r>
      <w:ins w:id="648" w:author="Alireza Masoum" w:date="2014-08-03T22:56:00Z">
        <w:r w:rsidR="006F428D">
          <w:rPr>
            <w:rFonts w:asciiTheme="majorHAnsi" w:hAnsiTheme="majorHAnsi" w:cs="Courier"/>
            <w:color w:val="000000"/>
            <w:sz w:val="22"/>
            <w:szCs w:val="22"/>
          </w:rPr>
          <w:t>T</w:t>
        </w:r>
      </w:ins>
      <w:del w:id="649" w:author="Alireza Masoum" w:date="2014-08-03T22:56:00Z">
        <w:r w:rsidRPr="00BC2E85" w:rsidDel="006F428D">
          <w:rPr>
            <w:rFonts w:asciiTheme="majorHAnsi" w:hAnsiTheme="majorHAnsi" w:cs="Courier"/>
            <w:color w:val="000000"/>
            <w:sz w:val="22"/>
            <w:szCs w:val="22"/>
          </w:rPr>
          <w:delText>t</w:delText>
        </w:r>
      </w:del>
      <w:r w:rsidRPr="00BC2E85">
        <w:rPr>
          <w:rFonts w:asciiTheme="majorHAnsi" w:hAnsiTheme="majorHAnsi" w:cs="Courier"/>
          <w:color w:val="000000"/>
          <w:sz w:val="22"/>
          <w:szCs w:val="22"/>
        </w:rPr>
        <w:t>ransform</w:t>
      </w:r>
      <w:ins w:id="650" w:author="Alireza Masoum" w:date="2014-08-03T22:56:00Z">
        <w:r w:rsidR="006F428D">
          <w:rPr>
            <w:rFonts w:asciiTheme="majorHAnsi" w:hAnsiTheme="majorHAnsi" w:cs="Courier"/>
            <w:color w:val="000000"/>
            <w:sz w:val="22"/>
            <w:szCs w:val="22"/>
          </w:rPr>
          <w:t xml:space="preserve"> (KLT)</w:t>
        </w:r>
      </w:ins>
      <w:r w:rsidRPr="00BC2E85">
        <w:rPr>
          <w:rFonts w:asciiTheme="majorHAnsi" w:hAnsiTheme="majorHAnsi" w:cs="Courier"/>
          <w:color w:val="000000"/>
          <w:sz w:val="22"/>
          <w:szCs w:val="22"/>
        </w:rPr>
        <w:t xml:space="preserve">} </w:t>
      </w:r>
    </w:p>
    <w:p w14:paraId="19B8CBF5" w14:textId="15E021E0" w:rsidR="006F428D" w:rsidRDefault="006F428D"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651" w:author="Alireza Masoum" w:date="2014-08-03T23:03:00Z"/>
          <w:rFonts w:asciiTheme="majorHAnsi" w:hAnsiTheme="majorHAnsi" w:cs="Courier"/>
          <w:sz w:val="22"/>
          <w:szCs w:val="22"/>
        </w:rPr>
      </w:pPr>
      <w:ins w:id="652" w:author="Alireza Masoum" w:date="2014-08-03T22:57:00Z">
        <w:r>
          <w:rPr>
            <w:rFonts w:asciiTheme="majorHAnsi" w:hAnsiTheme="majorHAnsi" w:cs="Courier"/>
            <w:sz w:val="22"/>
            <w:szCs w:val="22"/>
          </w:rPr>
          <w:t xml:space="preserve">KLT </w:t>
        </w:r>
      </w:ins>
      <w:ins w:id="653" w:author="Alireza Masoum" w:date="2014-08-03T23:05:00Z">
        <w:r w:rsidR="00D076A9">
          <w:rPr>
            <w:rFonts w:asciiTheme="majorHAnsi" w:hAnsiTheme="majorHAnsi" w:cs="Courier"/>
            <w:sz w:val="22"/>
            <w:szCs w:val="22"/>
          </w:rPr>
          <w:t xml:space="preserve">is an applicable transform coding to approximate and compress random </w:t>
        </w:r>
      </w:ins>
      <w:ins w:id="654" w:author="Alireza Masoum" w:date="2014-08-03T23:14:00Z">
        <w:r w:rsidR="009B1604">
          <w:rPr>
            <w:rFonts w:asciiTheme="majorHAnsi" w:hAnsiTheme="majorHAnsi" w:cs="Courier"/>
            <w:sz w:val="22"/>
            <w:szCs w:val="22"/>
          </w:rPr>
          <w:t>variables,</w:t>
        </w:r>
      </w:ins>
      <w:ins w:id="655" w:author="Alireza Masoum" w:date="2014-08-03T23:05:00Z">
        <w:r w:rsidR="00D076A9">
          <w:rPr>
            <w:rFonts w:asciiTheme="majorHAnsi" w:hAnsiTheme="majorHAnsi" w:cs="Courier"/>
            <w:sz w:val="22"/>
            <w:szCs w:val="22"/>
          </w:rPr>
          <w:t xml:space="preserve"> which</w:t>
        </w:r>
      </w:ins>
      <w:ins w:id="656" w:author="Alireza Masoum" w:date="2014-08-03T23:08:00Z">
        <w:r w:rsidR="009B1604">
          <w:rPr>
            <w:rFonts w:asciiTheme="majorHAnsi" w:hAnsiTheme="majorHAnsi" w:cs="Courier"/>
            <w:sz w:val="22"/>
            <w:szCs w:val="22"/>
          </w:rPr>
          <w:t xml:space="preserve"> minimizes the total mean square error. </w:t>
        </w:r>
      </w:ins>
      <w:ins w:id="657" w:author="Alireza Masoum" w:date="2014-08-03T23:15:00Z">
        <w:r w:rsidR="009B1604">
          <w:rPr>
            <w:rFonts w:asciiTheme="majorHAnsi" w:hAnsiTheme="majorHAnsi" w:cs="Courier"/>
            <w:sz w:val="22"/>
            <w:szCs w:val="22"/>
          </w:rPr>
          <w:t xml:space="preserve">When the entire variables are available, it can reconstruct </w:t>
        </w:r>
        <w:proofErr w:type="gramStart"/>
        <w:r w:rsidR="009B1604">
          <w:rPr>
            <w:rFonts w:asciiTheme="majorHAnsi" w:hAnsiTheme="majorHAnsi" w:cs="Courier"/>
            <w:sz w:val="22"/>
            <w:szCs w:val="22"/>
          </w:rPr>
          <w:t>un</w:t>
        </w:r>
        <w:proofErr w:type="gramEnd"/>
        <w:r w:rsidR="009B1604">
          <w:rPr>
            <w:rFonts w:asciiTheme="majorHAnsi" w:hAnsiTheme="majorHAnsi" w:cs="Courier"/>
            <w:sz w:val="22"/>
            <w:szCs w:val="22"/>
          </w:rPr>
          <w:t xml:space="preserve"> correlated random variables.</w:t>
        </w:r>
      </w:ins>
      <w:ins w:id="658" w:author="Alireza Masoum" w:date="2014-08-03T23:18:00Z">
        <w:r w:rsidR="001533A9">
          <w:rPr>
            <w:rFonts w:asciiTheme="majorHAnsi" w:hAnsiTheme="majorHAnsi" w:cs="Courier"/>
            <w:sz w:val="22"/>
            <w:szCs w:val="22"/>
          </w:rPr>
          <w:t xml:space="preserve"> However, in case of sensor networks which each sensor observes only part of the signal,</w:t>
        </w:r>
      </w:ins>
      <w:ins w:id="659" w:author="Alireza Masoum" w:date="2014-08-03T23:19:00Z">
        <w:r w:rsidR="001533A9">
          <w:rPr>
            <w:rFonts w:asciiTheme="majorHAnsi" w:hAnsiTheme="majorHAnsi" w:cs="Courier"/>
            <w:sz w:val="22"/>
            <w:szCs w:val="22"/>
          </w:rPr>
          <w:t xml:space="preserve"> KLT must be applied in distributed format which results in distributed KLT.</w:t>
        </w:r>
      </w:ins>
    </w:p>
    <w:p w14:paraId="04E664D2" w14:textId="77777777" w:rsidR="00D076A9" w:rsidRDefault="00D076A9"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660" w:author="Alireza Masoum" w:date="2014-08-03T23:03:00Z"/>
          <w:rFonts w:asciiTheme="majorHAnsi" w:hAnsiTheme="majorHAnsi" w:cs="Courier"/>
          <w:sz w:val="22"/>
          <w:szCs w:val="22"/>
        </w:rPr>
      </w:pPr>
    </w:p>
    <w:p w14:paraId="15B67979" w14:textId="2E1A834F" w:rsidR="00D076A9" w:rsidRPr="00BC2E85" w:rsidDel="001533A9" w:rsidRDefault="00D076A9" w:rsidP="00D0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661" w:author="Alireza Masoum" w:date="2014-08-03T23:21:00Z"/>
          <w:rFonts w:asciiTheme="majorHAnsi" w:hAnsiTheme="majorHAnsi" w:cs="Courier"/>
          <w:sz w:val="22"/>
          <w:szCs w:val="22"/>
        </w:rPr>
      </w:pPr>
    </w:p>
    <w:p w14:paraId="0D4031DB" w14:textId="4A2C327C" w:rsidR="00BC2E85" w:rsidRPr="00BC2E85" w:rsidRDefault="00722C37"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ins w:id="662" w:author="University of Twente" w:date="2014-08-03T10:54:00Z">
        <w:del w:id="663" w:author="Alireza Masoum" w:date="2014-08-03T23:21:00Z">
          <w:r w:rsidDel="001533A9">
            <w:rPr>
              <w:rFonts w:asciiTheme="majorHAnsi" w:hAnsiTheme="majorHAnsi" w:cs="Courier"/>
              <w:sz w:val="22"/>
              <w:szCs w:val="22"/>
            </w:rPr>
            <w:delText xml:space="preserve"> </w:delText>
          </w:r>
        </w:del>
      </w:ins>
    </w:p>
    <w:p w14:paraId="72C56207"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w:t>
      </w:r>
      <w:proofErr w:type="spellStart"/>
      <w:r w:rsidRPr="00BC2E85">
        <w:rPr>
          <w:rFonts w:asciiTheme="majorHAnsi" w:hAnsiTheme="majorHAnsi" w:cs="Courier"/>
          <w:color w:val="000000"/>
          <w:sz w:val="22"/>
          <w:szCs w:val="22"/>
        </w:rPr>
        <w:t>i</w:t>
      </w:r>
      <w:proofErr w:type="spellEnd"/>
      <w:r w:rsidRPr="00BC2E85">
        <w:rPr>
          <w:rFonts w:asciiTheme="majorHAnsi" w:hAnsiTheme="majorHAnsi" w:cs="Courier"/>
          <w:color w:val="000000"/>
          <w:sz w:val="22"/>
          <w:szCs w:val="22"/>
        </w:rPr>
        <w:t xml:space="preserve">) Distributed </w:t>
      </w:r>
      <w:proofErr w:type="spellStart"/>
      <w:r w:rsidRPr="00BC2E85">
        <w:rPr>
          <w:rFonts w:asciiTheme="majorHAnsi" w:hAnsiTheme="majorHAnsi" w:cs="Courier"/>
          <w:color w:val="000000"/>
          <w:sz w:val="22"/>
          <w:szCs w:val="22"/>
        </w:rPr>
        <w:t>Karhunen</w:t>
      </w:r>
      <w:proofErr w:type="spellEnd"/>
      <w:r w:rsidRPr="00BC2E85">
        <w:rPr>
          <w:rFonts w:asciiTheme="majorHAnsi" w:hAnsiTheme="majorHAnsi" w:cs="Courier"/>
          <w:color w:val="000000"/>
          <w:sz w:val="22"/>
          <w:szCs w:val="22"/>
        </w:rPr>
        <w:t>–</w:t>
      </w:r>
      <w:proofErr w:type="spellStart"/>
      <w:r w:rsidRPr="00BC2E85">
        <w:rPr>
          <w:rFonts w:asciiTheme="majorHAnsi" w:hAnsiTheme="majorHAnsi" w:cs="Courier"/>
          <w:color w:val="000000"/>
          <w:sz w:val="22"/>
          <w:szCs w:val="22"/>
        </w:rPr>
        <w:t>Loève</w:t>
      </w:r>
      <w:proofErr w:type="spellEnd"/>
      <w:r w:rsidRPr="00BC2E85">
        <w:rPr>
          <w:rFonts w:asciiTheme="majorHAnsi" w:hAnsiTheme="majorHAnsi" w:cs="Courier"/>
          <w:color w:val="000000"/>
          <w:sz w:val="22"/>
          <w:szCs w:val="22"/>
        </w:rPr>
        <w:t xml:space="preserve"> </w:t>
      </w:r>
      <w:ins w:id="664" w:author="University of Twente" w:date="2014-08-03T10:58:00Z">
        <w:r w:rsidR="00722C37">
          <w:rPr>
            <w:rFonts w:asciiTheme="majorHAnsi" w:hAnsiTheme="majorHAnsi" w:cs="Courier"/>
            <w:color w:val="000000"/>
            <w:sz w:val="22"/>
            <w:szCs w:val="22"/>
          </w:rPr>
          <w:t>T</w:t>
        </w:r>
      </w:ins>
      <w:del w:id="665" w:author="University of Twente" w:date="2014-08-03T10:58:00Z">
        <w:r w:rsidRPr="00BC2E85" w:rsidDel="00722C37">
          <w:rPr>
            <w:rFonts w:asciiTheme="majorHAnsi" w:hAnsiTheme="majorHAnsi" w:cs="Courier"/>
            <w:color w:val="000000"/>
            <w:sz w:val="22"/>
            <w:szCs w:val="22"/>
          </w:rPr>
          <w:delText>t</w:delText>
        </w:r>
      </w:del>
      <w:r w:rsidRPr="00BC2E85">
        <w:rPr>
          <w:rFonts w:asciiTheme="majorHAnsi" w:hAnsiTheme="majorHAnsi" w:cs="Courier"/>
          <w:color w:val="000000"/>
          <w:sz w:val="22"/>
          <w:szCs w:val="22"/>
        </w:rPr>
        <w:t>ransform</w:t>
      </w:r>
    </w:p>
    <w:p w14:paraId="194EA955" w14:textId="3419E848" w:rsidR="00BC2E85" w:rsidRDefault="00BC2E85" w:rsidP="0072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666" w:author="Alireza Masoum" w:date="2014-08-04T01:11:00Z"/>
          <w:rFonts w:asciiTheme="majorHAnsi" w:hAnsiTheme="majorHAnsi" w:cs="Courier" w:hint="cs"/>
          <w:color w:val="800000"/>
          <w:sz w:val="22"/>
          <w:szCs w:val="22"/>
          <w:lang w:bidi="fa-IR"/>
        </w:rPr>
      </w:pPr>
      <w:del w:id="667" w:author="Alireza Masoum" w:date="2014-08-03T23:50:00Z">
        <w:r w:rsidRPr="00BC2E85" w:rsidDel="00C14BCF">
          <w:rPr>
            <w:rFonts w:asciiTheme="majorHAnsi" w:hAnsiTheme="majorHAnsi" w:cs="Courier"/>
            <w:color w:val="000000"/>
            <w:sz w:val="22"/>
            <w:szCs w:val="22"/>
          </w:rPr>
          <w:delText xml:space="preserve">The distributed KLT (DKLT) [21] is an adaptation of the KLT to communication-constrained settings. </w:delText>
        </w:r>
      </w:del>
      <w:del w:id="668" w:author="University of Twente" w:date="2014-08-03T11:00:00Z">
        <w:r w:rsidRPr="00BC2E85" w:rsidDel="00722C37">
          <w:rPr>
            <w:rFonts w:asciiTheme="majorHAnsi" w:hAnsiTheme="majorHAnsi" w:cs="Courier"/>
            <w:color w:val="000000"/>
            <w:sz w:val="22"/>
            <w:szCs w:val="22"/>
          </w:rPr>
          <w:delText xml:space="preserve">While in the standard KLT, the estimated transform basis </w:delText>
        </w:r>
        <w:r w:rsidRPr="00BC2E85" w:rsidDel="00722C37">
          <w:rPr>
            <w:rFonts w:asciiTheme="majorHAnsi" w:hAnsiTheme="majorHAnsi" w:cs="Courier"/>
            <w:color w:val="800000"/>
            <w:sz w:val="22"/>
            <w:szCs w:val="22"/>
          </w:rPr>
          <w:delText>\textit</w:delText>
        </w:r>
        <w:r w:rsidRPr="00BC2E85" w:rsidDel="00722C37">
          <w:rPr>
            <w:rFonts w:asciiTheme="majorHAnsi" w:hAnsiTheme="majorHAnsi" w:cs="Courier"/>
            <w:color w:val="000000"/>
            <w:sz w:val="22"/>
            <w:szCs w:val="22"/>
          </w:rPr>
          <w:delText>{J} is generally dense, w</w:delText>
        </w:r>
      </w:del>
      <w:ins w:id="669" w:author="University of Twente" w:date="2014-08-03T11:00:00Z">
        <w:r w:rsidR="00722C37">
          <w:rPr>
            <w:rFonts w:asciiTheme="majorHAnsi" w:hAnsiTheme="majorHAnsi" w:cs="Courier"/>
            <w:color w:val="000000"/>
            <w:sz w:val="22"/>
            <w:szCs w:val="22"/>
          </w:rPr>
          <w:t>In case of</w:t>
        </w:r>
      </w:ins>
      <w:ins w:id="670" w:author="University of Twente" w:date="2014-08-03T11:02:00Z">
        <w:r w:rsidR="00722C37">
          <w:rPr>
            <w:rFonts w:asciiTheme="majorHAnsi" w:hAnsiTheme="majorHAnsi" w:cs="Courier"/>
            <w:color w:val="000000"/>
            <w:sz w:val="22"/>
            <w:szCs w:val="22"/>
          </w:rPr>
          <w:t xml:space="preserve"> such</w:t>
        </w:r>
      </w:ins>
      <w:del w:id="671" w:author="University of Twente" w:date="2014-08-03T11:00:00Z">
        <w:r w:rsidRPr="00BC2E85" w:rsidDel="00722C37">
          <w:rPr>
            <w:rFonts w:asciiTheme="majorHAnsi" w:hAnsiTheme="majorHAnsi" w:cs="Courier"/>
            <w:color w:val="000000"/>
            <w:sz w:val="22"/>
            <w:szCs w:val="22"/>
          </w:rPr>
          <w:delText>hen the</w:delText>
        </w:r>
      </w:del>
      <w:r w:rsidRPr="00BC2E85">
        <w:rPr>
          <w:rFonts w:asciiTheme="majorHAnsi" w:hAnsiTheme="majorHAnsi" w:cs="Courier"/>
          <w:color w:val="000000"/>
          <w:sz w:val="22"/>
          <w:szCs w:val="22"/>
        </w:rPr>
        <w:t xml:space="preserve"> </w:t>
      </w:r>
      <w:proofErr w:type="gramStart"/>
      <w:r w:rsidRPr="00BC2E85">
        <w:rPr>
          <w:rFonts w:asciiTheme="majorHAnsi" w:hAnsiTheme="majorHAnsi" w:cs="Courier"/>
          <w:color w:val="000000"/>
          <w:sz w:val="22"/>
          <w:szCs w:val="22"/>
        </w:rPr>
        <w:t>WSN</w:t>
      </w:r>
      <w:ins w:id="672" w:author="University of Twente" w:date="2014-08-03T11:01:00Z">
        <w:r w:rsidR="00722C37">
          <w:rPr>
            <w:rFonts w:asciiTheme="majorHAnsi" w:hAnsiTheme="majorHAnsi" w:cs="Courier"/>
            <w:color w:val="000000"/>
            <w:sz w:val="22"/>
            <w:szCs w:val="22"/>
          </w:rPr>
          <w:t>s</w:t>
        </w:r>
      </w:ins>
      <w:r w:rsidRPr="00BC2E85">
        <w:rPr>
          <w:rFonts w:asciiTheme="majorHAnsi" w:hAnsiTheme="majorHAnsi" w:cs="Courier"/>
          <w:color w:val="000000"/>
          <w:sz w:val="22"/>
          <w:szCs w:val="22"/>
        </w:rPr>
        <w:t xml:space="preserve"> </w:t>
      </w:r>
      <w:ins w:id="673" w:author="University of Twente" w:date="2014-08-03T11:01:00Z">
        <w:r w:rsidR="00722C37">
          <w:rPr>
            <w:rFonts w:asciiTheme="majorHAnsi" w:hAnsiTheme="majorHAnsi" w:cs="Courier"/>
            <w:color w:val="000000"/>
            <w:sz w:val="22"/>
            <w:szCs w:val="22"/>
          </w:rPr>
          <w:t>which</w:t>
        </w:r>
      </w:ins>
      <w:proofErr w:type="gramEnd"/>
      <w:ins w:id="674" w:author="University of Twente" w:date="2014-08-03T11:02:00Z">
        <w:r w:rsidR="00722C37">
          <w:rPr>
            <w:rFonts w:asciiTheme="majorHAnsi" w:hAnsiTheme="majorHAnsi" w:cs="Courier"/>
            <w:color w:val="000000"/>
            <w:sz w:val="22"/>
            <w:szCs w:val="22"/>
          </w:rPr>
          <w:t xml:space="preserve"> require to</w:t>
        </w:r>
      </w:ins>
      <w:ins w:id="675" w:author="University of Twente" w:date="2014-08-03T11:01:00Z">
        <w:r w:rsidR="00722C37">
          <w:rPr>
            <w:rFonts w:asciiTheme="majorHAnsi" w:hAnsiTheme="majorHAnsi" w:cs="Courier"/>
            <w:color w:val="000000"/>
            <w:sz w:val="22"/>
            <w:szCs w:val="22"/>
          </w:rPr>
          <w:t xml:space="preserve"> </w:t>
        </w:r>
      </w:ins>
      <w:del w:id="676" w:author="University of Twente" w:date="2014-08-03T11:01:00Z">
        <w:r w:rsidRPr="00BC2E85" w:rsidDel="00722C37">
          <w:rPr>
            <w:rFonts w:asciiTheme="majorHAnsi" w:hAnsiTheme="majorHAnsi" w:cs="Courier"/>
            <w:color w:val="000000"/>
            <w:sz w:val="22"/>
            <w:szCs w:val="22"/>
          </w:rPr>
          <w:delText>must</w:delText>
        </w:r>
      </w:del>
      <w:r w:rsidRPr="00BC2E85">
        <w:rPr>
          <w:rFonts w:asciiTheme="majorHAnsi" w:hAnsiTheme="majorHAnsi" w:cs="Courier"/>
          <w:color w:val="000000"/>
          <w:sz w:val="22"/>
          <w:szCs w:val="22"/>
        </w:rPr>
        <w:t xml:space="preserve"> restrict </w:t>
      </w:r>
      <w:ins w:id="677" w:author="University of Twente" w:date="2014-08-03T11:01:00Z">
        <w:r w:rsidR="00722C37">
          <w:rPr>
            <w:rFonts w:asciiTheme="majorHAnsi" w:hAnsiTheme="majorHAnsi" w:cs="Courier"/>
            <w:color w:val="000000"/>
            <w:sz w:val="22"/>
            <w:szCs w:val="22"/>
          </w:rPr>
          <w:t>their</w:t>
        </w:r>
      </w:ins>
      <w:del w:id="678" w:author="University of Twente" w:date="2014-08-03T11:01:00Z">
        <w:r w:rsidRPr="00BC2E85" w:rsidDel="00722C37">
          <w:rPr>
            <w:rFonts w:asciiTheme="majorHAnsi" w:hAnsiTheme="majorHAnsi" w:cs="Courier"/>
            <w:color w:val="000000"/>
            <w:sz w:val="22"/>
            <w:szCs w:val="22"/>
          </w:rPr>
          <w:delText>its</w:delText>
        </w:r>
      </w:del>
      <w:r w:rsidRPr="00BC2E85">
        <w:rPr>
          <w:rFonts w:asciiTheme="majorHAnsi" w:hAnsiTheme="majorHAnsi" w:cs="Courier"/>
          <w:color w:val="000000"/>
          <w:sz w:val="22"/>
          <w:szCs w:val="22"/>
        </w:rPr>
        <w:t xml:space="preserve"> communication to only local transmissions, the KLT coefficients should depend only on sensor readings from communication graph </w:t>
      </w:r>
      <w:proofErr w:type="spellStart"/>
      <w:r w:rsidRPr="00BC2E85">
        <w:rPr>
          <w:rFonts w:asciiTheme="majorHAnsi" w:hAnsiTheme="majorHAnsi" w:cs="Courier"/>
          <w:color w:val="000000"/>
          <w:sz w:val="22"/>
          <w:szCs w:val="22"/>
        </w:rPr>
        <w:t>neighbourhoods</w:t>
      </w:r>
      <w:proofErr w:type="spellEnd"/>
      <w:r w:rsidRPr="00BC2E85">
        <w:rPr>
          <w:rFonts w:asciiTheme="majorHAnsi" w:hAnsiTheme="majorHAnsi" w:cs="Courier"/>
          <w:color w:val="000000"/>
          <w:sz w:val="22"/>
          <w:szCs w:val="22"/>
        </w:rPr>
        <w:t xml:space="preserve">. </w:t>
      </w:r>
      <w:ins w:id="679" w:author="Alireza Masoum" w:date="2014-08-03T23:46:00Z">
        <w:r w:rsidR="00994A14">
          <w:rPr>
            <w:rFonts w:asciiTheme="majorHAnsi" w:hAnsiTheme="majorHAnsi" w:cs="Courier"/>
            <w:color w:val="000000"/>
            <w:sz w:val="22"/>
            <w:szCs w:val="22"/>
          </w:rPr>
          <w:t xml:space="preserve"> In case of sensor networks, multiple sensor nodes sample only a part of the original signal X and transmit their</w:t>
        </w:r>
      </w:ins>
      <w:ins w:id="680" w:author="Alireza Masoum" w:date="2014-08-03T23:48:00Z">
        <w:r w:rsidR="00C14BCF">
          <w:rPr>
            <w:rFonts w:asciiTheme="majorHAnsi" w:hAnsiTheme="majorHAnsi" w:cs="Courier"/>
            <w:color w:val="000000"/>
            <w:sz w:val="22"/>
            <w:szCs w:val="22"/>
          </w:rPr>
          <w:t xml:space="preserve"> observation to the base station. Since sensor nodes can only communicate with neighbor nodes, to reconstruct the original signal, </w:t>
        </w:r>
      </w:ins>
      <w:ins w:id="681" w:author="Alireza Masoum" w:date="2014-08-03T23:49:00Z">
        <w:r w:rsidR="00C14BCF">
          <w:rPr>
            <w:rFonts w:asciiTheme="majorHAnsi" w:hAnsiTheme="majorHAnsi" w:cs="Courier"/>
            <w:color w:val="000000"/>
            <w:sz w:val="22"/>
            <w:szCs w:val="22"/>
          </w:rPr>
          <w:t>therefore</w:t>
        </w:r>
      </w:ins>
      <w:ins w:id="682" w:author="Alireza Masoum" w:date="2014-08-03T23:48:00Z">
        <w:r w:rsidR="00C14BCF">
          <w:rPr>
            <w:rFonts w:asciiTheme="majorHAnsi" w:hAnsiTheme="majorHAnsi" w:cs="Courier"/>
            <w:color w:val="000000"/>
            <w:sz w:val="22"/>
            <w:szCs w:val="22"/>
          </w:rPr>
          <w:t>, a distributed KLT approach suggested in [].</w:t>
        </w:r>
      </w:ins>
      <w:ins w:id="683" w:author="Alireza Masoum" w:date="2014-08-03T23:56:00Z">
        <w:r w:rsidR="00C14BCF">
          <w:rPr>
            <w:rFonts w:asciiTheme="majorHAnsi" w:hAnsiTheme="majorHAnsi" w:cs="Courier"/>
            <w:color w:val="000000"/>
            <w:sz w:val="22"/>
            <w:szCs w:val="22"/>
          </w:rPr>
          <w:t xml:space="preserve"> In this approach, each sensor node </w:t>
        </w:r>
      </w:ins>
      <w:ins w:id="684" w:author="Alireza Masoum" w:date="2014-08-03T23:57:00Z">
        <w:r w:rsidR="00C14BCF">
          <w:rPr>
            <w:rFonts w:asciiTheme="majorHAnsi" w:hAnsiTheme="majorHAnsi" w:cs="Courier"/>
            <w:color w:val="000000"/>
            <w:sz w:val="22"/>
            <w:szCs w:val="22"/>
          </w:rPr>
          <w:t>utilizes its measurement matrix to produce</w:t>
        </w:r>
      </w:ins>
      <w:ins w:id="685" w:author="Alireza Masoum" w:date="2014-08-03T23:56:00Z">
        <w:r w:rsidR="00C14BCF">
          <w:rPr>
            <w:rFonts w:asciiTheme="majorHAnsi" w:hAnsiTheme="majorHAnsi" w:cs="Courier"/>
            <w:color w:val="000000"/>
            <w:sz w:val="22"/>
            <w:szCs w:val="22"/>
          </w:rPr>
          <w:t xml:space="preserve"> a linear encoded data</w:t>
        </w:r>
      </w:ins>
      <w:ins w:id="686" w:author="Alireza Masoum" w:date="2014-08-03T23:57:00Z">
        <w:r w:rsidR="00C14BCF">
          <w:rPr>
            <w:rFonts w:asciiTheme="majorHAnsi" w:hAnsiTheme="majorHAnsi" w:cs="Courier"/>
            <w:color w:val="000000"/>
            <w:sz w:val="22"/>
            <w:szCs w:val="22"/>
          </w:rPr>
          <w:t xml:space="preserve"> and transfer it</w:t>
        </w:r>
      </w:ins>
      <w:ins w:id="687" w:author="Alireza Masoum" w:date="2014-08-03T23:56:00Z">
        <w:r w:rsidR="00C14BCF">
          <w:rPr>
            <w:rFonts w:asciiTheme="majorHAnsi" w:hAnsiTheme="majorHAnsi" w:cs="Courier"/>
            <w:color w:val="000000"/>
            <w:sz w:val="22"/>
            <w:szCs w:val="22"/>
          </w:rPr>
          <w:t xml:space="preserve"> to the base station</w:t>
        </w:r>
      </w:ins>
      <w:ins w:id="688" w:author="Alireza Masoum" w:date="2014-08-03T23:57:00Z">
        <w:r w:rsidR="00C14BCF">
          <w:rPr>
            <w:rFonts w:asciiTheme="majorHAnsi" w:hAnsiTheme="majorHAnsi" w:cs="Courier"/>
            <w:color w:val="000000"/>
            <w:sz w:val="22"/>
            <w:szCs w:val="22"/>
          </w:rPr>
          <w:t>.</w:t>
        </w:r>
      </w:ins>
      <w:ins w:id="689" w:author="Alireza Masoum" w:date="2014-08-03T23:58:00Z">
        <w:r w:rsidR="00162054">
          <w:rPr>
            <w:rFonts w:asciiTheme="majorHAnsi" w:hAnsiTheme="majorHAnsi" w:cs="Courier"/>
            <w:color w:val="000000"/>
            <w:sz w:val="22"/>
            <w:szCs w:val="22"/>
          </w:rPr>
          <w:t xml:space="preserve"> The size of encoded data is defined based on setting an upper an</w:t>
        </w:r>
      </w:ins>
      <w:ins w:id="690" w:author="Alireza Masoum" w:date="2014-08-04T00:00:00Z">
        <w:r w:rsidR="00162054">
          <w:rPr>
            <w:rFonts w:asciiTheme="majorHAnsi" w:hAnsiTheme="majorHAnsi" w:cs="Courier"/>
            <w:color w:val="000000"/>
            <w:sz w:val="22"/>
            <w:szCs w:val="22"/>
          </w:rPr>
          <w:t>d</w:t>
        </w:r>
      </w:ins>
      <w:ins w:id="691" w:author="Alireza Masoum" w:date="2014-08-03T23:58:00Z">
        <w:r w:rsidR="00162054">
          <w:rPr>
            <w:rFonts w:asciiTheme="majorHAnsi" w:hAnsiTheme="majorHAnsi" w:cs="Courier"/>
            <w:color w:val="000000"/>
            <w:sz w:val="22"/>
            <w:szCs w:val="22"/>
          </w:rPr>
          <w:t xml:space="preserve"> lower bound for mean square </w:t>
        </w:r>
      </w:ins>
      <w:ins w:id="692" w:author="Alireza Masoum" w:date="2014-08-03T23:59:00Z">
        <w:r w:rsidR="00162054">
          <w:rPr>
            <w:rFonts w:asciiTheme="majorHAnsi" w:hAnsiTheme="majorHAnsi" w:cs="Courier"/>
            <w:color w:val="000000"/>
            <w:sz w:val="22"/>
            <w:szCs w:val="22"/>
          </w:rPr>
          <w:t xml:space="preserve">error parameter. </w:t>
        </w:r>
      </w:ins>
      <w:ins w:id="693" w:author="Alireza Masoum" w:date="2014-08-04T00:01:00Z">
        <w:r w:rsidR="00162054">
          <w:rPr>
            <w:rFonts w:asciiTheme="majorHAnsi" w:hAnsiTheme="majorHAnsi" w:cs="Courier"/>
            <w:color w:val="000000"/>
            <w:sz w:val="22"/>
            <w:szCs w:val="22"/>
          </w:rPr>
          <w:t xml:space="preserve"> For the upper bound sensor nodes utilizes their own data to compute a KLT. However, in case of lower bound, sensor </w:t>
        </w:r>
      </w:ins>
      <w:ins w:id="694" w:author="Alireza Masoum" w:date="2014-08-04T00:07:00Z">
        <w:r w:rsidR="00162054">
          <w:rPr>
            <w:rFonts w:asciiTheme="majorHAnsi" w:hAnsiTheme="majorHAnsi" w:cs="Courier"/>
            <w:color w:val="000000"/>
            <w:sz w:val="22"/>
            <w:szCs w:val="22"/>
          </w:rPr>
          <w:t>node employs</w:t>
        </w:r>
      </w:ins>
      <w:ins w:id="695" w:author="Alireza Masoum" w:date="2014-08-04T00:01:00Z">
        <w:r w:rsidR="00162054">
          <w:rPr>
            <w:rFonts w:asciiTheme="majorHAnsi" w:hAnsiTheme="majorHAnsi" w:cs="Courier"/>
            <w:color w:val="000000"/>
            <w:sz w:val="22"/>
            <w:szCs w:val="22"/>
          </w:rPr>
          <w:t xml:space="preserve"> </w:t>
        </w:r>
      </w:ins>
      <w:ins w:id="696" w:author="Alireza Masoum" w:date="2014-08-04T00:04:00Z">
        <w:r w:rsidR="00162054">
          <w:rPr>
            <w:rFonts w:asciiTheme="majorHAnsi" w:hAnsiTheme="majorHAnsi" w:cs="Courier"/>
            <w:color w:val="000000"/>
            <w:sz w:val="22"/>
            <w:szCs w:val="22"/>
          </w:rPr>
          <w:t xml:space="preserve">correlation among different sensor nodes measurements to solve </w:t>
        </w:r>
      </w:ins>
      <w:ins w:id="697" w:author="Alireza Masoum" w:date="2014-08-04T00:01:00Z">
        <w:r w:rsidR="00162054">
          <w:rPr>
            <w:rFonts w:asciiTheme="majorHAnsi" w:hAnsiTheme="majorHAnsi" w:cs="Courier"/>
            <w:color w:val="000000"/>
            <w:sz w:val="22"/>
            <w:szCs w:val="22"/>
          </w:rPr>
          <w:t>joint KLT</w:t>
        </w:r>
      </w:ins>
      <w:ins w:id="698" w:author="Alireza Masoum" w:date="2014-08-04T00:05:00Z">
        <w:r w:rsidR="00162054">
          <w:rPr>
            <w:rFonts w:asciiTheme="majorHAnsi" w:hAnsiTheme="majorHAnsi" w:cs="Courier"/>
            <w:color w:val="000000"/>
            <w:sz w:val="22"/>
            <w:szCs w:val="22"/>
          </w:rPr>
          <w:t xml:space="preserve">. </w:t>
        </w:r>
      </w:ins>
      <w:ins w:id="699" w:author="Alireza Masoum" w:date="2014-08-04T00:07:00Z">
        <w:r w:rsidR="00162054">
          <w:rPr>
            <w:rFonts w:asciiTheme="majorHAnsi" w:hAnsiTheme="majorHAnsi" w:cs="Courier"/>
            <w:color w:val="000000"/>
            <w:sz w:val="22"/>
            <w:szCs w:val="22"/>
          </w:rPr>
          <w:t xml:space="preserve"> For the joint KLT, base station </w:t>
        </w:r>
        <w:r w:rsidR="00841AC4">
          <w:rPr>
            <w:rFonts w:asciiTheme="majorHAnsi" w:hAnsiTheme="majorHAnsi" w:cs="Courier"/>
            <w:color w:val="000000"/>
            <w:sz w:val="22"/>
            <w:szCs w:val="22"/>
          </w:rPr>
          <w:t>runs</w:t>
        </w:r>
        <w:r w:rsidR="00162054">
          <w:rPr>
            <w:rFonts w:asciiTheme="majorHAnsi" w:hAnsiTheme="majorHAnsi" w:cs="Courier"/>
            <w:color w:val="000000"/>
            <w:sz w:val="22"/>
            <w:szCs w:val="22"/>
          </w:rPr>
          <w:t xml:space="preserve"> an iterative reconstruction procedure. </w:t>
        </w:r>
        <w:proofErr w:type="gramStart"/>
        <w:r w:rsidR="00162054">
          <w:rPr>
            <w:rFonts w:asciiTheme="majorHAnsi" w:hAnsiTheme="majorHAnsi" w:cs="Courier"/>
            <w:color w:val="000000"/>
            <w:sz w:val="22"/>
            <w:szCs w:val="22"/>
          </w:rPr>
          <w:t>In each iteration</w:t>
        </w:r>
        <w:proofErr w:type="gramEnd"/>
        <w:r w:rsidR="00162054">
          <w:rPr>
            <w:rFonts w:asciiTheme="majorHAnsi" w:hAnsiTheme="majorHAnsi" w:cs="Courier"/>
            <w:color w:val="000000"/>
            <w:sz w:val="22"/>
            <w:szCs w:val="22"/>
          </w:rPr>
          <w:t>,</w:t>
        </w:r>
      </w:ins>
      <w:ins w:id="700" w:author="Alireza Masoum" w:date="2014-08-04T00:08:00Z">
        <w:r w:rsidR="00913508">
          <w:rPr>
            <w:rFonts w:asciiTheme="majorHAnsi" w:hAnsiTheme="majorHAnsi" w:cs="Courier"/>
            <w:color w:val="000000"/>
            <w:sz w:val="22"/>
            <w:szCs w:val="22"/>
          </w:rPr>
          <w:t xml:space="preserve"> base </w:t>
        </w:r>
      </w:ins>
      <w:ins w:id="701" w:author="Alireza Masoum" w:date="2014-08-04T00:47:00Z">
        <w:r w:rsidR="00841AC4">
          <w:rPr>
            <w:rFonts w:asciiTheme="majorHAnsi" w:hAnsiTheme="majorHAnsi" w:cs="Courier"/>
            <w:color w:val="000000"/>
            <w:sz w:val="22"/>
            <w:szCs w:val="22"/>
          </w:rPr>
          <w:t>station considers</w:t>
        </w:r>
      </w:ins>
      <w:ins w:id="702" w:author="Alireza Masoum" w:date="2014-08-04T00:08:00Z">
        <w:r w:rsidR="00913508">
          <w:rPr>
            <w:rFonts w:asciiTheme="majorHAnsi" w:hAnsiTheme="majorHAnsi" w:cs="Courier"/>
            <w:color w:val="000000"/>
            <w:sz w:val="22"/>
            <w:szCs w:val="22"/>
          </w:rPr>
          <w:t xml:space="preserve"> one of the sensors and </w:t>
        </w:r>
      </w:ins>
      <w:ins w:id="703" w:author="Alireza Masoum" w:date="2014-08-03T23:55:00Z">
        <w:r w:rsidR="00C14BCF">
          <w:rPr>
            <w:rFonts w:ascii="Times New Roman" w:hAnsi="Times New Roman" w:cs="Times New Roman"/>
            <w:sz w:val="20"/>
            <w:szCs w:val="20"/>
          </w:rPr>
          <w:t>assume</w:t>
        </w:r>
      </w:ins>
      <w:ins w:id="704" w:author="Alireza Masoum" w:date="2014-08-04T00:08:00Z">
        <w:r w:rsidR="00913508">
          <w:rPr>
            <w:rFonts w:ascii="Times New Roman" w:hAnsi="Times New Roman" w:cs="Times New Roman"/>
            <w:sz w:val="20"/>
            <w:szCs w:val="20"/>
          </w:rPr>
          <w:t>s</w:t>
        </w:r>
      </w:ins>
      <w:ins w:id="705" w:author="Alireza Masoum" w:date="2014-08-03T23:55:00Z">
        <w:r w:rsidR="00C14BCF">
          <w:rPr>
            <w:rFonts w:ascii="Times New Roman" w:hAnsi="Times New Roman" w:cs="Times New Roman"/>
            <w:sz w:val="20"/>
            <w:szCs w:val="20"/>
          </w:rPr>
          <w:t xml:space="preserve"> that the encoding matrices of all the other sensors</w:t>
        </w:r>
      </w:ins>
      <w:ins w:id="706" w:author="Alireza Masoum" w:date="2014-08-04T00:47:00Z">
        <w:r w:rsidR="00841AC4">
          <w:rPr>
            <w:rFonts w:asciiTheme="majorHAnsi" w:hAnsiTheme="majorHAnsi" w:cs="Courier"/>
            <w:color w:val="000000"/>
            <w:sz w:val="22"/>
            <w:szCs w:val="22"/>
          </w:rPr>
          <w:t xml:space="preserve"> </w:t>
        </w:r>
      </w:ins>
      <w:ins w:id="707" w:author="Alireza Masoum" w:date="2014-08-03T23:55:00Z">
        <w:r w:rsidR="00C14BCF">
          <w:rPr>
            <w:rFonts w:ascii="Times New Roman" w:hAnsi="Times New Roman" w:cs="Times New Roman"/>
            <w:sz w:val="20"/>
            <w:szCs w:val="20"/>
          </w:rPr>
          <w:t xml:space="preserve">are fixed and known to that sensor. </w:t>
        </w:r>
      </w:ins>
      <w:ins w:id="708" w:author="Alireza Masoum" w:date="2014-08-04T00:09:00Z">
        <w:r w:rsidR="00841AC4">
          <w:rPr>
            <w:rFonts w:ascii="Times New Roman" w:hAnsi="Times New Roman" w:cs="Times New Roman"/>
            <w:sz w:val="20"/>
            <w:szCs w:val="20"/>
          </w:rPr>
          <w:t xml:space="preserve"> Then it finds </w:t>
        </w:r>
        <w:r w:rsidR="00913508">
          <w:rPr>
            <w:rFonts w:ascii="Times New Roman" w:hAnsi="Times New Roman" w:cs="Times New Roman"/>
            <w:sz w:val="20"/>
            <w:szCs w:val="20"/>
          </w:rPr>
          <w:t xml:space="preserve">the optimal encoding </w:t>
        </w:r>
      </w:ins>
      <w:ins w:id="709" w:author="Alireza Masoum" w:date="2014-08-04T00:40:00Z">
        <w:r w:rsidR="00841AC4">
          <w:rPr>
            <w:rFonts w:ascii="Times New Roman" w:hAnsi="Times New Roman" w:cs="Times New Roman"/>
            <w:sz w:val="20"/>
            <w:szCs w:val="20"/>
          </w:rPr>
          <w:t>matrix</w:t>
        </w:r>
      </w:ins>
      <w:ins w:id="710" w:author="Alireza Masoum" w:date="2014-08-04T00:09:00Z">
        <w:r w:rsidR="00913508">
          <w:rPr>
            <w:rFonts w:ascii="Times New Roman" w:hAnsi="Times New Roman" w:cs="Times New Roman"/>
            <w:sz w:val="20"/>
            <w:szCs w:val="20"/>
          </w:rPr>
          <w:t xml:space="preserve"> fo</w:t>
        </w:r>
      </w:ins>
      <w:ins w:id="711" w:author="Alireza Masoum" w:date="2014-08-04T00:40:00Z">
        <w:r w:rsidR="00841AC4">
          <w:rPr>
            <w:rFonts w:ascii="Times New Roman" w:hAnsi="Times New Roman" w:cs="Times New Roman"/>
            <w:sz w:val="20"/>
            <w:szCs w:val="20"/>
          </w:rPr>
          <w:t>r</w:t>
        </w:r>
      </w:ins>
      <w:ins w:id="712" w:author="Alireza Masoum" w:date="2014-08-04T00:09:00Z">
        <w:r w:rsidR="00841AC4">
          <w:rPr>
            <w:rFonts w:ascii="Times New Roman" w:hAnsi="Times New Roman" w:cs="Times New Roman"/>
            <w:sz w:val="20"/>
            <w:szCs w:val="20"/>
          </w:rPr>
          <w:t xml:space="preserve"> that sensor in a way </w:t>
        </w:r>
        <w:r w:rsidR="00913508">
          <w:rPr>
            <w:rFonts w:ascii="Times New Roman" w:hAnsi="Times New Roman" w:cs="Times New Roman"/>
            <w:sz w:val="20"/>
            <w:szCs w:val="20"/>
          </w:rPr>
          <w:t xml:space="preserve">that </w:t>
        </w:r>
      </w:ins>
      <w:ins w:id="713" w:author="Alireza Masoum" w:date="2014-08-04T00:40:00Z">
        <w:r w:rsidR="00841AC4">
          <w:rPr>
            <w:rFonts w:ascii="Times New Roman" w:hAnsi="Times New Roman" w:cs="Times New Roman"/>
            <w:sz w:val="20"/>
            <w:szCs w:val="20"/>
          </w:rPr>
          <w:t>minimizes</w:t>
        </w:r>
      </w:ins>
      <w:ins w:id="714" w:author="Alireza Masoum" w:date="2014-08-04T00:09:00Z">
        <w:r w:rsidR="00913508">
          <w:rPr>
            <w:rFonts w:ascii="Times New Roman" w:hAnsi="Times New Roman" w:cs="Times New Roman"/>
            <w:sz w:val="20"/>
            <w:szCs w:val="20"/>
          </w:rPr>
          <w:t xml:space="preserve"> the mean square error.</w:t>
        </w:r>
      </w:ins>
      <w:ins w:id="715" w:author="Alireza Masoum" w:date="2014-08-04T00:47:00Z">
        <w:r w:rsidR="00841AC4">
          <w:rPr>
            <w:rFonts w:asciiTheme="majorHAnsi" w:hAnsiTheme="majorHAnsi" w:cs="Courier"/>
            <w:color w:val="000000"/>
            <w:sz w:val="22"/>
            <w:szCs w:val="22"/>
          </w:rPr>
          <w:t xml:space="preserve"> </w:t>
        </w:r>
      </w:ins>
      <w:del w:id="716" w:author="University of Twente" w:date="2014-08-03T11:03:00Z">
        <w:r w:rsidRPr="00BC2E85" w:rsidDel="00722C37">
          <w:rPr>
            <w:rFonts w:asciiTheme="majorHAnsi" w:hAnsiTheme="majorHAnsi" w:cs="Courier"/>
            <w:color w:val="000000"/>
            <w:sz w:val="22"/>
            <w:szCs w:val="22"/>
          </w:rPr>
          <w:delText>That is</w:delText>
        </w:r>
      </w:del>
      <w:ins w:id="717" w:author="University of Twente" w:date="2014-08-03T11:03:00Z">
        <w:del w:id="718" w:author="Alireza Masoum" w:date="2014-08-04T00:47:00Z">
          <w:r w:rsidR="00722C37" w:rsidDel="00841AC4">
            <w:rPr>
              <w:rFonts w:asciiTheme="majorHAnsi" w:hAnsiTheme="majorHAnsi" w:cs="Courier"/>
              <w:color w:val="000000"/>
              <w:sz w:val="22"/>
              <w:szCs w:val="22"/>
            </w:rPr>
            <w:delText>In this regard</w:delText>
          </w:r>
        </w:del>
      </w:ins>
      <w:del w:id="719" w:author="Alireza Masoum" w:date="2014-08-04T00:47:00Z">
        <w:r w:rsidRPr="00BC2E85" w:rsidDel="00841AC4">
          <w:rPr>
            <w:rFonts w:asciiTheme="majorHAnsi" w:hAnsiTheme="majorHAnsi" w:cs="Courier"/>
            <w:color w:val="000000"/>
            <w:sz w:val="22"/>
            <w:szCs w:val="22"/>
          </w:rPr>
          <w:delText xml:space="preserve">, the matrix </w:delText>
        </w:r>
        <w:r w:rsidRPr="00BC2E85" w:rsidDel="00841AC4">
          <w:rPr>
            <w:rFonts w:asciiTheme="majorHAnsi" w:hAnsiTheme="majorHAnsi" w:cs="Courier"/>
            <w:color w:val="800000"/>
            <w:sz w:val="22"/>
            <w:szCs w:val="22"/>
          </w:rPr>
          <w:delText>\textit</w:delText>
        </w:r>
        <w:r w:rsidRPr="00BC2E85" w:rsidDel="00841AC4">
          <w:rPr>
            <w:rFonts w:asciiTheme="majorHAnsi" w:hAnsiTheme="majorHAnsi" w:cs="Courier"/>
            <w:color w:val="000000"/>
            <w:sz w:val="22"/>
            <w:szCs w:val="22"/>
          </w:rPr>
          <w:delText xml:space="preserve">{JD}  should have block-diagonal form, where each block in the diagonal of </w:delText>
        </w:r>
        <w:r w:rsidRPr="00BC2E85" w:rsidDel="00841AC4">
          <w:rPr>
            <w:rFonts w:asciiTheme="majorHAnsi" w:hAnsiTheme="majorHAnsi" w:cs="Courier"/>
            <w:color w:val="800000"/>
            <w:sz w:val="22"/>
            <w:szCs w:val="22"/>
          </w:rPr>
          <w:delText>\textit</w:delText>
        </w:r>
        <w:r w:rsidRPr="00BC2E85" w:rsidDel="00841AC4">
          <w:rPr>
            <w:rFonts w:asciiTheme="majorHAnsi" w:hAnsiTheme="majorHAnsi" w:cs="Courier"/>
            <w:color w:val="000000"/>
            <w:sz w:val="22"/>
            <w:szCs w:val="22"/>
          </w:rPr>
          <w:delText xml:space="preserve">{JD}  transforms a local neighbourhood of samples from </w:delText>
        </w:r>
        <w:r w:rsidRPr="00BC2E85" w:rsidDel="00841AC4">
          <w:rPr>
            <w:rFonts w:asciiTheme="majorHAnsi" w:hAnsiTheme="majorHAnsi" w:cs="Courier"/>
            <w:color w:val="800000"/>
            <w:sz w:val="22"/>
            <w:szCs w:val="22"/>
          </w:rPr>
          <w:delText>\textit</w:delText>
        </w:r>
        <w:r w:rsidRPr="00BC2E85" w:rsidDel="00841AC4">
          <w:rPr>
            <w:rFonts w:asciiTheme="majorHAnsi" w:hAnsiTheme="majorHAnsi" w:cs="Courier"/>
            <w:color w:val="000000"/>
            <w:sz w:val="22"/>
            <w:szCs w:val="22"/>
          </w:rPr>
          <w:delText xml:space="preserve">{f}  to a subset of the coefficients </w:delText>
        </w:r>
        <w:r w:rsidRPr="00BC2E85" w:rsidDel="00841AC4">
          <w:rPr>
            <w:rFonts w:asciiTheme="majorHAnsi" w:hAnsiTheme="majorHAnsi" w:cs="Courier"/>
            <w:color w:val="800000"/>
            <w:sz w:val="22"/>
            <w:szCs w:val="22"/>
          </w:rPr>
          <w:delText>\textit</w:delText>
        </w:r>
        <w:r w:rsidRPr="00BC2E85" w:rsidDel="00841AC4">
          <w:rPr>
            <w:rFonts w:asciiTheme="majorHAnsi" w:hAnsiTheme="majorHAnsi" w:cs="Courier"/>
            <w:color w:val="000000"/>
            <w:sz w:val="22"/>
            <w:szCs w:val="22"/>
          </w:rPr>
          <w:delText xml:space="preserve">{w} . While finding the optimal matrix </w:delText>
        </w:r>
        <w:r w:rsidRPr="00BC2E85" w:rsidDel="00841AC4">
          <w:rPr>
            <w:rFonts w:asciiTheme="majorHAnsi" w:hAnsiTheme="majorHAnsi" w:cs="Courier"/>
            <w:color w:val="800000"/>
            <w:sz w:val="22"/>
            <w:szCs w:val="22"/>
          </w:rPr>
          <w:delText>\textit</w:delText>
        </w:r>
        <w:r w:rsidRPr="00BC2E85" w:rsidDel="00841AC4">
          <w:rPr>
            <w:rFonts w:asciiTheme="majorHAnsi" w:hAnsiTheme="majorHAnsi" w:cs="Courier"/>
            <w:color w:val="000000"/>
            <w:sz w:val="22"/>
            <w:szCs w:val="22"/>
          </w:rPr>
          <w:delText xml:space="preserve">{JD} is an open problem, it is possible to find locally optimal solutions by iterating over the blocks corresponding to the different WSN neighbourhoods using modified PCA approaches. Such approaches can account for </w:delText>
        </w:r>
      </w:del>
      <w:ins w:id="720" w:author="University of Twente" w:date="2014-08-03T11:04:00Z">
        <w:del w:id="721" w:author="Alireza Masoum" w:date="2014-08-04T00:47:00Z">
          <w:r w:rsidR="00722C37" w:rsidDel="00841AC4">
            <w:rPr>
              <w:rFonts w:asciiTheme="majorHAnsi" w:hAnsiTheme="majorHAnsi" w:cs="Courier"/>
              <w:color w:val="000000"/>
              <w:sz w:val="22"/>
              <w:szCs w:val="22"/>
            </w:rPr>
            <w:delText xml:space="preserve">the </w:delText>
          </w:r>
        </w:del>
      </w:ins>
      <w:del w:id="722" w:author="Alireza Masoum" w:date="2014-08-04T00:47:00Z">
        <w:r w:rsidRPr="00BC2E85" w:rsidDel="00841AC4">
          <w:rPr>
            <w:rFonts w:asciiTheme="majorHAnsi" w:hAnsiTheme="majorHAnsi" w:cs="Courier"/>
            <w:color w:val="000000"/>
            <w:sz w:val="22"/>
            <w:szCs w:val="22"/>
          </w:rPr>
          <w:delText xml:space="preserve">knowledge of partial information about the rest of the network’s compression scheme, e.g. knowledge of the local correlation matrices, partial knowledge of local KLT bases or partial knowledge of the recorded signals. Depending on the composition of the vector </w:delText>
        </w:r>
        <w:r w:rsidRPr="00BC2E85" w:rsidDel="00841AC4">
          <w:rPr>
            <w:rFonts w:asciiTheme="majorHAnsi" w:hAnsiTheme="majorHAnsi" w:cs="Courier"/>
            <w:color w:val="800000"/>
            <w:sz w:val="22"/>
            <w:szCs w:val="22"/>
          </w:rPr>
          <w:delText>\textit</w:delText>
        </w:r>
        <w:r w:rsidRPr="00BC2E85" w:rsidDel="00841AC4">
          <w:rPr>
            <w:rFonts w:asciiTheme="majorHAnsi" w:hAnsiTheme="majorHAnsi" w:cs="Courier"/>
            <w:color w:val="000000"/>
            <w:sz w:val="22"/>
            <w:szCs w:val="22"/>
          </w:rPr>
          <w:delText xml:space="preserve">{f}, the DKLT can use a spatial-only or spatio-temporal model. </w:delText>
        </w:r>
      </w:del>
      <w:r w:rsidRPr="00BC2E85">
        <w:rPr>
          <w:rFonts w:asciiTheme="majorHAnsi" w:hAnsiTheme="majorHAnsi" w:cs="Courier"/>
          <w:color w:val="000000"/>
          <w:sz w:val="22"/>
          <w:szCs w:val="22"/>
        </w:rPr>
        <w:t xml:space="preserve">The DKLT also follows the routing-over-compression design scheme, since the communication network </w:t>
      </w:r>
      <w:proofErr w:type="spellStart"/>
      <w:r w:rsidRPr="00BC2E85">
        <w:rPr>
          <w:rFonts w:asciiTheme="majorHAnsi" w:hAnsiTheme="majorHAnsi" w:cs="Courier"/>
          <w:color w:val="000000"/>
          <w:sz w:val="22"/>
          <w:szCs w:val="22"/>
        </w:rPr>
        <w:t>neighbourhoods</w:t>
      </w:r>
      <w:proofErr w:type="spellEnd"/>
      <w:r w:rsidRPr="00BC2E85">
        <w:rPr>
          <w:rFonts w:asciiTheme="majorHAnsi" w:hAnsiTheme="majorHAnsi" w:cs="Courier"/>
          <w:color w:val="000000"/>
          <w:sz w:val="22"/>
          <w:szCs w:val="22"/>
        </w:rPr>
        <w:t xml:space="preserve"> determine the constraints of the DKLT compression basis </w:t>
      </w: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textit</w:t>
      </w:r>
      <w:proofErr w:type="spellEnd"/>
      <w:r w:rsidRPr="00BC2E85">
        <w:rPr>
          <w:rFonts w:asciiTheme="majorHAnsi" w:hAnsiTheme="majorHAnsi" w:cs="Courier"/>
          <w:color w:val="000000"/>
          <w:sz w:val="22"/>
          <w:szCs w:val="22"/>
        </w:rPr>
        <w:t>{</w:t>
      </w:r>
      <w:proofErr w:type="gramEnd"/>
      <w:r w:rsidRPr="00BC2E85">
        <w:rPr>
          <w:rFonts w:asciiTheme="majorHAnsi" w:hAnsiTheme="majorHAnsi" w:cs="Courier"/>
          <w:color w:val="000000"/>
          <w:sz w:val="22"/>
          <w:szCs w:val="22"/>
        </w:rPr>
        <w:t xml:space="preserve">J}. </w:t>
      </w:r>
      <w:r w:rsidRPr="00BC2E85">
        <w:rPr>
          <w:rFonts w:asciiTheme="majorHAnsi" w:hAnsiTheme="majorHAnsi" w:cs="Courier"/>
          <w:color w:val="800000"/>
          <w:sz w:val="22"/>
          <w:szCs w:val="22"/>
        </w:rPr>
        <w:t>\\</w:t>
      </w:r>
    </w:p>
    <w:p w14:paraId="7BFDFF87" w14:textId="3A4E9B39" w:rsidR="00F01663" w:rsidRPr="00841AC4" w:rsidDel="0011409E" w:rsidRDefault="00F01663" w:rsidP="00F0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723" w:author="Alireza Masoum" w:date="2014-08-04T01:33:00Z"/>
          <w:rFonts w:asciiTheme="majorHAnsi" w:hAnsiTheme="majorHAnsi" w:cs="Courier" w:hint="cs"/>
          <w:color w:val="000000"/>
          <w:sz w:val="22"/>
          <w:szCs w:val="22"/>
          <w:lang w:bidi="fa-IR"/>
          <w:rPrChange w:id="724" w:author="Alireza Masoum" w:date="2014-08-04T00:47:00Z">
            <w:rPr>
              <w:del w:id="725" w:author="Alireza Masoum" w:date="2014-08-04T01:33:00Z"/>
              <w:rFonts w:asciiTheme="majorHAnsi" w:hAnsiTheme="majorHAnsi" w:cs="Courier"/>
              <w:sz w:val="22"/>
              <w:szCs w:val="22"/>
            </w:rPr>
          </w:rPrChange>
        </w:rPr>
      </w:pPr>
    </w:p>
    <w:p w14:paraId="79C2EAA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5ABC1824" w14:textId="74A5B2DE" w:rsidR="00D65FE5" w:rsidRDefault="00F01663" w:rsidP="0011409E">
      <w:pPr>
        <w:widowControl w:val="0"/>
        <w:autoSpaceDE w:val="0"/>
        <w:autoSpaceDN w:val="0"/>
        <w:adjustRightInd w:val="0"/>
        <w:rPr>
          <w:ins w:id="726" w:author="Alireza Masoum" w:date="2014-08-04T01:21:00Z"/>
          <w:rFonts w:ascii="Times New Roman" w:hAnsi="Times New Roman" w:cs="Times New Roman"/>
          <w:sz w:val="20"/>
          <w:szCs w:val="20"/>
        </w:rPr>
      </w:pPr>
      <w:proofErr w:type="spellStart"/>
      <w:ins w:id="727" w:author="Alireza Masoum" w:date="2014-08-04T01:14:00Z">
        <w:r>
          <w:rPr>
            <w:rFonts w:ascii="Times New Roman" w:hAnsi="Times New Roman" w:cs="Times New Roman" w:hint="cs"/>
            <w:color w:val="000000"/>
            <w:sz w:val="22"/>
            <w:szCs w:val="22"/>
            <w:lang w:bidi="fa-IR"/>
          </w:rPr>
          <w:t>ؤ</w:t>
        </w:r>
      </w:ins>
      <w:del w:id="728" w:author="Alireza Masoum" w:date="2014-08-04T01:12:00Z">
        <w:r w:rsidR="00BC2E85" w:rsidRPr="00BC2E85" w:rsidDel="00F01663">
          <w:rPr>
            <w:rFonts w:asciiTheme="majorHAnsi" w:hAnsiTheme="majorHAnsi" w:cs="Courier"/>
            <w:color w:val="000000"/>
            <w:sz w:val="22"/>
            <w:szCs w:val="22"/>
          </w:rPr>
          <w:delText xml:space="preserve">In Amar et al. </w:delText>
        </w:r>
      </w:del>
      <w:ins w:id="729" w:author="University of Twente" w:date="2014-08-03T11:06:00Z">
        <w:del w:id="730" w:author="Alireza Masoum" w:date="2014-08-04T01:12:00Z">
          <w:r w:rsidR="00CC2611" w:rsidDel="00F01663">
            <w:rPr>
              <w:rFonts w:asciiTheme="majorHAnsi" w:hAnsiTheme="majorHAnsi" w:cs="Courier"/>
              <w:color w:val="000000"/>
              <w:sz w:val="22"/>
              <w:szCs w:val="22"/>
            </w:rPr>
            <w:delText>[</w:delText>
          </w:r>
        </w:del>
      </w:ins>
      <w:del w:id="731" w:author="Alireza Masoum" w:date="2014-08-04T01:12:00Z">
        <w:r w:rsidR="00BC2E85" w:rsidRPr="00BC2E85" w:rsidDel="00F01663">
          <w:rPr>
            <w:rFonts w:asciiTheme="majorHAnsi" w:hAnsiTheme="majorHAnsi" w:cs="Courier"/>
            <w:color w:val="000000"/>
            <w:sz w:val="22"/>
            <w:szCs w:val="22"/>
          </w:rPr>
          <w:delText>(22</w:delText>
        </w:r>
      </w:del>
      <w:ins w:id="732" w:author="University of Twente" w:date="2014-08-03T11:06:00Z">
        <w:del w:id="733" w:author="Alireza Masoum" w:date="2014-08-04T01:12:00Z">
          <w:r w:rsidR="00CC2611" w:rsidDel="00F01663">
            <w:rPr>
              <w:rFonts w:asciiTheme="majorHAnsi" w:hAnsiTheme="majorHAnsi" w:cs="Courier"/>
              <w:color w:val="000000"/>
              <w:sz w:val="22"/>
              <w:szCs w:val="22"/>
            </w:rPr>
            <w:delText>]</w:delText>
          </w:r>
        </w:del>
      </w:ins>
      <w:del w:id="734" w:author="Alireza Masoum" w:date="2014-08-04T01:12:00Z">
        <w:r w:rsidR="00BC2E85" w:rsidRPr="00BC2E85" w:rsidDel="00F01663">
          <w:rPr>
            <w:rFonts w:asciiTheme="majorHAnsi" w:hAnsiTheme="majorHAnsi" w:cs="Courier"/>
            <w:color w:val="000000"/>
            <w:sz w:val="22"/>
            <w:szCs w:val="22"/>
          </w:rPr>
          <w:delText>), the authors consider the data fusion problem in which each sensor node observes part of a data vector. Then, each data vector is compressed or encoded by means of KLT. Once those encoding matrices are sent to the fusion center, it reconstructs the entire data vector from these compressed sensor observations with minimal</w:delText>
        </w:r>
      </w:del>
      <w:ins w:id="735" w:author="University of Twente" w:date="2014-08-03T11:10:00Z">
        <w:del w:id="736" w:author="Alireza Masoum" w:date="2014-08-04T01:12:00Z">
          <w:r w:rsidR="00533CFE" w:rsidDel="00F01663">
            <w:rPr>
              <w:rFonts w:asciiTheme="majorHAnsi" w:hAnsiTheme="majorHAnsi" w:cs="Courier"/>
              <w:color w:val="000000"/>
              <w:sz w:val="22"/>
              <w:szCs w:val="22"/>
            </w:rPr>
            <w:delText xml:space="preserve"> </w:delText>
          </w:r>
          <w:r w:rsidR="00533CFE" w:rsidRPr="00BC2E85" w:rsidDel="00F01663">
            <w:rPr>
              <w:rFonts w:asciiTheme="majorHAnsi" w:hAnsiTheme="majorHAnsi" w:cs="Courier"/>
              <w:color w:val="000000"/>
              <w:sz w:val="22"/>
              <w:szCs w:val="22"/>
            </w:rPr>
            <w:delText>mean square error</w:delText>
          </w:r>
        </w:del>
      </w:ins>
      <w:del w:id="737" w:author="Alireza Masoum" w:date="2014-08-04T01:12:00Z">
        <w:r w:rsidR="00BC2E85" w:rsidRPr="00BC2E85" w:rsidDel="00F01663">
          <w:rPr>
            <w:rFonts w:asciiTheme="majorHAnsi" w:hAnsiTheme="majorHAnsi" w:cs="Courier"/>
            <w:color w:val="000000"/>
            <w:sz w:val="22"/>
            <w:szCs w:val="22"/>
          </w:rPr>
          <w:delText xml:space="preserve"> MSE. </w:delText>
        </w:r>
      </w:del>
      <w:del w:id="738" w:author="Alireza Masoum" w:date="2014-08-04T01:14:00Z">
        <w:r w:rsidR="00BC2E85" w:rsidRPr="00BC2E85" w:rsidDel="00F01663">
          <w:rPr>
            <w:rFonts w:asciiTheme="majorHAnsi" w:hAnsiTheme="majorHAnsi" w:cs="Courier"/>
            <w:color w:val="000000"/>
            <w:sz w:val="22"/>
            <w:szCs w:val="22"/>
          </w:rPr>
          <w:delText>Th</w:delText>
        </w:r>
      </w:del>
      <w:ins w:id="739" w:author="University of Twente" w:date="2014-08-03T11:11:00Z">
        <w:del w:id="740" w:author="Alireza Masoum" w:date="2014-08-04T01:14:00Z">
          <w:r w:rsidR="00533CFE" w:rsidDel="00F01663">
            <w:rPr>
              <w:rFonts w:asciiTheme="majorHAnsi" w:hAnsiTheme="majorHAnsi" w:cs="Courier"/>
              <w:color w:val="000000"/>
              <w:sz w:val="22"/>
              <w:szCs w:val="22"/>
            </w:rPr>
            <w:delText>is work</w:delText>
          </w:r>
        </w:del>
      </w:ins>
      <w:del w:id="741" w:author="Alireza Masoum" w:date="2014-08-04T01:14:00Z">
        <w:r w:rsidR="00BC2E85" w:rsidRPr="00BC2E85" w:rsidDel="00F01663">
          <w:rPr>
            <w:rFonts w:asciiTheme="majorHAnsi" w:hAnsiTheme="majorHAnsi" w:cs="Courier"/>
            <w:color w:val="000000"/>
            <w:sz w:val="22"/>
            <w:szCs w:val="22"/>
          </w:rPr>
          <w:delText>e work of Amar et al. (22</w:delText>
        </w:r>
      </w:del>
      <w:ins w:id="742" w:author="University of Twente" w:date="2014-08-03T11:07:00Z">
        <w:del w:id="743" w:author="Alireza Masoum" w:date="2014-08-04T01:14:00Z">
          <w:r w:rsidR="00CC2611" w:rsidDel="00F01663">
            <w:rPr>
              <w:rFonts w:asciiTheme="majorHAnsi" w:hAnsiTheme="majorHAnsi" w:cs="Courier"/>
              <w:color w:val="000000"/>
              <w:sz w:val="22"/>
              <w:szCs w:val="22"/>
            </w:rPr>
            <w:delText>]</w:delText>
          </w:r>
        </w:del>
      </w:ins>
      <w:del w:id="744" w:author="Alireza Masoum" w:date="2014-08-04T01:14:00Z">
        <w:r w:rsidR="00BC2E85" w:rsidRPr="00BC2E85" w:rsidDel="00F01663">
          <w:rPr>
            <w:rFonts w:asciiTheme="majorHAnsi" w:hAnsiTheme="majorHAnsi" w:cs="Courier"/>
            <w:color w:val="000000"/>
            <w:sz w:val="22"/>
            <w:szCs w:val="22"/>
          </w:rPr>
          <w:delText>) extend</w:delText>
        </w:r>
      </w:del>
      <w:ins w:id="745" w:author="University of Twente" w:date="2014-08-03T11:11:00Z">
        <w:del w:id="746" w:author="Alireza Masoum" w:date="2014-08-04T01:14:00Z">
          <w:r w:rsidR="00533CFE" w:rsidDel="00F01663">
            <w:rPr>
              <w:rFonts w:asciiTheme="majorHAnsi" w:hAnsiTheme="majorHAnsi" w:cs="Courier"/>
              <w:color w:val="000000"/>
              <w:sz w:val="22"/>
              <w:szCs w:val="22"/>
            </w:rPr>
            <w:delText>s</w:delText>
          </w:r>
        </w:del>
      </w:ins>
      <w:del w:id="747" w:author="Alireza Masoum" w:date="2014-08-04T01:14:00Z">
        <w:r w:rsidR="00BC2E85" w:rsidRPr="00BC2E85" w:rsidDel="00F01663">
          <w:rPr>
            <w:rFonts w:asciiTheme="majorHAnsi" w:hAnsiTheme="majorHAnsi" w:cs="Courier"/>
            <w:color w:val="000000"/>
            <w:sz w:val="22"/>
            <w:szCs w:val="22"/>
          </w:rPr>
          <w:delText xml:space="preserve">ed an iterative local KLT algorithm proposed in Gastpar et al. </w:delText>
        </w:r>
      </w:del>
      <w:ins w:id="748" w:author="University of Twente" w:date="2014-08-03T11:08:00Z">
        <w:del w:id="749" w:author="Alireza Masoum" w:date="2014-08-04T01:14:00Z">
          <w:r w:rsidR="00CC2611" w:rsidDel="00F01663">
            <w:rPr>
              <w:rFonts w:asciiTheme="majorHAnsi" w:hAnsiTheme="majorHAnsi" w:cs="Courier"/>
              <w:color w:val="000000"/>
              <w:sz w:val="22"/>
              <w:szCs w:val="22"/>
            </w:rPr>
            <w:delText>[</w:delText>
          </w:r>
        </w:del>
      </w:ins>
      <w:del w:id="750" w:author="Alireza Masoum" w:date="2014-08-04T01:14:00Z">
        <w:r w:rsidR="00BC2E85" w:rsidRPr="00BC2E85" w:rsidDel="00F01663">
          <w:rPr>
            <w:rFonts w:asciiTheme="majorHAnsi" w:hAnsiTheme="majorHAnsi" w:cs="Courier"/>
            <w:color w:val="000000"/>
            <w:sz w:val="22"/>
            <w:szCs w:val="22"/>
          </w:rPr>
          <w:delText>(2</w:delText>
        </w:r>
      </w:del>
      <w:ins w:id="751" w:author="University of Twente" w:date="2014-08-03T11:08:00Z">
        <w:del w:id="752" w:author="Alireza Masoum" w:date="2014-08-04T01:14:00Z">
          <w:r w:rsidR="00CC2611" w:rsidDel="00F01663">
            <w:rPr>
              <w:rFonts w:asciiTheme="majorHAnsi" w:hAnsiTheme="majorHAnsi" w:cs="Courier"/>
              <w:color w:val="000000"/>
              <w:sz w:val="22"/>
              <w:szCs w:val="22"/>
            </w:rPr>
            <w:delText>]</w:delText>
          </w:r>
        </w:del>
      </w:ins>
      <w:del w:id="753" w:author="Alireza Masoum" w:date="2014-08-04T01:14:00Z">
        <w:r w:rsidR="00BC2E85" w:rsidRPr="00BC2E85" w:rsidDel="00F01663">
          <w:rPr>
            <w:rFonts w:asciiTheme="majorHAnsi" w:hAnsiTheme="majorHAnsi" w:cs="Courier"/>
            <w:color w:val="000000"/>
            <w:sz w:val="22"/>
            <w:szCs w:val="22"/>
          </w:rPr>
          <w:delText xml:space="preserve">1). </w:delText>
        </w:r>
      </w:del>
      <w:r w:rsidR="00BC2E85" w:rsidRPr="00BC2E85">
        <w:rPr>
          <w:rFonts w:asciiTheme="majorHAnsi" w:hAnsiTheme="majorHAnsi" w:cs="Courier"/>
          <w:color w:val="000000"/>
          <w:sz w:val="22"/>
          <w:szCs w:val="22"/>
        </w:rPr>
        <w:t>A</w:t>
      </w:r>
      <w:proofErr w:type="spellEnd"/>
      <w:r w:rsidR="00BC2E85" w:rsidRPr="00BC2E85">
        <w:rPr>
          <w:rFonts w:asciiTheme="majorHAnsi" w:hAnsiTheme="majorHAnsi" w:cs="Courier"/>
          <w:color w:val="000000"/>
          <w:sz w:val="22"/>
          <w:szCs w:val="22"/>
        </w:rPr>
        <w:t xml:space="preserve"> greedy </w:t>
      </w:r>
      <w:ins w:id="754" w:author="Alireza Masoum" w:date="2014-08-04T01:15:00Z">
        <w:r>
          <w:rPr>
            <w:rFonts w:ascii="Times New Roman" w:hAnsi="Times New Roman" w:cs="Times New Roman"/>
            <w:color w:val="000000"/>
            <w:sz w:val="22"/>
            <w:szCs w:val="22"/>
            <w:lang w:bidi="fa-IR"/>
          </w:rPr>
          <w:t xml:space="preserve">based recursive DKLT </w:t>
        </w:r>
      </w:ins>
      <w:r w:rsidR="00BC2E85" w:rsidRPr="00BC2E85">
        <w:rPr>
          <w:rFonts w:asciiTheme="majorHAnsi" w:hAnsiTheme="majorHAnsi" w:cs="Courier"/>
          <w:color w:val="000000"/>
          <w:sz w:val="22"/>
          <w:szCs w:val="22"/>
        </w:rPr>
        <w:t>algorithm</w:t>
      </w:r>
      <w:del w:id="755" w:author="University of Twente" w:date="2014-08-03T11:11:00Z">
        <w:r w:rsidR="00BC2E85" w:rsidRPr="00BC2E85" w:rsidDel="00533CFE">
          <w:rPr>
            <w:rFonts w:asciiTheme="majorHAnsi" w:hAnsiTheme="majorHAnsi" w:cs="Courier"/>
            <w:color w:val="000000"/>
            <w:sz w:val="22"/>
            <w:szCs w:val="22"/>
          </w:rPr>
          <w:delText xml:space="preserve"> was</w:delText>
        </w:r>
      </w:del>
      <w:r w:rsidR="00BC2E85" w:rsidRPr="00BC2E85">
        <w:rPr>
          <w:rFonts w:asciiTheme="majorHAnsi" w:hAnsiTheme="majorHAnsi" w:cs="Courier"/>
          <w:color w:val="000000"/>
          <w:sz w:val="22"/>
          <w:szCs w:val="22"/>
        </w:rPr>
        <w:t xml:space="preserve"> proposed in </w:t>
      </w:r>
      <w:del w:id="756" w:author="University of Twente" w:date="2014-08-03T11:11:00Z">
        <w:r w:rsidR="00BC2E85" w:rsidRPr="00BC2E85" w:rsidDel="00533CFE">
          <w:rPr>
            <w:rFonts w:asciiTheme="majorHAnsi" w:hAnsiTheme="majorHAnsi" w:cs="Courier"/>
            <w:color w:val="000000"/>
            <w:sz w:val="22"/>
            <w:szCs w:val="22"/>
          </w:rPr>
          <w:delText>Amar et al.</w:delText>
        </w:r>
      </w:del>
      <w:ins w:id="757" w:author="University of Twente" w:date="2014-08-03T11:11:00Z">
        <w:del w:id="758" w:author="Alireza Masoum" w:date="2014-08-03T21:26:00Z">
          <w:r w:rsidR="00533CFE" w:rsidDel="0089502F">
            <w:rPr>
              <w:rFonts w:asciiTheme="majorHAnsi" w:hAnsiTheme="majorHAnsi" w:cs="Courier"/>
              <w:color w:val="000000"/>
              <w:sz w:val="22"/>
              <w:szCs w:val="22"/>
            </w:rPr>
            <w:delText>[22]</w:delText>
          </w:r>
        </w:del>
      </w:ins>
      <w:r w:rsidR="00BC2E85" w:rsidRPr="00BC2E85">
        <w:rPr>
          <w:rFonts w:asciiTheme="majorHAnsi" w:hAnsiTheme="majorHAnsi" w:cs="Courier"/>
          <w:color w:val="000000"/>
          <w:sz w:val="22"/>
          <w:szCs w:val="22"/>
        </w:rPr>
        <w:t xml:space="preserve"> </w:t>
      </w:r>
      <w:ins w:id="759" w:author="University of Twente" w:date="2014-08-03T11:07:00Z">
        <w:r w:rsidR="00CC2611">
          <w:rPr>
            <w:rFonts w:asciiTheme="majorHAnsi" w:hAnsiTheme="majorHAnsi" w:cs="Courier"/>
            <w:color w:val="000000"/>
            <w:sz w:val="22"/>
            <w:szCs w:val="22"/>
          </w:rPr>
          <w:t>[</w:t>
        </w:r>
      </w:ins>
      <w:del w:id="760" w:author="University of Twente" w:date="2014-08-03T11:07:00Z">
        <w:r w:rsidR="00BC2E85" w:rsidRPr="00BC2E85" w:rsidDel="00CC2611">
          <w:rPr>
            <w:rFonts w:asciiTheme="majorHAnsi" w:hAnsiTheme="majorHAnsi" w:cs="Courier"/>
            <w:color w:val="000000"/>
            <w:sz w:val="22"/>
            <w:szCs w:val="22"/>
          </w:rPr>
          <w:delText>(</w:delText>
        </w:r>
      </w:del>
      <w:r w:rsidR="00BC2E85" w:rsidRPr="00BC2E85">
        <w:rPr>
          <w:rFonts w:asciiTheme="majorHAnsi" w:hAnsiTheme="majorHAnsi" w:cs="Courier"/>
          <w:color w:val="000000"/>
          <w:sz w:val="22"/>
          <w:szCs w:val="22"/>
        </w:rPr>
        <w:t>22</w:t>
      </w:r>
      <w:ins w:id="761" w:author="University of Twente" w:date="2014-08-03T11:07:00Z">
        <w:r w:rsidR="00CC2611">
          <w:rPr>
            <w:rFonts w:asciiTheme="majorHAnsi" w:hAnsiTheme="majorHAnsi" w:cs="Courier"/>
            <w:color w:val="000000"/>
            <w:sz w:val="22"/>
            <w:szCs w:val="22"/>
          </w:rPr>
          <w:t>]</w:t>
        </w:r>
      </w:ins>
      <w:del w:id="762" w:author="University of Twente" w:date="2014-08-03T11:07:00Z">
        <w:r w:rsidR="00BC2E85" w:rsidRPr="00BC2E85" w:rsidDel="00CC2611">
          <w:rPr>
            <w:rFonts w:asciiTheme="majorHAnsi" w:hAnsiTheme="majorHAnsi" w:cs="Courier"/>
            <w:color w:val="000000"/>
            <w:sz w:val="22"/>
            <w:szCs w:val="22"/>
          </w:rPr>
          <w:delText>)</w:delText>
        </w:r>
      </w:del>
      <w:r w:rsidR="00BC2E85" w:rsidRPr="00BC2E85">
        <w:rPr>
          <w:rFonts w:asciiTheme="majorHAnsi" w:hAnsiTheme="majorHAnsi" w:cs="Courier"/>
          <w:color w:val="000000"/>
          <w:sz w:val="22"/>
          <w:szCs w:val="22"/>
        </w:rPr>
        <w:t xml:space="preserve"> </w:t>
      </w:r>
      <w:ins w:id="763" w:author="Alireza Masoum" w:date="2014-08-04T01:15:00Z">
        <w:r>
          <w:rPr>
            <w:rFonts w:asciiTheme="majorHAnsi" w:hAnsiTheme="majorHAnsi" w:cs="Courier"/>
            <w:color w:val="000000"/>
            <w:sz w:val="22"/>
            <w:szCs w:val="22"/>
          </w:rPr>
          <w:t xml:space="preserve">which </w:t>
        </w:r>
      </w:ins>
      <w:ins w:id="764" w:author="Alireza Masoum" w:date="2014-08-04T01:21:00Z">
        <w:r w:rsidR="00D65FE5">
          <w:rPr>
            <w:rFonts w:ascii="Times New Roman" w:hAnsi="Times New Roman" w:cs="Times New Roman"/>
            <w:sz w:val="20"/>
            <w:szCs w:val="20"/>
          </w:rPr>
          <w:t xml:space="preserve">terminates reconstruction in  a finite number of steps. </w:t>
        </w:r>
      </w:ins>
      <w:ins w:id="765" w:author="Alireza Masoum" w:date="2014-08-04T01:22:00Z">
        <w:r w:rsidR="00D65FE5">
          <w:rPr>
            <w:rFonts w:ascii="Times New Roman" w:hAnsi="Times New Roman" w:cs="Times New Roman"/>
            <w:sz w:val="20"/>
            <w:szCs w:val="20"/>
          </w:rPr>
          <w:t xml:space="preserve">Against previous approach, this technique assumes signal is noisy. </w:t>
        </w:r>
      </w:ins>
      <w:ins w:id="766" w:author="Alireza Masoum" w:date="2014-08-04T01:21:00Z">
        <w:r w:rsidR="00D65FE5">
          <w:rPr>
            <w:rFonts w:ascii="Times New Roman" w:hAnsi="Times New Roman" w:cs="Times New Roman"/>
            <w:sz w:val="20"/>
            <w:szCs w:val="20"/>
          </w:rPr>
          <w:t xml:space="preserve">In each </w:t>
        </w:r>
      </w:ins>
      <w:ins w:id="767" w:author="Alireza Masoum" w:date="2014-08-04T01:27:00Z">
        <w:r w:rsidR="00D65FE5">
          <w:rPr>
            <w:rFonts w:ascii="Times New Roman" w:hAnsi="Times New Roman" w:cs="Times New Roman"/>
            <w:sz w:val="20"/>
            <w:szCs w:val="20"/>
          </w:rPr>
          <w:t>iteration</w:t>
        </w:r>
      </w:ins>
      <w:ins w:id="768" w:author="Alireza Masoum" w:date="2014-08-04T01:21:00Z">
        <w:r w:rsidR="00D65FE5">
          <w:rPr>
            <w:rFonts w:ascii="Times New Roman" w:hAnsi="Times New Roman" w:cs="Times New Roman"/>
            <w:sz w:val="20"/>
            <w:szCs w:val="20"/>
          </w:rPr>
          <w:t xml:space="preserve">, </w:t>
        </w:r>
      </w:ins>
      <w:ins w:id="769" w:author="Alireza Masoum" w:date="2014-08-04T01:27:00Z">
        <w:r w:rsidR="00D65FE5">
          <w:rPr>
            <w:rFonts w:ascii="Times New Roman" w:hAnsi="Times New Roman" w:cs="Times New Roman"/>
            <w:sz w:val="20"/>
            <w:szCs w:val="20"/>
          </w:rPr>
          <w:t xml:space="preserve">base station </w:t>
        </w:r>
      </w:ins>
      <w:ins w:id="770" w:author="Alireza Masoum" w:date="2014-08-04T01:28:00Z">
        <w:r w:rsidR="00D65FE5">
          <w:rPr>
            <w:rFonts w:ascii="Times New Roman" w:hAnsi="Times New Roman" w:cs="Times New Roman"/>
            <w:sz w:val="20"/>
            <w:szCs w:val="20"/>
          </w:rPr>
          <w:t xml:space="preserve">updates the encoding matrix </w:t>
        </w:r>
      </w:ins>
      <w:ins w:id="771" w:author="Alireza Masoum" w:date="2014-08-04T01:30:00Z">
        <w:r w:rsidR="0011409E">
          <w:rPr>
            <w:rFonts w:ascii="Times New Roman" w:hAnsi="Times New Roman" w:cs="Times New Roman"/>
            <w:sz w:val="20"/>
            <w:szCs w:val="20"/>
          </w:rPr>
          <w:t>of a</w:t>
        </w:r>
      </w:ins>
      <w:ins w:id="772" w:author="Alireza Masoum" w:date="2014-08-04T01:27:00Z">
        <w:r w:rsidR="00D65FE5">
          <w:rPr>
            <w:rFonts w:ascii="Times New Roman" w:hAnsi="Times New Roman" w:cs="Times New Roman"/>
            <w:sz w:val="20"/>
            <w:szCs w:val="20"/>
          </w:rPr>
          <w:t xml:space="preserve"> sens</w:t>
        </w:r>
      </w:ins>
      <w:ins w:id="773" w:author="Alireza Masoum" w:date="2014-08-04T01:28:00Z">
        <w:r w:rsidR="00D65FE5">
          <w:rPr>
            <w:rFonts w:ascii="Times New Roman" w:hAnsi="Times New Roman" w:cs="Times New Roman"/>
            <w:sz w:val="20"/>
            <w:szCs w:val="20"/>
          </w:rPr>
          <w:t>o</w:t>
        </w:r>
      </w:ins>
      <w:ins w:id="774" w:author="Alireza Masoum" w:date="2014-08-04T01:21:00Z">
        <w:r w:rsidR="00D65FE5">
          <w:rPr>
            <w:rFonts w:ascii="Times New Roman" w:hAnsi="Times New Roman" w:cs="Times New Roman"/>
            <w:sz w:val="20"/>
            <w:szCs w:val="20"/>
          </w:rPr>
          <w:t xml:space="preserve">r </w:t>
        </w:r>
        <w:proofErr w:type="gramStart"/>
        <w:r w:rsidR="00D65FE5">
          <w:rPr>
            <w:rFonts w:ascii="Times New Roman" w:hAnsi="Times New Roman" w:cs="Times New Roman"/>
            <w:sz w:val="20"/>
            <w:szCs w:val="20"/>
          </w:rPr>
          <w:t xml:space="preserve">node </w:t>
        </w:r>
      </w:ins>
      <w:ins w:id="775" w:author="Alireza Masoum" w:date="2014-08-04T01:28:00Z">
        <w:r w:rsidR="00D65FE5">
          <w:rPr>
            <w:rFonts w:ascii="Times New Roman" w:hAnsi="Times New Roman" w:cs="Times New Roman"/>
            <w:sz w:val="20"/>
            <w:szCs w:val="20"/>
          </w:rPr>
          <w:t>which</w:t>
        </w:r>
        <w:proofErr w:type="gramEnd"/>
        <w:r w:rsidR="00D65FE5">
          <w:rPr>
            <w:rFonts w:ascii="Times New Roman" w:hAnsi="Times New Roman" w:cs="Times New Roman"/>
            <w:sz w:val="20"/>
            <w:szCs w:val="20"/>
          </w:rPr>
          <w:t xml:space="preserve"> </w:t>
        </w:r>
      </w:ins>
      <w:ins w:id="776" w:author="Alireza Masoum" w:date="2014-08-04T01:30:00Z">
        <w:r w:rsidR="0011409E">
          <w:rPr>
            <w:rFonts w:ascii="Times New Roman" w:hAnsi="Times New Roman" w:cs="Times New Roman"/>
            <w:sz w:val="20"/>
            <w:szCs w:val="20"/>
          </w:rPr>
          <w:t>represents maximum reduction in</w:t>
        </w:r>
      </w:ins>
      <w:ins w:id="777" w:author="Alireza Masoum" w:date="2014-08-04T01:29:00Z">
        <w:r w:rsidR="0011409E">
          <w:rPr>
            <w:rFonts w:ascii="Times New Roman" w:hAnsi="Times New Roman" w:cs="Times New Roman"/>
            <w:sz w:val="20"/>
            <w:szCs w:val="20"/>
          </w:rPr>
          <w:t xml:space="preserve"> the mean square error. </w:t>
        </w:r>
      </w:ins>
      <w:ins w:id="778" w:author="Alireza Masoum" w:date="2014-08-04T01:32:00Z">
        <w:r w:rsidR="0011409E">
          <w:rPr>
            <w:rFonts w:ascii="Times New Roman" w:hAnsi="Times New Roman" w:cs="Times New Roman"/>
            <w:sz w:val="20"/>
            <w:szCs w:val="20"/>
          </w:rPr>
          <w:t xml:space="preserve">When encoding matrix of all sensor nodes </w:t>
        </w:r>
      </w:ins>
      <w:ins w:id="779" w:author="Alireza Masoum" w:date="2014-08-04T01:21:00Z">
        <w:r w:rsidR="00D65FE5">
          <w:rPr>
            <w:rFonts w:ascii="Times New Roman" w:hAnsi="Times New Roman" w:cs="Times New Roman"/>
            <w:sz w:val="20"/>
            <w:szCs w:val="20"/>
          </w:rPr>
          <w:t>reach their predefined row</w:t>
        </w:r>
      </w:ins>
      <w:ins w:id="780" w:author="Alireza Masoum" w:date="2014-08-04T01:33:00Z">
        <w:r w:rsidR="0011409E">
          <w:rPr>
            <w:rFonts w:ascii="Times New Roman" w:hAnsi="Times New Roman" w:cs="Times New Roman"/>
            <w:sz w:val="20"/>
            <w:szCs w:val="20"/>
          </w:rPr>
          <w:t xml:space="preserve"> </w:t>
        </w:r>
      </w:ins>
      <w:ins w:id="781" w:author="Alireza Masoum" w:date="2014-08-04T01:30:00Z">
        <w:r w:rsidR="0011409E">
          <w:rPr>
            <w:rFonts w:ascii="Times New Roman" w:hAnsi="Times New Roman" w:cs="Times New Roman"/>
            <w:sz w:val="20"/>
            <w:szCs w:val="20"/>
          </w:rPr>
          <w:t>dimensions</w:t>
        </w:r>
      </w:ins>
      <w:ins w:id="782" w:author="Alireza Masoum" w:date="2014-08-04T01:21:00Z">
        <w:r w:rsidR="00D65FE5">
          <w:rPr>
            <w:rFonts w:ascii="Times New Roman" w:hAnsi="Times New Roman" w:cs="Times New Roman"/>
            <w:sz w:val="20"/>
            <w:szCs w:val="20"/>
          </w:rPr>
          <w:t xml:space="preserve">, </w:t>
        </w:r>
      </w:ins>
      <w:ins w:id="783" w:author="Alireza Masoum" w:date="2014-08-04T01:33:00Z">
        <w:r w:rsidR="0011409E">
          <w:rPr>
            <w:rFonts w:ascii="Times New Roman" w:hAnsi="Times New Roman" w:cs="Times New Roman"/>
            <w:sz w:val="20"/>
            <w:szCs w:val="20"/>
          </w:rPr>
          <w:t xml:space="preserve">this algorithm terminates. Compared with [], </w:t>
        </w:r>
        <w:proofErr w:type="gramStart"/>
        <w:r w:rsidR="0011409E">
          <w:rPr>
            <w:rFonts w:ascii="Times New Roman" w:hAnsi="Times New Roman" w:cs="Times New Roman"/>
            <w:sz w:val="20"/>
            <w:szCs w:val="20"/>
          </w:rPr>
          <w:t>it represents same accuracy in terms of mean square error, however</w:t>
        </w:r>
        <w:proofErr w:type="gramEnd"/>
        <w:r w:rsidR="0011409E">
          <w:rPr>
            <w:rFonts w:ascii="Times New Roman" w:hAnsi="Times New Roman" w:cs="Times New Roman"/>
            <w:sz w:val="20"/>
            <w:szCs w:val="20"/>
          </w:rPr>
          <w:t xml:space="preserve">, </w:t>
        </w:r>
        <w:proofErr w:type="gramStart"/>
        <w:r w:rsidR="0011409E">
          <w:rPr>
            <w:rFonts w:ascii="Times New Roman" w:hAnsi="Times New Roman" w:cs="Times New Roman"/>
            <w:sz w:val="20"/>
            <w:szCs w:val="20"/>
          </w:rPr>
          <w:t>its complexity is less</w:t>
        </w:r>
        <w:proofErr w:type="gramEnd"/>
        <w:r w:rsidR="0011409E">
          <w:rPr>
            <w:rFonts w:ascii="Times New Roman" w:hAnsi="Times New Roman" w:cs="Times New Roman"/>
            <w:sz w:val="20"/>
            <w:szCs w:val="20"/>
          </w:rPr>
          <w:t>.</w:t>
        </w:r>
      </w:ins>
    </w:p>
    <w:p w14:paraId="45B03100" w14:textId="064D283C" w:rsidR="00BC2E85" w:rsidRPr="00BC2E85" w:rsidRDefault="00533CFE" w:rsidP="00D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ins w:id="784" w:author="University of Twente" w:date="2014-08-03T11:12:00Z">
        <w:del w:id="785" w:author="Alireza Masoum" w:date="2014-08-04T01:15:00Z">
          <w:r w:rsidDel="00F01663">
            <w:rPr>
              <w:rFonts w:asciiTheme="majorHAnsi" w:hAnsiTheme="majorHAnsi" w:cs="Courier"/>
              <w:color w:val="000000"/>
              <w:sz w:val="22"/>
              <w:szCs w:val="22"/>
            </w:rPr>
            <w:delText xml:space="preserve">is </w:delText>
          </w:r>
        </w:del>
      </w:ins>
      <w:del w:id="786" w:author="Alireza Masoum" w:date="2014-08-04T01:23:00Z">
        <w:r w:rsidR="00BC2E85" w:rsidRPr="00BC2E85" w:rsidDel="00D65FE5">
          <w:rPr>
            <w:rFonts w:asciiTheme="majorHAnsi" w:hAnsiTheme="majorHAnsi" w:cs="Courier"/>
            <w:color w:val="000000"/>
            <w:sz w:val="22"/>
            <w:szCs w:val="22"/>
          </w:rPr>
          <w:delText>based on assumptions that the observation is added with noise while the observation in the iterative local KLT algorithm of Gastpar et al. (2006)</w:delText>
        </w:r>
      </w:del>
      <w:ins w:id="787" w:author="University of Twente" w:date="2014-08-03T11:08:00Z">
        <w:del w:id="788" w:author="Alireza Masoum" w:date="2014-08-04T01:23:00Z">
          <w:r w:rsidDel="00D65FE5">
            <w:rPr>
              <w:rFonts w:asciiTheme="majorHAnsi" w:hAnsiTheme="majorHAnsi" w:cs="Courier"/>
              <w:color w:val="000000"/>
              <w:sz w:val="22"/>
              <w:szCs w:val="22"/>
            </w:rPr>
            <w:delText>[]</w:delText>
          </w:r>
        </w:del>
      </w:ins>
      <w:del w:id="789" w:author="Alireza Masoum" w:date="2014-08-04T01:23:00Z">
        <w:r w:rsidR="00BC2E85" w:rsidRPr="00BC2E85" w:rsidDel="00D65FE5">
          <w:rPr>
            <w:rFonts w:asciiTheme="majorHAnsi" w:hAnsiTheme="majorHAnsi" w:cs="Courier"/>
            <w:color w:val="000000"/>
            <w:sz w:val="22"/>
            <w:szCs w:val="22"/>
          </w:rPr>
          <w:delText xml:space="preserve"> </w:delText>
        </w:r>
      </w:del>
      <w:ins w:id="790" w:author="University of Twente" w:date="2014-08-03T11:12:00Z">
        <w:del w:id="791" w:author="Alireza Masoum" w:date="2014-08-04T01:23:00Z">
          <w:r w:rsidDel="00D65FE5">
            <w:rPr>
              <w:rFonts w:asciiTheme="majorHAnsi" w:hAnsiTheme="majorHAnsi" w:cs="Courier"/>
              <w:color w:val="000000"/>
              <w:sz w:val="22"/>
              <w:szCs w:val="22"/>
            </w:rPr>
            <w:delText>is</w:delText>
          </w:r>
        </w:del>
      </w:ins>
      <w:del w:id="792" w:author="Alireza Masoum" w:date="2014-08-04T01:23:00Z">
        <w:r w:rsidR="00BC2E85" w:rsidRPr="00BC2E85" w:rsidDel="00D65FE5">
          <w:rPr>
            <w:rFonts w:asciiTheme="majorHAnsi" w:hAnsiTheme="majorHAnsi" w:cs="Courier"/>
            <w:color w:val="000000"/>
            <w:sz w:val="22"/>
            <w:szCs w:val="22"/>
          </w:rPr>
          <w:delText xml:space="preserve">was assumed to be noiseless. The greedy algorithm is performed on the fusion center or sink node, where it does not have power constraints. </w:delText>
        </w:r>
      </w:del>
      <w:del w:id="793" w:author="Alireza Masoum" w:date="2014-08-04T01:31:00Z">
        <w:r w:rsidR="00BC2E85" w:rsidRPr="00BC2E85" w:rsidDel="0011409E">
          <w:rPr>
            <w:rFonts w:asciiTheme="majorHAnsi" w:hAnsiTheme="majorHAnsi" w:cs="Courier"/>
            <w:color w:val="000000"/>
            <w:sz w:val="22"/>
            <w:szCs w:val="22"/>
          </w:rPr>
          <w:delText>In each step, one of the encoding matrices is selected and updated by appending an additional row. The principle of selecting a sensor node is based on the measn square error (MSE) of reconstructed data vector comparing to second-order statistics of observation known to the fusion center. The sensor node that has the largest decreasing of MSE</w:delText>
        </w:r>
      </w:del>
      <w:ins w:id="794" w:author="University of Twente" w:date="2014-08-03T11:13:00Z">
        <w:del w:id="795" w:author="Alireza Masoum" w:date="2014-08-04T01:31:00Z">
          <w:r w:rsidRPr="00533CFE" w:rsidDel="0011409E">
            <w:rPr>
              <w:rFonts w:asciiTheme="majorHAnsi" w:hAnsiTheme="majorHAnsi" w:cs="Courier"/>
              <w:color w:val="000000"/>
              <w:sz w:val="22"/>
              <w:szCs w:val="22"/>
            </w:rPr>
            <w:delText xml:space="preserve"> </w:delText>
          </w:r>
          <w:r w:rsidRPr="00BC2E85" w:rsidDel="0011409E">
            <w:rPr>
              <w:rFonts w:asciiTheme="majorHAnsi" w:hAnsiTheme="majorHAnsi" w:cs="Courier"/>
              <w:color w:val="000000"/>
              <w:sz w:val="22"/>
              <w:szCs w:val="22"/>
            </w:rPr>
            <w:delText>mean square error</w:delText>
          </w:r>
        </w:del>
      </w:ins>
      <w:del w:id="796" w:author="Alireza Masoum" w:date="2014-08-04T01:31:00Z">
        <w:r w:rsidR="00BC2E85" w:rsidRPr="00BC2E85" w:rsidDel="0011409E">
          <w:rPr>
            <w:rFonts w:asciiTheme="majorHAnsi" w:hAnsiTheme="majorHAnsi" w:cs="Courier"/>
            <w:color w:val="000000"/>
            <w:sz w:val="22"/>
            <w:szCs w:val="22"/>
          </w:rPr>
          <w:delText xml:space="preserve"> after appending an additional row is selected in each step until all the encoding matrices reach their predeﬁned dimension. </w:delText>
        </w:r>
      </w:del>
      <w:del w:id="797" w:author="University of Twente" w:date="2014-08-03T11:13:00Z">
        <w:r w:rsidR="00BC2E85" w:rsidRPr="00BC2E85" w:rsidDel="00533CFE">
          <w:rPr>
            <w:rFonts w:asciiTheme="majorHAnsi" w:hAnsiTheme="majorHAnsi" w:cs="Courier"/>
            <w:color w:val="000000"/>
            <w:sz w:val="22"/>
            <w:szCs w:val="22"/>
          </w:rPr>
          <w:delText>Based on the</w:delText>
        </w:r>
      </w:del>
      <w:del w:id="798" w:author="Alireza Masoum" w:date="2014-08-04T01:35:00Z">
        <w:r w:rsidR="00BC2E85" w:rsidRPr="00BC2E85" w:rsidDel="0011409E">
          <w:rPr>
            <w:rFonts w:asciiTheme="majorHAnsi" w:hAnsiTheme="majorHAnsi" w:cs="Courier"/>
            <w:color w:val="000000"/>
            <w:sz w:val="22"/>
            <w:szCs w:val="22"/>
          </w:rPr>
          <w:delText xml:space="preserve"> </w:delText>
        </w:r>
      </w:del>
      <w:ins w:id="799" w:author="University of Twente" w:date="2014-08-03T11:13:00Z">
        <w:del w:id="800" w:author="Alireza Masoum" w:date="2014-08-04T01:35:00Z">
          <w:r w:rsidDel="0011409E">
            <w:rPr>
              <w:rFonts w:asciiTheme="majorHAnsi" w:hAnsiTheme="majorHAnsi" w:cs="Courier"/>
              <w:color w:val="000000"/>
              <w:sz w:val="22"/>
              <w:szCs w:val="22"/>
            </w:rPr>
            <w:delText>S</w:delText>
          </w:r>
        </w:del>
      </w:ins>
      <w:del w:id="801" w:author="Alireza Masoum" w:date="2014-08-04T01:35:00Z">
        <w:r w:rsidR="00BC2E85" w:rsidRPr="00BC2E85" w:rsidDel="0011409E">
          <w:rPr>
            <w:rFonts w:asciiTheme="majorHAnsi" w:hAnsiTheme="majorHAnsi" w:cs="Courier"/>
            <w:color w:val="000000"/>
            <w:sz w:val="22"/>
            <w:szCs w:val="22"/>
          </w:rPr>
          <w:delText>simulation results of Amar et al. (22),</w:delText>
        </w:r>
      </w:del>
      <w:ins w:id="802" w:author="University of Twente" w:date="2014-08-03T11:13:00Z">
        <w:del w:id="803" w:author="Alireza Masoum" w:date="2014-08-04T01:35:00Z">
          <w:r w:rsidDel="0011409E">
            <w:rPr>
              <w:rFonts w:asciiTheme="majorHAnsi" w:hAnsiTheme="majorHAnsi" w:cs="Courier"/>
              <w:color w:val="000000"/>
              <w:sz w:val="22"/>
              <w:szCs w:val="22"/>
            </w:rPr>
            <w:delText>proves</w:delText>
          </w:r>
        </w:del>
      </w:ins>
      <w:del w:id="804" w:author="Alireza Masoum" w:date="2014-08-04T01:35:00Z">
        <w:r w:rsidR="00BC2E85" w:rsidRPr="00BC2E85" w:rsidDel="0011409E">
          <w:rPr>
            <w:rFonts w:asciiTheme="majorHAnsi" w:hAnsiTheme="majorHAnsi" w:cs="Courier"/>
            <w:color w:val="000000"/>
            <w:sz w:val="22"/>
            <w:szCs w:val="22"/>
          </w:rPr>
          <w:delText xml:space="preserve"> the greedy algorithm performed equally well in terms of </w:delText>
        </w:r>
      </w:del>
      <w:ins w:id="805" w:author="University of Twente" w:date="2014-08-03T11:13:00Z">
        <w:del w:id="806" w:author="Alireza Masoum" w:date="2014-08-04T01:35:00Z">
          <w:r w:rsidRPr="00BC2E85" w:rsidDel="0011409E">
            <w:rPr>
              <w:rFonts w:asciiTheme="majorHAnsi" w:hAnsiTheme="majorHAnsi" w:cs="Courier"/>
              <w:color w:val="000000"/>
              <w:sz w:val="22"/>
              <w:szCs w:val="22"/>
            </w:rPr>
            <w:delText xml:space="preserve">mean square error </w:delText>
          </w:r>
        </w:del>
      </w:ins>
      <w:del w:id="807" w:author="Alireza Masoum" w:date="2014-08-04T01:35:00Z">
        <w:r w:rsidR="00BC2E85" w:rsidRPr="00BC2E85" w:rsidDel="0011409E">
          <w:rPr>
            <w:rFonts w:asciiTheme="majorHAnsi" w:hAnsiTheme="majorHAnsi" w:cs="Courier"/>
            <w:color w:val="000000"/>
            <w:sz w:val="22"/>
            <w:szCs w:val="22"/>
          </w:rPr>
          <w:delText xml:space="preserve">MSE when compared to the local KLT algorithm. The advantage is that the complexity of the newer algorithm in </w:delText>
        </w:r>
      </w:del>
      <w:ins w:id="808" w:author="University of Twente" w:date="2014-08-03T11:14:00Z">
        <w:del w:id="809" w:author="Alireza Masoum" w:date="2014-08-04T01:35:00Z">
          <w:r w:rsidDel="0011409E">
            <w:rPr>
              <w:rFonts w:asciiTheme="majorHAnsi" w:hAnsiTheme="majorHAnsi" w:cs="Courier"/>
              <w:color w:val="000000"/>
              <w:sz w:val="22"/>
              <w:szCs w:val="22"/>
            </w:rPr>
            <w:delText>[</w:delText>
          </w:r>
        </w:del>
      </w:ins>
      <w:del w:id="810" w:author="Alireza Masoum" w:date="2014-08-04T01:35:00Z">
        <w:r w:rsidR="00BC2E85" w:rsidRPr="00BC2E85" w:rsidDel="0011409E">
          <w:rPr>
            <w:rFonts w:asciiTheme="majorHAnsi" w:hAnsiTheme="majorHAnsi" w:cs="Courier"/>
            <w:color w:val="000000"/>
            <w:sz w:val="22"/>
            <w:szCs w:val="22"/>
          </w:rPr>
          <w:delText>Amar et al. (22</w:delText>
        </w:r>
      </w:del>
      <w:ins w:id="811" w:author="University of Twente" w:date="2014-08-03T11:14:00Z">
        <w:del w:id="812" w:author="Alireza Masoum" w:date="2014-08-04T01:35:00Z">
          <w:r w:rsidDel="0011409E">
            <w:rPr>
              <w:rFonts w:asciiTheme="majorHAnsi" w:hAnsiTheme="majorHAnsi" w:cs="Courier"/>
              <w:color w:val="000000"/>
              <w:sz w:val="22"/>
              <w:szCs w:val="22"/>
            </w:rPr>
            <w:delText>]</w:delText>
          </w:r>
        </w:del>
      </w:ins>
      <w:del w:id="813" w:author="Alireza Masoum" w:date="2014-08-04T01:35:00Z">
        <w:r w:rsidR="00BC2E85" w:rsidRPr="00BC2E85" w:rsidDel="0011409E">
          <w:rPr>
            <w:rFonts w:asciiTheme="majorHAnsi" w:hAnsiTheme="majorHAnsi" w:cs="Courier"/>
            <w:color w:val="000000"/>
            <w:sz w:val="22"/>
            <w:szCs w:val="22"/>
          </w:rPr>
          <w:delText xml:space="preserve">) is lower than the previous one in Gastpar et al. </w:delText>
        </w:r>
      </w:del>
      <w:ins w:id="814" w:author="University of Twente" w:date="2014-08-03T11:14:00Z">
        <w:del w:id="815" w:author="Alireza Masoum" w:date="2014-08-04T01:35:00Z">
          <w:r w:rsidDel="0011409E">
            <w:rPr>
              <w:rFonts w:asciiTheme="majorHAnsi" w:hAnsiTheme="majorHAnsi" w:cs="Courier"/>
              <w:color w:val="000000"/>
              <w:sz w:val="22"/>
              <w:szCs w:val="22"/>
            </w:rPr>
            <w:delText>[</w:delText>
          </w:r>
        </w:del>
      </w:ins>
      <w:del w:id="816" w:author="Alireza Masoum" w:date="2014-08-04T01:35:00Z">
        <w:r w:rsidR="00BC2E85" w:rsidRPr="00BC2E85" w:rsidDel="0011409E">
          <w:rPr>
            <w:rFonts w:asciiTheme="majorHAnsi" w:hAnsiTheme="majorHAnsi" w:cs="Courier"/>
            <w:color w:val="000000"/>
            <w:sz w:val="22"/>
            <w:szCs w:val="22"/>
          </w:rPr>
          <w:delText>(21</w:delText>
        </w:r>
      </w:del>
      <w:ins w:id="817" w:author="University of Twente" w:date="2014-08-03T11:14:00Z">
        <w:del w:id="818" w:author="Alireza Masoum" w:date="2014-08-04T01:35:00Z">
          <w:r w:rsidDel="0011409E">
            <w:rPr>
              <w:rFonts w:asciiTheme="majorHAnsi" w:hAnsiTheme="majorHAnsi" w:cs="Courier"/>
              <w:color w:val="000000"/>
              <w:sz w:val="22"/>
              <w:szCs w:val="22"/>
            </w:rPr>
            <w:delText>]</w:delText>
          </w:r>
        </w:del>
      </w:ins>
      <w:del w:id="819" w:author="Alireza Masoum" w:date="2014-08-04T01:35:00Z">
        <w:r w:rsidR="00BC2E85" w:rsidRPr="00BC2E85" w:rsidDel="0011409E">
          <w:rPr>
            <w:rFonts w:asciiTheme="majorHAnsi" w:hAnsiTheme="majorHAnsi" w:cs="Courier"/>
            <w:color w:val="000000"/>
            <w:sz w:val="22"/>
            <w:szCs w:val="22"/>
          </w:rPr>
          <w:delText>). Although both works presented the data compression approach based on KLT in order to reduce the data to be transmitted over the WSNs, they d</w:delText>
        </w:r>
      </w:del>
      <w:ins w:id="820" w:author="University of Twente" w:date="2014-08-03T11:14:00Z">
        <w:del w:id="821" w:author="Alireza Masoum" w:date="2014-08-04T01:35:00Z">
          <w:r w:rsidDel="0011409E">
            <w:rPr>
              <w:rFonts w:asciiTheme="majorHAnsi" w:hAnsiTheme="majorHAnsi" w:cs="Courier"/>
              <w:color w:val="000000"/>
              <w:sz w:val="22"/>
              <w:szCs w:val="22"/>
            </w:rPr>
            <w:delText>o</w:delText>
          </w:r>
        </w:del>
      </w:ins>
      <w:del w:id="822" w:author="Alireza Masoum" w:date="2014-08-04T01:35:00Z">
        <w:r w:rsidR="00BC2E85" w:rsidRPr="00BC2E85" w:rsidDel="0011409E">
          <w:rPr>
            <w:rFonts w:asciiTheme="majorHAnsi" w:hAnsiTheme="majorHAnsi" w:cs="Courier"/>
            <w:color w:val="000000"/>
            <w:sz w:val="22"/>
            <w:szCs w:val="22"/>
          </w:rPr>
          <w:delText>id not evaluate their power consumption performance</w:delText>
        </w:r>
      </w:del>
      <w:r w:rsidR="00BC2E85" w:rsidRPr="00BC2E85">
        <w:rPr>
          <w:rFonts w:asciiTheme="majorHAnsi" w:hAnsiTheme="majorHAnsi" w:cs="Courier"/>
          <w:color w:val="000000"/>
          <w:sz w:val="22"/>
          <w:szCs w:val="22"/>
        </w:rPr>
        <w:t xml:space="preserve">. </w:t>
      </w:r>
      <w:r w:rsidR="00BC2E85" w:rsidRPr="00BC2E85">
        <w:rPr>
          <w:rFonts w:asciiTheme="majorHAnsi" w:hAnsiTheme="majorHAnsi" w:cs="Courier"/>
          <w:color w:val="800000"/>
          <w:sz w:val="22"/>
          <w:szCs w:val="22"/>
        </w:rPr>
        <w:t>\\</w:t>
      </w:r>
    </w:p>
    <w:p w14:paraId="1354B96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345A37B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{table}[h]</w:t>
      </w:r>
    </w:p>
    <w:p w14:paraId="0417DB9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centering</w:t>
      </w:r>
      <w:proofErr w:type="gramEnd"/>
    </w:p>
    <w:p w14:paraId="224F281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lastRenderedPageBreak/>
        <w:t>\</w:t>
      </w:r>
      <w:proofErr w:type="gramStart"/>
      <w:r w:rsidRPr="00BC2E85">
        <w:rPr>
          <w:rFonts w:asciiTheme="majorHAnsi" w:hAnsiTheme="majorHAnsi" w:cs="Courier"/>
          <w:color w:val="800000"/>
          <w:sz w:val="22"/>
          <w:szCs w:val="22"/>
        </w:rPr>
        <w:t>caption</w:t>
      </w:r>
      <w:proofErr w:type="gramEnd"/>
      <w:r w:rsidRPr="00BC2E85">
        <w:rPr>
          <w:rFonts w:asciiTheme="majorHAnsi" w:hAnsiTheme="majorHAnsi" w:cs="Courier"/>
          <w:color w:val="000000"/>
          <w:sz w:val="22"/>
          <w:szCs w:val="22"/>
        </w:rPr>
        <w:t>{Performance Comparison of DKLT Compression Methods}</w:t>
      </w:r>
    </w:p>
    <w:p w14:paraId="51C1A8B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label</w:t>
      </w:r>
      <w:proofErr w:type="gramEnd"/>
      <w:r w:rsidRPr="00BC2E85">
        <w:rPr>
          <w:rFonts w:asciiTheme="majorHAnsi" w:hAnsiTheme="majorHAnsi" w:cs="Courier"/>
          <w:b/>
          <w:bCs/>
          <w:color w:val="0000CC"/>
          <w:sz w:val="22"/>
          <w:szCs w:val="22"/>
        </w:rPr>
        <w:t>{</w:t>
      </w:r>
      <w:proofErr w:type="spellStart"/>
      <w:r w:rsidRPr="00BC2E85">
        <w:rPr>
          <w:rFonts w:asciiTheme="majorHAnsi" w:hAnsiTheme="majorHAnsi" w:cs="Courier"/>
          <w:b/>
          <w:bCs/>
          <w:color w:val="0000CC"/>
          <w:sz w:val="22"/>
          <w:szCs w:val="22"/>
        </w:rPr>
        <w:t>table:DKLT</w:t>
      </w:r>
      <w:proofErr w:type="spellEnd"/>
      <w:r w:rsidRPr="00BC2E85">
        <w:rPr>
          <w:rFonts w:asciiTheme="majorHAnsi" w:hAnsiTheme="majorHAnsi" w:cs="Courier"/>
          <w:b/>
          <w:bCs/>
          <w:color w:val="0000CC"/>
          <w:sz w:val="22"/>
          <w:szCs w:val="22"/>
        </w:rPr>
        <w:t>}</w:t>
      </w:r>
    </w:p>
    <w:p w14:paraId="0D731ED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{tabular}{</w:t>
      </w:r>
      <w:proofErr w:type="spellStart"/>
      <w:r w:rsidRPr="00BC2E85">
        <w:rPr>
          <w:rFonts w:asciiTheme="majorHAnsi" w:hAnsiTheme="majorHAnsi" w:cs="Courier"/>
          <w:color w:val="000000"/>
          <w:sz w:val="22"/>
          <w:szCs w:val="22"/>
        </w:rPr>
        <w:t>ccccc</w:t>
      </w:r>
      <w:proofErr w:type="spellEnd"/>
      <w:r w:rsidRPr="00BC2E85">
        <w:rPr>
          <w:rFonts w:asciiTheme="majorHAnsi" w:hAnsiTheme="majorHAnsi" w:cs="Courier"/>
          <w:color w:val="000000"/>
          <w:sz w:val="22"/>
          <w:szCs w:val="22"/>
        </w:rPr>
        <w:t>}</w:t>
      </w:r>
    </w:p>
    <w:p w14:paraId="1473298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hline</w:t>
      </w:r>
      <w:proofErr w:type="spellEnd"/>
      <w:proofErr w:type="gramEnd"/>
    </w:p>
    <w:p w14:paraId="210DBAF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&amp; CR                       &amp; </w:t>
      </w:r>
      <w:proofErr w:type="spellStart"/>
      <w:r w:rsidRPr="00BC2E85">
        <w:rPr>
          <w:rFonts w:asciiTheme="majorHAnsi" w:hAnsiTheme="majorHAnsi" w:cs="Courier"/>
          <w:color w:val="000000"/>
          <w:sz w:val="22"/>
          <w:szCs w:val="22"/>
        </w:rPr>
        <w:t>Cmm</w:t>
      </w:r>
      <w:proofErr w:type="spellEnd"/>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Comp</w:t>
      </w:r>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Net</w:t>
      </w:r>
      <w:r w:rsidRPr="00BC2E85">
        <w:rPr>
          <w:rFonts w:asciiTheme="majorHAnsi" w:hAnsiTheme="majorHAnsi" w:cs="Courier"/>
          <w:color w:val="800000"/>
          <w:sz w:val="22"/>
          <w:szCs w:val="22"/>
        </w:rPr>
        <w:t>\_Saving</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26CAB78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{1}{|c|}{21}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{1}{c|}{N/A}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{1}{c|}{N}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49EE898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{1}{|l|}{22}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{1}{c|}{N/A}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5F20078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{tabular}</w:t>
      </w:r>
    </w:p>
    <w:p w14:paraId="6ACE3C1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{table}</w:t>
      </w:r>
    </w:p>
    <w:p w14:paraId="04E4C52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576B5D6D" w14:textId="77777777" w:rsid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823" w:author="Alireza Masoum" w:date="2014-08-04T07:38:00Z"/>
          <w:rFonts w:asciiTheme="majorHAnsi" w:hAnsiTheme="majorHAnsi" w:cs="Courier"/>
          <w:color w:val="000000"/>
          <w:sz w:val="22"/>
          <w:szCs w:val="22"/>
        </w:rPr>
      </w:pPr>
      <w:r w:rsidRPr="00BC2E85">
        <w:rPr>
          <w:rFonts w:asciiTheme="majorHAnsi" w:hAnsiTheme="majorHAnsi" w:cs="Courier"/>
          <w:color w:val="000000"/>
          <w:sz w:val="22"/>
          <w:szCs w:val="22"/>
        </w:rPr>
        <w:t xml:space="preserve"> (</w:t>
      </w:r>
      <w:proofErr w:type="gramStart"/>
      <w:r w:rsidRPr="00BC2E85">
        <w:rPr>
          <w:rFonts w:asciiTheme="majorHAnsi" w:hAnsiTheme="majorHAnsi" w:cs="Courier"/>
          <w:color w:val="000000"/>
          <w:sz w:val="22"/>
          <w:szCs w:val="22"/>
        </w:rPr>
        <w:t>ii)</w:t>
      </w:r>
      <w:proofErr w:type="gramEnd"/>
      <w:r w:rsidRPr="00BC2E85">
        <w:rPr>
          <w:rFonts w:asciiTheme="majorHAnsi" w:hAnsiTheme="majorHAnsi" w:cs="Courier"/>
          <w:color w:val="000000"/>
          <w:sz w:val="22"/>
          <w:szCs w:val="22"/>
        </w:rPr>
        <w:t xml:space="preserve">Tree </w:t>
      </w:r>
      <w:proofErr w:type="spellStart"/>
      <w:r w:rsidRPr="00BC2E85">
        <w:rPr>
          <w:rFonts w:asciiTheme="majorHAnsi" w:hAnsiTheme="majorHAnsi" w:cs="Courier"/>
          <w:color w:val="000000"/>
          <w:sz w:val="22"/>
          <w:szCs w:val="22"/>
        </w:rPr>
        <w:t>Karhunen</w:t>
      </w:r>
      <w:proofErr w:type="spellEnd"/>
      <w:r w:rsidRPr="00BC2E85">
        <w:rPr>
          <w:rFonts w:asciiTheme="majorHAnsi" w:hAnsiTheme="majorHAnsi" w:cs="Courier"/>
          <w:color w:val="000000"/>
          <w:sz w:val="22"/>
          <w:szCs w:val="22"/>
        </w:rPr>
        <w:t>–</w:t>
      </w:r>
      <w:proofErr w:type="spellStart"/>
      <w:r w:rsidRPr="00BC2E85">
        <w:rPr>
          <w:rFonts w:asciiTheme="majorHAnsi" w:hAnsiTheme="majorHAnsi" w:cs="Courier"/>
          <w:color w:val="000000"/>
          <w:sz w:val="22"/>
          <w:szCs w:val="22"/>
        </w:rPr>
        <w:t>Loève</w:t>
      </w:r>
      <w:proofErr w:type="spellEnd"/>
      <w:r w:rsidRPr="00BC2E85">
        <w:rPr>
          <w:rFonts w:asciiTheme="majorHAnsi" w:hAnsiTheme="majorHAnsi" w:cs="Courier"/>
          <w:color w:val="000000"/>
          <w:sz w:val="22"/>
          <w:szCs w:val="22"/>
        </w:rPr>
        <w:t xml:space="preserve"> </w:t>
      </w:r>
      <w:ins w:id="824" w:author="University of Twente" w:date="2014-08-03T11:14:00Z">
        <w:r w:rsidR="00731C63">
          <w:rPr>
            <w:rFonts w:asciiTheme="majorHAnsi" w:hAnsiTheme="majorHAnsi" w:cs="Courier"/>
            <w:color w:val="000000"/>
            <w:sz w:val="22"/>
            <w:szCs w:val="22"/>
          </w:rPr>
          <w:t>T</w:t>
        </w:r>
      </w:ins>
      <w:del w:id="825" w:author="University of Twente" w:date="2014-08-03T11:14:00Z">
        <w:r w:rsidRPr="00BC2E85" w:rsidDel="00731C63">
          <w:rPr>
            <w:rFonts w:asciiTheme="majorHAnsi" w:hAnsiTheme="majorHAnsi" w:cs="Courier"/>
            <w:color w:val="000000"/>
            <w:sz w:val="22"/>
            <w:szCs w:val="22"/>
          </w:rPr>
          <w:delText>t</w:delText>
        </w:r>
      </w:del>
      <w:r w:rsidRPr="00BC2E85">
        <w:rPr>
          <w:rFonts w:asciiTheme="majorHAnsi" w:hAnsiTheme="majorHAnsi" w:cs="Courier"/>
          <w:color w:val="000000"/>
          <w:sz w:val="22"/>
          <w:szCs w:val="22"/>
        </w:rPr>
        <w:t>ransform</w:t>
      </w:r>
    </w:p>
    <w:p w14:paraId="78E0EE03" w14:textId="1C844314" w:rsidR="000C6D82" w:rsidRPr="009D1045" w:rsidDel="00983834" w:rsidRDefault="00834124" w:rsidP="00983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826" w:author="Alireza Masoum" w:date="2014-08-04T08:27:00Z"/>
          <w:rFonts w:asciiTheme="majorHAnsi" w:hAnsiTheme="majorHAnsi" w:cs="Times New Roman"/>
          <w:sz w:val="22"/>
          <w:szCs w:val="22"/>
        </w:rPr>
      </w:pPr>
      <w:ins w:id="827" w:author="Alireza Masoum" w:date="2014-08-04T08:03:00Z">
        <w:r w:rsidRPr="009D1045">
          <w:rPr>
            <w:rFonts w:asciiTheme="majorHAnsi" w:hAnsiTheme="majorHAnsi" w:cs="Courier"/>
            <w:color w:val="000000"/>
            <w:sz w:val="22"/>
            <w:szCs w:val="22"/>
          </w:rPr>
          <w:t xml:space="preserve">[] </w:t>
        </w:r>
        <w:proofErr w:type="gramStart"/>
        <w:r w:rsidRPr="009D1045">
          <w:rPr>
            <w:rFonts w:asciiTheme="majorHAnsi" w:hAnsiTheme="majorHAnsi" w:cs="Courier"/>
            <w:color w:val="000000"/>
            <w:sz w:val="22"/>
            <w:szCs w:val="22"/>
          </w:rPr>
          <w:t>suggest</w:t>
        </w:r>
      </w:ins>
      <w:ins w:id="828" w:author="Alireza Masoum" w:date="2014-08-04T08:04:00Z">
        <w:r w:rsidRPr="00A709A3">
          <w:rPr>
            <w:rFonts w:asciiTheme="majorHAnsi" w:hAnsiTheme="majorHAnsi" w:cs="Courier"/>
            <w:color w:val="000000"/>
            <w:sz w:val="22"/>
            <w:szCs w:val="22"/>
          </w:rPr>
          <w:t>s</w:t>
        </w:r>
      </w:ins>
      <w:proofErr w:type="gramEnd"/>
      <w:ins w:id="829" w:author="Alireza Masoum" w:date="2014-08-04T08:03:00Z">
        <w:r w:rsidRPr="00A709A3">
          <w:rPr>
            <w:rFonts w:asciiTheme="majorHAnsi" w:hAnsiTheme="majorHAnsi" w:cs="Courier"/>
            <w:color w:val="000000"/>
            <w:sz w:val="22"/>
            <w:szCs w:val="22"/>
          </w:rPr>
          <w:t xml:space="preserve"> a tree KLT</w:t>
        </w:r>
      </w:ins>
      <w:ins w:id="830" w:author="Alireza Masoum" w:date="2014-08-04T08:04:00Z">
        <w:r w:rsidRPr="00A709A3">
          <w:rPr>
            <w:rFonts w:asciiTheme="majorHAnsi" w:hAnsiTheme="majorHAnsi" w:cs="Courier"/>
            <w:color w:val="000000"/>
            <w:sz w:val="22"/>
            <w:szCs w:val="22"/>
          </w:rPr>
          <w:t xml:space="preserve"> as a </w:t>
        </w:r>
      </w:ins>
      <w:ins w:id="831" w:author="Alireza Masoum" w:date="2014-08-04T07:39:00Z">
        <w:r w:rsidR="000C6D82" w:rsidRPr="009D1045">
          <w:rPr>
            <w:rFonts w:asciiTheme="majorHAnsi" w:hAnsiTheme="majorHAnsi" w:cs="Times New Roman"/>
            <w:sz w:val="22"/>
            <w:szCs w:val="22"/>
            <w:rPrChange w:id="832" w:author="Alireza Masoum" w:date="2014-08-04T08:31:00Z">
              <w:rPr>
                <w:rFonts w:ascii="Times New Roman" w:hAnsi="Times New Roman" w:cs="Times New Roman"/>
                <w:sz w:val="18"/>
                <w:szCs w:val="18"/>
              </w:rPr>
            </w:rPrChange>
          </w:rPr>
          <w:t>distributed unidirectional</w:t>
        </w:r>
      </w:ins>
      <w:ins w:id="833" w:author="Alireza Masoum" w:date="2014-08-04T08:04:00Z">
        <w:r w:rsidRPr="009D1045">
          <w:rPr>
            <w:rFonts w:asciiTheme="majorHAnsi" w:hAnsiTheme="majorHAnsi" w:cs="Times New Roman"/>
            <w:sz w:val="22"/>
            <w:szCs w:val="22"/>
            <w:rPrChange w:id="834" w:author="Alireza Masoum" w:date="2014-08-04T08:31:00Z">
              <w:rPr>
                <w:rFonts w:ascii="Times New Roman" w:hAnsi="Times New Roman" w:cs="Times New Roman"/>
                <w:sz w:val="18"/>
                <w:szCs w:val="18"/>
              </w:rPr>
            </w:rPrChange>
          </w:rPr>
          <w:t xml:space="preserve"> </w:t>
        </w:r>
      </w:ins>
      <w:ins w:id="835" w:author="Alireza Masoum" w:date="2014-08-04T07:39:00Z">
        <w:r w:rsidRPr="009D1045">
          <w:rPr>
            <w:rFonts w:asciiTheme="majorHAnsi" w:hAnsiTheme="majorHAnsi" w:cs="Times New Roman"/>
            <w:sz w:val="22"/>
            <w:szCs w:val="22"/>
            <w:rPrChange w:id="836" w:author="Alireza Masoum" w:date="2014-08-04T08:31:00Z">
              <w:rPr>
                <w:rFonts w:ascii="Times New Roman" w:hAnsi="Times New Roman" w:cs="Times New Roman"/>
                <w:sz w:val="18"/>
                <w:szCs w:val="18"/>
              </w:rPr>
            </w:rPrChange>
          </w:rPr>
          <w:t>transform</w:t>
        </w:r>
      </w:ins>
      <w:ins w:id="837" w:author="Alireza Masoum" w:date="2014-08-04T08:05:00Z">
        <w:r w:rsidRPr="009D1045">
          <w:rPr>
            <w:rFonts w:asciiTheme="majorHAnsi" w:hAnsiTheme="majorHAnsi" w:cs="Times New Roman"/>
            <w:sz w:val="22"/>
            <w:szCs w:val="22"/>
            <w:rPrChange w:id="838" w:author="Alireza Masoum" w:date="2014-08-04T08:31:00Z">
              <w:rPr>
                <w:rFonts w:ascii="Times New Roman" w:hAnsi="Times New Roman" w:cs="Times New Roman"/>
                <w:sz w:val="18"/>
                <w:szCs w:val="18"/>
              </w:rPr>
            </w:rPrChange>
          </w:rPr>
          <w:t xml:space="preserve"> coding which employ spatial </w:t>
        </w:r>
      </w:ins>
      <w:ins w:id="839" w:author="Alireza Masoum" w:date="2014-08-04T08:06:00Z">
        <w:r w:rsidRPr="009D1045">
          <w:rPr>
            <w:rFonts w:asciiTheme="majorHAnsi" w:hAnsiTheme="majorHAnsi" w:cs="Times New Roman"/>
            <w:sz w:val="22"/>
            <w:szCs w:val="22"/>
            <w:rPrChange w:id="840" w:author="Alireza Masoum" w:date="2014-08-04T08:31:00Z">
              <w:rPr>
                <w:rFonts w:ascii="Times New Roman" w:hAnsi="Times New Roman" w:cs="Times New Roman"/>
                <w:sz w:val="18"/>
                <w:szCs w:val="18"/>
              </w:rPr>
            </w:rPrChange>
          </w:rPr>
          <w:t xml:space="preserve">model </w:t>
        </w:r>
      </w:ins>
      <w:ins w:id="841" w:author="Alireza Masoum" w:date="2014-08-04T07:39:00Z">
        <w:r w:rsidR="000C6D82" w:rsidRPr="009D1045">
          <w:rPr>
            <w:rFonts w:asciiTheme="majorHAnsi" w:hAnsiTheme="majorHAnsi" w:cs="Times New Roman"/>
            <w:sz w:val="22"/>
            <w:szCs w:val="22"/>
            <w:rPrChange w:id="842" w:author="Alireza Masoum" w:date="2014-08-04T08:31:00Z">
              <w:rPr>
                <w:rFonts w:ascii="Times New Roman" w:hAnsi="Times New Roman" w:cs="Times New Roman"/>
                <w:sz w:val="18"/>
                <w:szCs w:val="18"/>
              </w:rPr>
            </w:rPrChange>
          </w:rPr>
          <w:t xml:space="preserve"> t</w:t>
        </w:r>
      </w:ins>
      <w:ins w:id="843" w:author="Alireza Masoum" w:date="2014-08-04T08:08:00Z">
        <w:r w:rsidRPr="009D1045">
          <w:rPr>
            <w:rFonts w:asciiTheme="majorHAnsi" w:hAnsiTheme="majorHAnsi" w:cs="Times New Roman"/>
            <w:sz w:val="22"/>
            <w:szCs w:val="22"/>
            <w:rPrChange w:id="844" w:author="Alireza Masoum" w:date="2014-08-04T08:31:00Z">
              <w:rPr>
                <w:rFonts w:ascii="Times New Roman" w:hAnsi="Times New Roman" w:cs="Times New Roman"/>
                <w:sz w:val="18"/>
                <w:szCs w:val="18"/>
              </w:rPr>
            </w:rPrChange>
          </w:rPr>
          <w:t>o achieve maximum data de-correlation.</w:t>
        </w:r>
      </w:ins>
      <w:ins w:id="845" w:author="Alireza Masoum" w:date="2014-08-04T08:09:00Z">
        <w:r w:rsidRPr="009D1045">
          <w:rPr>
            <w:rFonts w:asciiTheme="majorHAnsi" w:hAnsiTheme="majorHAnsi" w:cs="Times New Roman"/>
            <w:sz w:val="22"/>
            <w:szCs w:val="22"/>
            <w:rPrChange w:id="846" w:author="Alireza Masoum" w:date="2014-08-04T08:31:00Z">
              <w:rPr>
                <w:rFonts w:ascii="Times New Roman" w:hAnsi="Times New Roman" w:cs="Times New Roman"/>
                <w:sz w:val="18"/>
                <w:szCs w:val="18"/>
              </w:rPr>
            </w:rPrChange>
          </w:rPr>
          <w:t xml:space="preserve"> TKLT is basically a</w:t>
        </w:r>
        <w:r w:rsidR="00A10CBB" w:rsidRPr="009D1045">
          <w:rPr>
            <w:rFonts w:asciiTheme="majorHAnsi" w:hAnsiTheme="majorHAnsi" w:cs="Times New Roman"/>
            <w:sz w:val="22"/>
            <w:szCs w:val="22"/>
            <w:rPrChange w:id="847" w:author="Alireza Masoum" w:date="2014-08-04T08:31:00Z">
              <w:rPr>
                <w:rFonts w:ascii="Times New Roman" w:hAnsi="Times New Roman" w:cs="Times New Roman"/>
                <w:sz w:val="18"/>
                <w:szCs w:val="18"/>
              </w:rPr>
            </w:rPrChange>
          </w:rPr>
          <w:t xml:space="preserve"> routing scheme over </w:t>
        </w:r>
      </w:ins>
      <w:ins w:id="848" w:author="Alireza Masoum" w:date="2014-08-04T08:10:00Z">
        <w:r w:rsidR="00A10CBB" w:rsidRPr="009D1045">
          <w:rPr>
            <w:rFonts w:asciiTheme="majorHAnsi" w:hAnsiTheme="majorHAnsi" w:cs="Times New Roman"/>
            <w:sz w:val="22"/>
            <w:szCs w:val="22"/>
            <w:rPrChange w:id="849" w:author="Alireza Masoum" w:date="2014-08-04T08:31:00Z">
              <w:rPr>
                <w:rFonts w:ascii="Times New Roman" w:hAnsi="Times New Roman" w:cs="Times New Roman"/>
                <w:sz w:val="18"/>
                <w:szCs w:val="18"/>
              </w:rPr>
            </w:rPrChange>
          </w:rPr>
          <w:t>compression, which</w:t>
        </w:r>
      </w:ins>
      <w:ins w:id="850" w:author="Alireza Masoum" w:date="2014-08-04T08:09:00Z">
        <w:r w:rsidR="00A10CBB" w:rsidRPr="009D1045">
          <w:rPr>
            <w:rFonts w:asciiTheme="majorHAnsi" w:hAnsiTheme="majorHAnsi" w:cs="Times New Roman"/>
            <w:sz w:val="22"/>
            <w:szCs w:val="22"/>
            <w:rPrChange w:id="851" w:author="Alireza Masoum" w:date="2014-08-04T08:31:00Z">
              <w:rPr>
                <w:rFonts w:ascii="Times New Roman" w:hAnsi="Times New Roman" w:cs="Times New Roman"/>
                <w:sz w:val="18"/>
                <w:szCs w:val="18"/>
              </w:rPr>
            </w:rPrChange>
          </w:rPr>
          <w:t xml:space="preserve"> has minimum learning cost.</w:t>
        </w:r>
      </w:ins>
      <w:ins w:id="852" w:author="Alireza Masoum" w:date="2014-08-04T08:14:00Z">
        <w:r w:rsidR="00A10CBB" w:rsidRPr="009D1045">
          <w:rPr>
            <w:rFonts w:asciiTheme="majorHAnsi" w:hAnsiTheme="majorHAnsi" w:cs="Times New Roman"/>
            <w:sz w:val="22"/>
            <w:szCs w:val="22"/>
            <w:rPrChange w:id="853" w:author="Alireza Masoum" w:date="2014-08-04T08:31:00Z">
              <w:rPr>
                <w:rFonts w:ascii="Times New Roman" w:hAnsi="Times New Roman" w:cs="Times New Roman"/>
                <w:sz w:val="18"/>
                <w:szCs w:val="18"/>
              </w:rPr>
            </w:rPrChange>
          </w:rPr>
          <w:t xml:space="preserve"> For transmitting data, each leaf node </w:t>
        </w:r>
      </w:ins>
      <w:ins w:id="854" w:author="Alireza Masoum" w:date="2014-08-04T08:15:00Z">
        <w:r w:rsidR="00A10CBB" w:rsidRPr="009D1045">
          <w:rPr>
            <w:rFonts w:asciiTheme="majorHAnsi" w:hAnsiTheme="majorHAnsi" w:cs="Times New Roman"/>
            <w:sz w:val="22"/>
            <w:szCs w:val="22"/>
            <w:rPrChange w:id="855" w:author="Alireza Masoum" w:date="2014-08-04T08:31:00Z">
              <w:rPr>
                <w:rFonts w:ascii="Times New Roman" w:hAnsi="Times New Roman" w:cs="Times New Roman"/>
                <w:sz w:val="18"/>
                <w:szCs w:val="18"/>
              </w:rPr>
            </w:rPrChange>
          </w:rPr>
          <w:t>forwards</w:t>
        </w:r>
      </w:ins>
      <w:ins w:id="856" w:author="Alireza Masoum" w:date="2014-08-04T08:14:00Z">
        <w:r w:rsidR="00A10CBB" w:rsidRPr="009D1045">
          <w:rPr>
            <w:rFonts w:asciiTheme="majorHAnsi" w:hAnsiTheme="majorHAnsi" w:cs="Times New Roman"/>
            <w:sz w:val="22"/>
            <w:szCs w:val="22"/>
            <w:rPrChange w:id="857" w:author="Alireza Masoum" w:date="2014-08-04T08:31:00Z">
              <w:rPr>
                <w:rFonts w:ascii="Times New Roman" w:hAnsi="Times New Roman" w:cs="Times New Roman"/>
                <w:sz w:val="18"/>
                <w:szCs w:val="18"/>
              </w:rPr>
            </w:rPrChange>
          </w:rPr>
          <w:t xml:space="preserve"> its data to the parent node. </w:t>
        </w:r>
      </w:ins>
      <w:ins w:id="858" w:author="Alireza Masoum" w:date="2014-08-04T08:28:00Z">
        <w:r w:rsidR="00983834" w:rsidRPr="009D1045">
          <w:rPr>
            <w:rFonts w:asciiTheme="majorHAnsi" w:hAnsiTheme="majorHAnsi" w:cs="Times New Roman"/>
            <w:sz w:val="22"/>
            <w:szCs w:val="22"/>
            <w:rPrChange w:id="859" w:author="Alireza Masoum" w:date="2014-08-04T08:31:00Z">
              <w:rPr>
                <w:rFonts w:ascii="Times New Roman" w:hAnsi="Times New Roman" w:cs="Times New Roman"/>
                <w:sz w:val="18"/>
                <w:szCs w:val="18"/>
              </w:rPr>
            </w:rPrChange>
          </w:rPr>
          <w:t>Parent nodes only observe</w:t>
        </w:r>
      </w:ins>
      <w:ins w:id="860" w:author="Alireza Masoum" w:date="2014-08-04T08:15:00Z">
        <w:r w:rsidR="00A10CBB" w:rsidRPr="009D1045">
          <w:rPr>
            <w:rFonts w:asciiTheme="majorHAnsi" w:hAnsiTheme="majorHAnsi" w:cs="Times New Roman"/>
            <w:sz w:val="22"/>
            <w:szCs w:val="22"/>
            <w:rPrChange w:id="861" w:author="Alireza Masoum" w:date="2014-08-04T08:31:00Z">
              <w:rPr>
                <w:rFonts w:ascii="Times New Roman" w:hAnsi="Times New Roman" w:cs="Times New Roman"/>
                <w:sz w:val="18"/>
                <w:szCs w:val="18"/>
              </w:rPr>
            </w:rPrChange>
          </w:rPr>
          <w:t xml:space="preserve"> its data and its </w:t>
        </w:r>
      </w:ins>
      <w:ins w:id="862" w:author="Alireza Masoum" w:date="2014-08-04T08:28:00Z">
        <w:r w:rsidR="00983834" w:rsidRPr="009D1045">
          <w:rPr>
            <w:rFonts w:asciiTheme="majorHAnsi" w:hAnsiTheme="majorHAnsi" w:cs="Times New Roman"/>
            <w:sz w:val="22"/>
            <w:szCs w:val="22"/>
            <w:rPrChange w:id="863" w:author="Alireza Masoum" w:date="2014-08-04T08:31:00Z">
              <w:rPr>
                <w:rFonts w:ascii="Times New Roman" w:hAnsi="Times New Roman" w:cs="Times New Roman"/>
                <w:sz w:val="18"/>
                <w:szCs w:val="18"/>
              </w:rPr>
            </w:rPrChange>
          </w:rPr>
          <w:t>descendant</w:t>
        </w:r>
      </w:ins>
      <w:ins w:id="864" w:author="Alireza Masoum" w:date="2014-08-04T08:15:00Z">
        <w:r w:rsidR="00A10CBB" w:rsidRPr="009D1045">
          <w:rPr>
            <w:rFonts w:asciiTheme="majorHAnsi" w:hAnsiTheme="majorHAnsi" w:cs="Times New Roman"/>
            <w:sz w:val="22"/>
            <w:szCs w:val="22"/>
            <w:rPrChange w:id="865" w:author="Alireza Masoum" w:date="2014-08-04T08:31:00Z">
              <w:rPr>
                <w:rFonts w:ascii="Times New Roman" w:hAnsi="Times New Roman" w:cs="Times New Roman"/>
                <w:sz w:val="18"/>
                <w:szCs w:val="18"/>
              </w:rPr>
            </w:rPrChange>
          </w:rPr>
          <w:t xml:space="preserve"> </w:t>
        </w:r>
      </w:ins>
      <w:ins w:id="866" w:author="Alireza Masoum" w:date="2014-08-04T08:28:00Z">
        <w:r w:rsidR="00983834" w:rsidRPr="009D1045">
          <w:rPr>
            <w:rFonts w:asciiTheme="majorHAnsi" w:hAnsiTheme="majorHAnsi" w:cs="Times New Roman"/>
            <w:sz w:val="22"/>
            <w:szCs w:val="22"/>
            <w:rPrChange w:id="867" w:author="Alireza Masoum" w:date="2014-08-04T08:31:00Z">
              <w:rPr>
                <w:rFonts w:ascii="Times New Roman" w:hAnsi="Times New Roman" w:cs="Times New Roman"/>
                <w:sz w:val="18"/>
                <w:szCs w:val="18"/>
              </w:rPr>
            </w:rPrChange>
          </w:rPr>
          <w:t>nodes;</w:t>
        </w:r>
      </w:ins>
      <w:ins w:id="868" w:author="Alireza Masoum" w:date="2014-08-04T08:15:00Z">
        <w:r w:rsidR="00A10CBB" w:rsidRPr="009D1045">
          <w:rPr>
            <w:rFonts w:asciiTheme="majorHAnsi" w:hAnsiTheme="majorHAnsi" w:cs="Times New Roman"/>
            <w:sz w:val="22"/>
            <w:szCs w:val="22"/>
            <w:rPrChange w:id="869" w:author="Alireza Masoum" w:date="2014-08-04T08:31:00Z">
              <w:rPr>
                <w:rFonts w:ascii="Times New Roman" w:hAnsi="Times New Roman" w:cs="Times New Roman"/>
                <w:sz w:val="18"/>
                <w:szCs w:val="18"/>
              </w:rPr>
            </w:rPrChange>
          </w:rPr>
          <w:t xml:space="preserve"> therefore, it app</w:t>
        </w:r>
      </w:ins>
      <w:ins w:id="870" w:author="Alireza Masoum" w:date="2014-08-04T08:16:00Z">
        <w:r w:rsidR="00A10CBB" w:rsidRPr="009D1045">
          <w:rPr>
            <w:rFonts w:asciiTheme="majorHAnsi" w:hAnsiTheme="majorHAnsi" w:cs="Times New Roman"/>
            <w:sz w:val="22"/>
            <w:szCs w:val="22"/>
            <w:rPrChange w:id="871" w:author="Alireza Masoum" w:date="2014-08-04T08:31:00Z">
              <w:rPr>
                <w:rFonts w:ascii="Times New Roman" w:hAnsi="Times New Roman" w:cs="Times New Roman"/>
                <w:sz w:val="18"/>
                <w:szCs w:val="18"/>
              </w:rPr>
            </w:rPrChange>
          </w:rPr>
          <w:t xml:space="preserve">lies TKLT on its data and data received from </w:t>
        </w:r>
      </w:ins>
      <w:ins w:id="872" w:author="Alireza Masoum" w:date="2014-08-04T08:17:00Z">
        <w:r w:rsidR="00A10CBB" w:rsidRPr="009D1045">
          <w:rPr>
            <w:rFonts w:asciiTheme="majorHAnsi" w:hAnsiTheme="majorHAnsi" w:cs="Times New Roman"/>
            <w:sz w:val="22"/>
            <w:szCs w:val="22"/>
            <w:rPrChange w:id="873" w:author="Alireza Masoum" w:date="2014-08-04T08:31:00Z">
              <w:rPr>
                <w:rFonts w:ascii="Times New Roman" w:hAnsi="Times New Roman" w:cs="Times New Roman"/>
                <w:sz w:val="18"/>
                <w:szCs w:val="18"/>
              </w:rPr>
            </w:rPrChange>
          </w:rPr>
          <w:t xml:space="preserve">descendant nodes and produces KLT coefficients. This procedure repeats along the routing tree till base station </w:t>
        </w:r>
      </w:ins>
      <w:ins w:id="874" w:author="Alireza Masoum" w:date="2014-08-04T08:18:00Z">
        <w:r w:rsidR="00A10CBB" w:rsidRPr="009D1045">
          <w:rPr>
            <w:rFonts w:asciiTheme="majorHAnsi" w:hAnsiTheme="majorHAnsi" w:cs="Times New Roman"/>
            <w:sz w:val="22"/>
            <w:szCs w:val="22"/>
            <w:rPrChange w:id="875" w:author="Alireza Masoum" w:date="2014-08-04T08:31:00Z">
              <w:rPr>
                <w:rFonts w:ascii="Times New Roman" w:hAnsi="Times New Roman" w:cs="Times New Roman"/>
                <w:sz w:val="18"/>
                <w:szCs w:val="18"/>
              </w:rPr>
            </w:rPrChange>
          </w:rPr>
          <w:t>receive</w:t>
        </w:r>
      </w:ins>
      <w:ins w:id="876" w:author="Alireza Masoum" w:date="2014-08-04T08:17:00Z">
        <w:r w:rsidR="00A10CBB" w:rsidRPr="009D1045">
          <w:rPr>
            <w:rFonts w:asciiTheme="majorHAnsi" w:hAnsiTheme="majorHAnsi" w:cs="Times New Roman"/>
            <w:sz w:val="22"/>
            <w:szCs w:val="22"/>
            <w:rPrChange w:id="877" w:author="Alireza Masoum" w:date="2014-08-04T08:31:00Z">
              <w:rPr>
                <w:rFonts w:ascii="Times New Roman" w:hAnsi="Times New Roman" w:cs="Times New Roman"/>
                <w:sz w:val="18"/>
                <w:szCs w:val="18"/>
              </w:rPr>
            </w:rPrChange>
          </w:rPr>
          <w:t xml:space="preserve">s data. </w:t>
        </w:r>
      </w:ins>
      <w:ins w:id="878" w:author="Alireza Masoum" w:date="2014-08-04T08:27:00Z">
        <w:r w:rsidR="00983834" w:rsidRPr="009D1045">
          <w:rPr>
            <w:rFonts w:asciiTheme="majorHAnsi" w:hAnsiTheme="majorHAnsi" w:cs="Times New Roman"/>
            <w:sz w:val="22"/>
            <w:szCs w:val="22"/>
            <w:rPrChange w:id="879" w:author="Alireza Masoum" w:date="2014-08-04T08:31:00Z">
              <w:rPr>
                <w:rFonts w:ascii="Times New Roman" w:hAnsi="Times New Roman" w:cs="Times New Roman"/>
                <w:sz w:val="18"/>
                <w:szCs w:val="18"/>
              </w:rPr>
            </w:rPrChange>
          </w:rPr>
          <w:t>It is necessary for each sensor node to forward its KLT encoding matrix to the parent node or has access to the statistical correlation structure of nodes. To do so, each senor nodes finds two types of covariance matrices: (</w:t>
        </w:r>
        <w:proofErr w:type="spellStart"/>
        <w:r w:rsidR="00983834" w:rsidRPr="009D1045">
          <w:rPr>
            <w:rFonts w:asciiTheme="majorHAnsi" w:hAnsiTheme="majorHAnsi" w:cs="Times New Roman"/>
            <w:sz w:val="22"/>
            <w:szCs w:val="22"/>
            <w:rPrChange w:id="880" w:author="Alireza Masoum" w:date="2014-08-04T08:31:00Z">
              <w:rPr>
                <w:rFonts w:ascii="Times New Roman" w:hAnsi="Times New Roman" w:cs="Times New Roman"/>
                <w:sz w:val="18"/>
                <w:szCs w:val="18"/>
              </w:rPr>
            </w:rPrChange>
          </w:rPr>
          <w:t>i</w:t>
        </w:r>
        <w:proofErr w:type="spellEnd"/>
        <w:r w:rsidR="00983834" w:rsidRPr="009D1045">
          <w:rPr>
            <w:rFonts w:asciiTheme="majorHAnsi" w:hAnsiTheme="majorHAnsi" w:cs="Times New Roman"/>
            <w:sz w:val="22"/>
            <w:szCs w:val="22"/>
            <w:rPrChange w:id="881" w:author="Alireza Masoum" w:date="2014-08-04T08:31:00Z">
              <w:rPr>
                <w:rFonts w:ascii="Times New Roman" w:hAnsi="Times New Roman" w:cs="Times New Roman"/>
                <w:sz w:val="18"/>
                <w:szCs w:val="18"/>
              </w:rPr>
            </w:rPrChange>
          </w:rPr>
          <w:t>) covariance matrices of its sub tree and (ii) the covariance matrices of its children nodes.</w:t>
        </w:r>
      </w:ins>
    </w:p>
    <w:p w14:paraId="4CEC01A7" w14:textId="668F832B" w:rsidR="00BC2E85" w:rsidRPr="009D1045" w:rsidDel="00983834" w:rsidRDefault="00BC2E85" w:rsidP="009D1045">
      <w:pPr>
        <w:widowControl w:val="0"/>
        <w:autoSpaceDE w:val="0"/>
        <w:autoSpaceDN w:val="0"/>
        <w:adjustRightInd w:val="0"/>
        <w:rPr>
          <w:del w:id="882" w:author="Alireza Masoum" w:date="2014-08-04T08:27:00Z"/>
          <w:rFonts w:asciiTheme="majorHAnsi" w:hAnsiTheme="majorHAnsi" w:cs="Courier"/>
          <w:sz w:val="22"/>
          <w:szCs w:val="22"/>
        </w:rPr>
        <w:pPrChange w:id="883" w:author="Alireza Masoum" w:date="2014-08-04T08:3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PrChange>
      </w:pPr>
      <w:del w:id="884" w:author="Alireza Masoum" w:date="2014-08-04T08:27:00Z">
        <w:r w:rsidRPr="00A709A3" w:rsidDel="00983834">
          <w:rPr>
            <w:rFonts w:asciiTheme="majorHAnsi" w:hAnsiTheme="majorHAnsi" w:cs="Courier"/>
            <w:color w:val="000000"/>
            <w:sz w:val="22"/>
            <w:szCs w:val="22"/>
          </w:rPr>
          <w:delText xml:space="preserve"> </w:delText>
        </w:r>
      </w:del>
      <w:ins w:id="885" w:author="Alireza Masoum" w:date="2014-08-04T08:27:00Z">
        <w:r w:rsidR="00983834" w:rsidRPr="00A709A3">
          <w:rPr>
            <w:rFonts w:asciiTheme="majorHAnsi" w:hAnsiTheme="majorHAnsi" w:cs="Courier"/>
            <w:color w:val="000000"/>
            <w:sz w:val="22"/>
            <w:szCs w:val="22"/>
          </w:rPr>
          <w:t xml:space="preserve"> </w:t>
        </w:r>
      </w:ins>
      <w:ins w:id="886" w:author="Alireza Masoum" w:date="2014-08-04T08:30:00Z">
        <w:r w:rsidR="009D1045" w:rsidRPr="00A709A3">
          <w:rPr>
            <w:rFonts w:asciiTheme="majorHAnsi" w:hAnsiTheme="majorHAnsi" w:cs="Courier"/>
            <w:color w:val="000000"/>
            <w:sz w:val="22"/>
            <w:szCs w:val="22"/>
          </w:rPr>
          <w:t xml:space="preserve">Since </w:t>
        </w:r>
        <w:proofErr w:type="spellStart"/>
        <w:r w:rsidR="009D1045" w:rsidRPr="00A709A3">
          <w:rPr>
            <w:rFonts w:asciiTheme="majorHAnsi" w:hAnsiTheme="majorHAnsi" w:cs="Courier"/>
            <w:color w:val="000000"/>
            <w:sz w:val="22"/>
            <w:szCs w:val="22"/>
          </w:rPr>
          <w:t>thie</w:t>
        </w:r>
        <w:proofErr w:type="spellEnd"/>
        <w:r w:rsidR="009D1045" w:rsidRPr="00A709A3">
          <w:rPr>
            <w:rFonts w:asciiTheme="majorHAnsi" w:hAnsiTheme="majorHAnsi" w:cs="Courier"/>
            <w:color w:val="000000"/>
            <w:sz w:val="22"/>
            <w:szCs w:val="22"/>
          </w:rPr>
          <w:t xml:space="preserve"> </w:t>
        </w:r>
        <w:r w:rsidR="009D1045" w:rsidRPr="00BD500A">
          <w:rPr>
            <w:rFonts w:asciiTheme="majorHAnsi" w:hAnsiTheme="majorHAnsi" w:cs="Courier"/>
            <w:color w:val="000000"/>
            <w:sz w:val="22"/>
            <w:szCs w:val="22"/>
          </w:rPr>
          <w:t>approach is unidirectional, base station is not allowed to have any</w:t>
        </w:r>
        <w:r w:rsidR="009D1045" w:rsidRPr="009D1045">
          <w:rPr>
            <w:rFonts w:asciiTheme="majorHAnsi" w:hAnsiTheme="majorHAnsi" w:cs="Times New Roman"/>
            <w:sz w:val="22"/>
            <w:szCs w:val="22"/>
            <w:rPrChange w:id="887" w:author="Alireza Masoum" w:date="2014-08-04T08:31:00Z">
              <w:rPr>
                <w:rFonts w:ascii="Times New Roman" w:hAnsi="Times New Roman" w:cs="Times New Roman"/>
                <w:sz w:val="18"/>
                <w:szCs w:val="18"/>
              </w:rPr>
            </w:rPrChange>
          </w:rPr>
          <w:t xml:space="preserve"> backward communications</w:t>
        </w:r>
      </w:ins>
      <w:ins w:id="888" w:author="Alireza Masoum" w:date="2014-08-04T08:31:00Z">
        <w:r w:rsidR="009D1045" w:rsidRPr="009D1045">
          <w:rPr>
            <w:rFonts w:asciiTheme="majorHAnsi" w:hAnsiTheme="majorHAnsi" w:cs="Times New Roman"/>
            <w:sz w:val="22"/>
            <w:szCs w:val="22"/>
            <w:rPrChange w:id="889" w:author="Alireza Masoum" w:date="2014-08-04T08:31:00Z">
              <w:rPr>
                <w:rFonts w:ascii="Times New Roman" w:hAnsi="Times New Roman" w:cs="Times New Roman"/>
                <w:sz w:val="18"/>
                <w:szCs w:val="18"/>
              </w:rPr>
            </w:rPrChange>
          </w:rPr>
          <w:t xml:space="preserve"> with sensor nodes. </w:t>
        </w:r>
      </w:ins>
    </w:p>
    <w:p w14:paraId="15084275" w14:textId="4110C1BE" w:rsidR="00BC2E85" w:rsidRPr="009D1045" w:rsidRDefault="00BC2E85" w:rsidP="009D1045">
      <w:pPr>
        <w:widowControl w:val="0"/>
        <w:autoSpaceDE w:val="0"/>
        <w:autoSpaceDN w:val="0"/>
        <w:adjustRightInd w:val="0"/>
        <w:rPr>
          <w:rFonts w:asciiTheme="majorHAnsi" w:hAnsiTheme="majorHAnsi" w:cs="Courier"/>
          <w:sz w:val="22"/>
          <w:szCs w:val="22"/>
          <w:rPrChange w:id="890" w:author="Alireza Masoum" w:date="2014-08-04T08:31:00Z">
            <w:rPr>
              <w:rFonts w:asciiTheme="majorHAnsi" w:hAnsiTheme="majorHAnsi" w:cs="Courier"/>
              <w:sz w:val="22"/>
              <w:szCs w:val="22"/>
            </w:rPr>
          </w:rPrChange>
        </w:rPr>
        <w:pPrChange w:id="891" w:author="Alireza Masoum" w:date="2014-08-04T08:3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PrChange>
      </w:pPr>
      <w:del w:id="892" w:author="Alireza Masoum" w:date="2014-08-04T08:19:00Z">
        <w:r w:rsidRPr="00A709A3" w:rsidDel="00A10CBB">
          <w:rPr>
            <w:rFonts w:asciiTheme="majorHAnsi" w:hAnsiTheme="majorHAnsi" w:cs="Courier"/>
            <w:color w:val="000000"/>
            <w:sz w:val="22"/>
            <w:szCs w:val="22"/>
          </w:rPr>
          <w:delText>The tree KLT (T-KLT) method</w:delText>
        </w:r>
      </w:del>
      <w:ins w:id="893" w:author="University of Twente" w:date="2014-08-03T11:18:00Z">
        <w:del w:id="894" w:author="Alireza Masoum" w:date="2014-08-04T08:19:00Z">
          <w:r w:rsidR="00731C63" w:rsidRPr="00A709A3" w:rsidDel="00A10CBB">
            <w:rPr>
              <w:rFonts w:asciiTheme="majorHAnsi" w:hAnsiTheme="majorHAnsi" w:cs="Courier"/>
              <w:color w:val="000000"/>
              <w:sz w:val="22"/>
              <w:szCs w:val="22"/>
            </w:rPr>
            <w:delText xml:space="preserve"> which is a distributed transform coding that is ‘optimal’ for a spatial-only model,</w:delText>
          </w:r>
        </w:del>
      </w:ins>
      <w:del w:id="895" w:author="Alireza Masoum" w:date="2014-08-04T08:19:00Z">
        <w:r w:rsidRPr="00A709A3" w:rsidDel="00A10CBB">
          <w:rPr>
            <w:rFonts w:asciiTheme="majorHAnsi" w:hAnsiTheme="majorHAnsi" w:cs="Courier"/>
            <w:color w:val="000000"/>
            <w:sz w:val="22"/>
            <w:szCs w:val="22"/>
          </w:rPr>
          <w:delText xml:space="preserve"> is</w:delText>
        </w:r>
      </w:del>
      <w:ins w:id="896" w:author="University of Twente" w:date="2014-08-03T11:18:00Z">
        <w:del w:id="897" w:author="Alireza Masoum" w:date="2014-08-04T08:19:00Z">
          <w:r w:rsidR="00731C63" w:rsidRPr="00BD500A" w:rsidDel="00A10CBB">
            <w:rPr>
              <w:rFonts w:asciiTheme="majorHAnsi" w:hAnsiTheme="majorHAnsi" w:cs="Courier"/>
              <w:color w:val="000000"/>
              <w:sz w:val="22"/>
              <w:szCs w:val="22"/>
            </w:rPr>
            <w:delText xml:space="preserve"> basically </w:delText>
          </w:r>
        </w:del>
      </w:ins>
      <w:del w:id="898" w:author="Alireza Masoum" w:date="2014-08-04T08:19:00Z">
        <w:r w:rsidRPr="006E03B6" w:rsidDel="00A10CBB">
          <w:rPr>
            <w:rFonts w:asciiTheme="majorHAnsi" w:hAnsiTheme="majorHAnsi" w:cs="Courier"/>
            <w:color w:val="000000"/>
            <w:sz w:val="22"/>
            <w:szCs w:val="22"/>
          </w:rPr>
          <w:delText xml:space="preserve"> a routing</w:delText>
        </w:r>
      </w:del>
      <w:ins w:id="899" w:author="University of Twente" w:date="2014-08-03T11:18:00Z">
        <w:del w:id="900" w:author="Alireza Masoum" w:date="2014-08-04T08:19:00Z">
          <w:r w:rsidR="00731C63" w:rsidRPr="006E03B6" w:rsidDel="00A10CBB">
            <w:rPr>
              <w:rFonts w:asciiTheme="majorHAnsi" w:hAnsiTheme="majorHAnsi" w:cs="Courier"/>
              <w:color w:val="000000"/>
              <w:sz w:val="22"/>
              <w:szCs w:val="22"/>
            </w:rPr>
            <w:delText xml:space="preserve"> scheme</w:delText>
          </w:r>
        </w:del>
      </w:ins>
      <w:del w:id="901" w:author="Alireza Masoum" w:date="2014-08-04T08:19:00Z">
        <w:r w:rsidRPr="006E03B6" w:rsidDel="00A10CBB">
          <w:rPr>
            <w:rFonts w:asciiTheme="majorHAnsi" w:hAnsiTheme="majorHAnsi" w:cs="Courier"/>
            <w:color w:val="000000"/>
            <w:sz w:val="22"/>
            <w:szCs w:val="22"/>
          </w:rPr>
          <w:delText xml:space="preserve"> over compression, distributed transform coding method that is ‘optimal’ for a spatial-only model [23]. It is optimal among the class of unidirectional transforms (i.e. transforms that involve data transmission only in the direction of the sink) in the sense that it de</w:delText>
        </w:r>
      </w:del>
      <w:ins w:id="902" w:author="University of Twente" w:date="2014-08-03T11:20:00Z">
        <w:del w:id="903" w:author="Alireza Masoum" w:date="2014-08-04T08:19:00Z">
          <w:r w:rsidR="00B1029B" w:rsidRPr="006E03B6" w:rsidDel="00A10CBB">
            <w:rPr>
              <w:rFonts w:asciiTheme="majorHAnsi" w:hAnsiTheme="majorHAnsi" w:cs="Courier"/>
              <w:color w:val="000000"/>
              <w:sz w:val="22"/>
              <w:szCs w:val="22"/>
            </w:rPr>
            <w:delText>-</w:delText>
          </w:r>
        </w:del>
      </w:ins>
      <w:del w:id="904" w:author="Alireza Masoum" w:date="2014-08-04T08:19:00Z">
        <w:r w:rsidRPr="006E03B6" w:rsidDel="00A10CBB">
          <w:rPr>
            <w:rFonts w:asciiTheme="majorHAnsi" w:hAnsiTheme="majorHAnsi" w:cs="Courier"/>
            <w:color w:val="000000"/>
            <w:sz w:val="22"/>
            <w:szCs w:val="22"/>
          </w:rPr>
          <w:delText>correlates data along any sub-tree of the routing tree. First, data from ‘leaf nodes’ (i.e. nodes with no children in the routing tree) are transmitted in raw form to their parents. Then, a KLT matrix is computed at each parent node and the KLT</w:delText>
        </w:r>
        <w:r w:rsidRPr="009D1045" w:rsidDel="00A10CBB">
          <w:rPr>
            <w:rFonts w:asciiTheme="majorHAnsi" w:hAnsiTheme="majorHAnsi" w:cs="Courier"/>
            <w:color w:val="000000"/>
            <w:sz w:val="22"/>
            <w:szCs w:val="22"/>
            <w:rPrChange w:id="905" w:author="Alireza Masoum" w:date="2014-08-04T08:31:00Z">
              <w:rPr>
                <w:rFonts w:asciiTheme="majorHAnsi" w:hAnsiTheme="majorHAnsi" w:cs="Courier"/>
                <w:color w:val="000000"/>
                <w:sz w:val="22"/>
                <w:szCs w:val="22"/>
              </w:rPr>
            </w:rPrChange>
          </w:rPr>
          <w:delText xml:space="preserve"> is applied to the raw data. From that point on, since each node receives KLT coefficients instead of raw data, each node (i) applies an inverse KLT to data from each of its children, (ii) computes a KLT for data from itself and its descendants, then (iii) transmits the KLT coefficients. This process is repeated until all data are received at the sink. </w:delText>
        </w:r>
      </w:del>
      <w:del w:id="906" w:author="Alireza Masoum" w:date="2014-08-04T08:27:00Z">
        <w:r w:rsidRPr="009D1045" w:rsidDel="00983834">
          <w:rPr>
            <w:rFonts w:asciiTheme="majorHAnsi" w:hAnsiTheme="majorHAnsi" w:cs="Courier"/>
            <w:color w:val="000000"/>
            <w:sz w:val="22"/>
            <w:szCs w:val="22"/>
            <w:rPrChange w:id="907" w:author="Alireza Masoum" w:date="2014-08-04T08:31:00Z">
              <w:rPr>
                <w:rFonts w:asciiTheme="majorHAnsi" w:hAnsiTheme="majorHAnsi" w:cs="Courier"/>
                <w:color w:val="000000"/>
                <w:sz w:val="22"/>
                <w:szCs w:val="22"/>
              </w:rPr>
            </w:rPrChange>
          </w:rPr>
          <w:delText xml:space="preserve">The sink then performs an inverse KLT on data received from each of its children (i.e. its one-hop neighbours). Note that, for this approach to work, either (i) nodes would have to transmit the KLT matrices they design to their parent nodes or (ii) statistical knowledge of the correlation structure would have to be available at the nodes. More specifically, it would be necessary for each node to obtain estimates of the covariance matrix of the data on their own sub-tree and the covariance matrix of the sub-tree for each of its children. Moreover, since many inverse transforms are needed to recover original data on each sub-tree, this method will be susceptible to quantization error propagation. Thus, </w:delText>
        </w:r>
      </w:del>
      <w:ins w:id="908" w:author="Alireza Masoum" w:date="2014-08-04T08:27:00Z">
        <w:r w:rsidR="00983834" w:rsidRPr="009D1045">
          <w:rPr>
            <w:rFonts w:asciiTheme="majorHAnsi" w:hAnsiTheme="majorHAnsi" w:cs="Courier"/>
            <w:color w:val="000000"/>
            <w:sz w:val="22"/>
            <w:szCs w:val="22"/>
            <w:rPrChange w:id="909" w:author="Alireza Masoum" w:date="2014-08-04T08:31:00Z">
              <w:rPr>
                <w:rFonts w:asciiTheme="majorHAnsi" w:hAnsiTheme="majorHAnsi" w:cs="Courier"/>
                <w:color w:val="000000"/>
                <w:sz w:val="22"/>
                <w:szCs w:val="22"/>
              </w:rPr>
            </w:rPrChange>
          </w:rPr>
          <w:t>T</w:t>
        </w:r>
      </w:ins>
      <w:del w:id="910" w:author="Alireza Masoum" w:date="2014-08-04T08:27:00Z">
        <w:r w:rsidRPr="009D1045" w:rsidDel="00983834">
          <w:rPr>
            <w:rFonts w:asciiTheme="majorHAnsi" w:hAnsiTheme="majorHAnsi" w:cs="Courier"/>
            <w:color w:val="000000"/>
            <w:sz w:val="22"/>
            <w:szCs w:val="22"/>
            <w:rPrChange w:id="911" w:author="Alireza Masoum" w:date="2014-08-04T08:31:00Z">
              <w:rPr>
                <w:rFonts w:asciiTheme="majorHAnsi" w:hAnsiTheme="majorHAnsi" w:cs="Courier"/>
                <w:color w:val="000000"/>
                <w:sz w:val="22"/>
                <w:szCs w:val="22"/>
              </w:rPr>
            </w:rPrChange>
          </w:rPr>
          <w:delText>t</w:delText>
        </w:r>
      </w:del>
      <w:r w:rsidRPr="009D1045">
        <w:rPr>
          <w:rFonts w:asciiTheme="majorHAnsi" w:hAnsiTheme="majorHAnsi" w:cs="Courier"/>
          <w:color w:val="000000"/>
          <w:sz w:val="22"/>
          <w:szCs w:val="22"/>
          <w:rPrChange w:id="912" w:author="Alireza Masoum" w:date="2014-08-04T08:31:00Z">
            <w:rPr>
              <w:rFonts w:asciiTheme="majorHAnsi" w:hAnsiTheme="majorHAnsi" w:cs="Courier"/>
              <w:color w:val="000000"/>
              <w:sz w:val="22"/>
              <w:szCs w:val="22"/>
            </w:rPr>
          </w:rPrChange>
        </w:rPr>
        <w:t>his method can serve mostly as an upper bound method.</w:t>
      </w:r>
      <w:ins w:id="913" w:author="Alireza Masoum" w:date="2014-08-03T21:29:00Z">
        <w:r w:rsidR="00A21AB2" w:rsidRPr="009D1045">
          <w:rPr>
            <w:rFonts w:asciiTheme="majorHAnsi" w:hAnsiTheme="majorHAnsi" w:cs="Courier"/>
            <w:color w:val="000000"/>
            <w:sz w:val="22"/>
            <w:szCs w:val="22"/>
            <w:rPrChange w:id="914" w:author="Alireza Masoum" w:date="2014-08-04T08:31:00Z">
              <w:rPr>
                <w:rFonts w:asciiTheme="majorHAnsi" w:hAnsiTheme="majorHAnsi" w:cs="Courier"/>
                <w:color w:val="000000"/>
                <w:sz w:val="22"/>
                <w:szCs w:val="22"/>
              </w:rPr>
            </w:rPrChange>
          </w:rPr>
          <w:t xml:space="preserve"> Table compares the performance of aforementioned techniques. </w:t>
        </w:r>
      </w:ins>
      <w:r w:rsidRPr="009D1045">
        <w:rPr>
          <w:rFonts w:asciiTheme="majorHAnsi" w:hAnsiTheme="majorHAnsi" w:cs="Courier"/>
          <w:color w:val="800000"/>
          <w:sz w:val="22"/>
          <w:szCs w:val="22"/>
          <w:rPrChange w:id="915" w:author="Alireza Masoum" w:date="2014-08-04T08:31:00Z">
            <w:rPr>
              <w:rFonts w:asciiTheme="majorHAnsi" w:hAnsiTheme="majorHAnsi" w:cs="Courier"/>
              <w:color w:val="800000"/>
              <w:sz w:val="22"/>
              <w:szCs w:val="22"/>
            </w:rPr>
          </w:rPrChange>
        </w:rPr>
        <w:t>\\</w:t>
      </w:r>
    </w:p>
    <w:p w14:paraId="78EA2D5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4ADB1EB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{table}[h]</w:t>
      </w:r>
    </w:p>
    <w:p w14:paraId="5336AC9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centering</w:t>
      </w:r>
      <w:proofErr w:type="gramEnd"/>
    </w:p>
    <w:p w14:paraId="73883A0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caption</w:t>
      </w:r>
      <w:proofErr w:type="gramEnd"/>
      <w:r w:rsidRPr="00BC2E85">
        <w:rPr>
          <w:rFonts w:asciiTheme="majorHAnsi" w:hAnsiTheme="majorHAnsi" w:cs="Courier"/>
          <w:color w:val="000000"/>
          <w:sz w:val="22"/>
          <w:szCs w:val="22"/>
        </w:rPr>
        <w:t>{Performance Comparison of TKLT Compression Methods}</w:t>
      </w:r>
    </w:p>
    <w:p w14:paraId="4C28081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label</w:t>
      </w:r>
      <w:proofErr w:type="gramEnd"/>
      <w:r w:rsidRPr="00BC2E85">
        <w:rPr>
          <w:rFonts w:asciiTheme="majorHAnsi" w:hAnsiTheme="majorHAnsi" w:cs="Courier"/>
          <w:b/>
          <w:bCs/>
          <w:color w:val="0000CC"/>
          <w:sz w:val="22"/>
          <w:szCs w:val="22"/>
        </w:rPr>
        <w:t>{</w:t>
      </w:r>
      <w:proofErr w:type="spellStart"/>
      <w:r w:rsidRPr="00BC2E85">
        <w:rPr>
          <w:rFonts w:asciiTheme="majorHAnsi" w:hAnsiTheme="majorHAnsi" w:cs="Courier"/>
          <w:b/>
          <w:bCs/>
          <w:color w:val="0000CC"/>
          <w:sz w:val="22"/>
          <w:szCs w:val="22"/>
        </w:rPr>
        <w:t>table:TKLT</w:t>
      </w:r>
      <w:proofErr w:type="spellEnd"/>
      <w:r w:rsidRPr="00BC2E85">
        <w:rPr>
          <w:rFonts w:asciiTheme="majorHAnsi" w:hAnsiTheme="majorHAnsi" w:cs="Courier"/>
          <w:b/>
          <w:bCs/>
          <w:color w:val="0000CC"/>
          <w:sz w:val="22"/>
          <w:szCs w:val="22"/>
        </w:rPr>
        <w:t>}</w:t>
      </w:r>
    </w:p>
    <w:p w14:paraId="36CA846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{tabular}{</w:t>
      </w:r>
      <w:proofErr w:type="spellStart"/>
      <w:r w:rsidRPr="00BC2E85">
        <w:rPr>
          <w:rFonts w:asciiTheme="majorHAnsi" w:hAnsiTheme="majorHAnsi" w:cs="Courier"/>
          <w:color w:val="000000"/>
          <w:sz w:val="22"/>
          <w:szCs w:val="22"/>
        </w:rPr>
        <w:t>lcccc</w:t>
      </w:r>
      <w:proofErr w:type="spellEnd"/>
      <w:r w:rsidRPr="00BC2E85">
        <w:rPr>
          <w:rFonts w:asciiTheme="majorHAnsi" w:hAnsiTheme="majorHAnsi" w:cs="Courier"/>
          <w:color w:val="000000"/>
          <w:sz w:val="22"/>
          <w:szCs w:val="22"/>
        </w:rPr>
        <w:t>}</w:t>
      </w:r>
    </w:p>
    <w:p w14:paraId="1246A33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hline</w:t>
      </w:r>
      <w:proofErr w:type="spellEnd"/>
      <w:proofErr w:type="gramEnd"/>
    </w:p>
    <w:p w14:paraId="3AF10EA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     &amp; CR                     &amp; </w:t>
      </w:r>
      <w:proofErr w:type="spellStart"/>
      <w:r w:rsidRPr="00BC2E85">
        <w:rPr>
          <w:rFonts w:asciiTheme="majorHAnsi" w:hAnsiTheme="majorHAnsi" w:cs="Courier"/>
          <w:color w:val="000000"/>
          <w:sz w:val="22"/>
          <w:szCs w:val="22"/>
        </w:rPr>
        <w:t>Cmm</w:t>
      </w:r>
      <w:proofErr w:type="spellEnd"/>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Comp</w:t>
      </w:r>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Net</w:t>
      </w:r>
      <w:r w:rsidRPr="00BC2E85">
        <w:rPr>
          <w:rFonts w:asciiTheme="majorHAnsi" w:hAnsiTheme="majorHAnsi" w:cs="Courier"/>
          <w:color w:val="800000"/>
          <w:sz w:val="22"/>
          <w:szCs w:val="22"/>
        </w:rPr>
        <w:t>\_Saving</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4CCB54E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{1}{|l|}{22}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{1}{c|}{N/A}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{1}{c|}{N/A}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2F8461D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{tabular}</w:t>
      </w:r>
    </w:p>
    <w:p w14:paraId="04AADCC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{table}</w:t>
      </w:r>
    </w:p>
    <w:p w14:paraId="29E4D6C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4B1035E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paragraph</w:t>
      </w:r>
      <w:proofErr w:type="gramEnd"/>
      <w:r w:rsidRPr="00BC2E85">
        <w:rPr>
          <w:rFonts w:asciiTheme="majorHAnsi" w:hAnsiTheme="majorHAnsi" w:cs="Courier"/>
          <w:color w:val="000000"/>
          <w:sz w:val="22"/>
          <w:szCs w:val="22"/>
        </w:rPr>
        <w:t xml:space="preserve">{Wavelet Transform} </w:t>
      </w:r>
    </w:p>
    <w:p w14:paraId="47F0E62A" w14:textId="12521886" w:rsidR="00BC2E85" w:rsidRPr="00BC2E85" w:rsidDel="00A21AB2"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916" w:author="Alireza Masoum" w:date="2014-08-03T21:32:00Z"/>
          <w:rFonts w:asciiTheme="majorHAnsi" w:hAnsiTheme="majorHAnsi" w:cs="Courier"/>
          <w:sz w:val="22"/>
          <w:szCs w:val="22"/>
        </w:rPr>
      </w:pPr>
      <w:del w:id="917" w:author="Alireza Masoum" w:date="2014-08-03T21:31:00Z">
        <w:r w:rsidRPr="00AB1728" w:rsidDel="00A21AB2">
          <w:rPr>
            <w:rFonts w:asciiTheme="majorHAnsi" w:hAnsiTheme="majorHAnsi" w:cs="Courier"/>
            <w:color w:val="000000"/>
            <w:sz w:val="22"/>
            <w:szCs w:val="22"/>
            <w:highlight w:val="yellow"/>
            <w:rPrChange w:id="918" w:author="University of Twente" w:date="2014-08-03T11:24:00Z">
              <w:rPr>
                <w:rFonts w:asciiTheme="majorHAnsi" w:hAnsiTheme="majorHAnsi" w:cs="Courier"/>
                <w:color w:val="000000"/>
                <w:sz w:val="22"/>
                <w:szCs w:val="22"/>
              </w:rPr>
            </w:rPrChange>
          </w:rPr>
          <w:delText xml:space="preserve">Transform coding can be extended from the KLT to models that are more elaborate than a low-dimensional subspace and that need not be signal dependent. In particular, the sparsity model assumes that signals are within or close to one of the K-dimensional subspaces of RN spanned by an arbitrary choice of K out of the N column elements of J. </w:delText>
        </w:r>
      </w:del>
      <w:r w:rsidRPr="00AB1728">
        <w:rPr>
          <w:rFonts w:asciiTheme="majorHAnsi" w:hAnsiTheme="majorHAnsi" w:cs="Courier"/>
          <w:color w:val="000000"/>
          <w:sz w:val="22"/>
          <w:szCs w:val="22"/>
          <w:highlight w:val="yellow"/>
          <w:rPrChange w:id="919" w:author="University of Twente" w:date="2014-08-03T11:24:00Z">
            <w:rPr>
              <w:rFonts w:asciiTheme="majorHAnsi" w:hAnsiTheme="majorHAnsi" w:cs="Courier"/>
              <w:color w:val="000000"/>
              <w:sz w:val="22"/>
              <w:szCs w:val="22"/>
            </w:rPr>
          </w:rPrChange>
        </w:rPr>
        <w:t xml:space="preserve">Many classes of signals have been shown to exhibit </w:t>
      </w:r>
      <w:proofErr w:type="spellStart"/>
      <w:r w:rsidRPr="00AB1728">
        <w:rPr>
          <w:rFonts w:asciiTheme="majorHAnsi" w:hAnsiTheme="majorHAnsi" w:cs="Courier"/>
          <w:color w:val="000000"/>
          <w:sz w:val="22"/>
          <w:szCs w:val="22"/>
          <w:highlight w:val="yellow"/>
          <w:rPrChange w:id="920" w:author="University of Twente" w:date="2014-08-03T11:24:00Z">
            <w:rPr>
              <w:rFonts w:asciiTheme="majorHAnsi" w:hAnsiTheme="majorHAnsi" w:cs="Courier"/>
              <w:color w:val="000000"/>
              <w:sz w:val="22"/>
              <w:szCs w:val="22"/>
            </w:rPr>
          </w:rPrChange>
        </w:rPr>
        <w:t>sparsity</w:t>
      </w:r>
      <w:proofErr w:type="spellEnd"/>
      <w:r w:rsidRPr="00AB1728">
        <w:rPr>
          <w:rFonts w:asciiTheme="majorHAnsi" w:hAnsiTheme="majorHAnsi" w:cs="Courier"/>
          <w:color w:val="000000"/>
          <w:sz w:val="22"/>
          <w:szCs w:val="22"/>
          <w:highlight w:val="yellow"/>
          <w:rPrChange w:id="921" w:author="University of Twente" w:date="2014-08-03T11:24:00Z">
            <w:rPr>
              <w:rFonts w:asciiTheme="majorHAnsi" w:hAnsiTheme="majorHAnsi" w:cs="Courier"/>
              <w:color w:val="000000"/>
              <w:sz w:val="22"/>
              <w:szCs w:val="22"/>
            </w:rPr>
          </w:rPrChange>
        </w:rPr>
        <w:t xml:space="preserve"> in particular bases. For example, the Fourier basis provides sparse representations for smooth signals, while wavelet bases provide sparse representations for piecewise smooth signals.</w:t>
      </w:r>
      <w:ins w:id="922" w:author="Alireza Masoum" w:date="2014-08-03T21:32:00Z">
        <w:r w:rsidR="00A21AB2">
          <w:rPr>
            <w:rFonts w:asciiTheme="majorHAnsi" w:hAnsiTheme="majorHAnsi" w:cs="Courier"/>
            <w:color w:val="000000"/>
            <w:sz w:val="22"/>
            <w:szCs w:val="22"/>
          </w:rPr>
          <w:t xml:space="preserve"> </w:t>
        </w:r>
      </w:ins>
      <w:del w:id="923" w:author="Alireza Masoum" w:date="2014-08-03T21:32:00Z">
        <w:r w:rsidRPr="00AB1728" w:rsidDel="00A21AB2">
          <w:rPr>
            <w:rFonts w:asciiTheme="majorHAnsi" w:hAnsiTheme="majorHAnsi" w:cs="Courier"/>
            <w:color w:val="800000"/>
            <w:sz w:val="22"/>
            <w:szCs w:val="22"/>
            <w:highlight w:val="yellow"/>
            <w:rPrChange w:id="924" w:author="University of Twente" w:date="2014-08-03T11:24:00Z">
              <w:rPr>
                <w:rFonts w:asciiTheme="majorHAnsi" w:hAnsiTheme="majorHAnsi" w:cs="Courier"/>
                <w:color w:val="800000"/>
                <w:sz w:val="22"/>
                <w:szCs w:val="22"/>
              </w:rPr>
            </w:rPrChange>
          </w:rPr>
          <w:delText>\\</w:delText>
        </w:r>
      </w:del>
    </w:p>
    <w:p w14:paraId="7FBAADC6" w14:textId="77777777" w:rsidR="00BC2E85" w:rsidRPr="00BC2E85" w:rsidDel="00A21AB2"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925" w:author="Alireza Masoum" w:date="2014-08-03T21:32:00Z"/>
          <w:rFonts w:asciiTheme="majorHAnsi" w:hAnsiTheme="majorHAnsi" w:cs="Courier"/>
          <w:sz w:val="22"/>
          <w:szCs w:val="22"/>
        </w:rPr>
      </w:pPr>
    </w:p>
    <w:p w14:paraId="7283870C" w14:textId="0FD36F71" w:rsidR="00A21AB2"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926" w:author="Alireza Masoum" w:date="2014-08-03T21:32:00Z"/>
          <w:rFonts w:asciiTheme="majorHAnsi" w:hAnsiTheme="majorHAnsi" w:cs="Courier"/>
          <w:color w:val="000000"/>
          <w:sz w:val="22"/>
          <w:szCs w:val="22"/>
        </w:rPr>
      </w:pPr>
      <w:r w:rsidRPr="00BC2E85">
        <w:rPr>
          <w:rFonts w:asciiTheme="majorHAnsi" w:hAnsiTheme="majorHAnsi" w:cs="Courier"/>
          <w:color w:val="000000"/>
          <w:sz w:val="22"/>
          <w:szCs w:val="22"/>
        </w:rPr>
        <w:t xml:space="preserve">In this subsection, we focus on the case of wavelet transforms, which are natural for </w:t>
      </w:r>
      <w:ins w:id="927" w:author="University of Twente" w:date="2014-08-03T11:25:00Z">
        <w:r w:rsidR="00A3689D">
          <w:rPr>
            <w:rFonts w:asciiTheme="majorHAnsi" w:hAnsiTheme="majorHAnsi" w:cs="Courier"/>
            <w:color w:val="000000"/>
            <w:sz w:val="22"/>
            <w:szCs w:val="22"/>
          </w:rPr>
          <w:t>(</w:t>
        </w:r>
        <w:proofErr w:type="spellStart"/>
        <w:r w:rsidR="00A3689D">
          <w:rPr>
            <w:rFonts w:asciiTheme="majorHAnsi" w:hAnsiTheme="majorHAnsi" w:cs="Courier"/>
            <w:color w:val="000000"/>
            <w:sz w:val="22"/>
            <w:szCs w:val="22"/>
          </w:rPr>
          <w:t>i</w:t>
        </w:r>
        <w:proofErr w:type="spellEnd"/>
        <w:r w:rsidR="00A3689D">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WSN settings such as anomaly detection in smooth signal fields, </w:t>
      </w:r>
      <w:ins w:id="928" w:author="University of Twente" w:date="2014-08-03T11:26:00Z">
        <w:r w:rsidR="00A3689D">
          <w:rPr>
            <w:rFonts w:asciiTheme="majorHAnsi" w:hAnsiTheme="majorHAnsi" w:cs="Courier"/>
            <w:color w:val="000000"/>
            <w:sz w:val="22"/>
            <w:szCs w:val="22"/>
          </w:rPr>
          <w:t>(ii)</w:t>
        </w:r>
      </w:ins>
      <w:del w:id="929" w:author="University of Twente" w:date="2014-08-03T11:26:00Z">
        <w:r w:rsidRPr="00BC2E85" w:rsidDel="00A3689D">
          <w:rPr>
            <w:rFonts w:asciiTheme="majorHAnsi" w:hAnsiTheme="majorHAnsi" w:cs="Courier"/>
            <w:color w:val="000000"/>
            <w:sz w:val="22"/>
            <w:szCs w:val="22"/>
          </w:rPr>
          <w:delText>as well for</w:delText>
        </w:r>
      </w:del>
      <w:r w:rsidRPr="00BC2E85">
        <w:rPr>
          <w:rFonts w:asciiTheme="majorHAnsi" w:hAnsiTheme="majorHAnsi" w:cs="Courier"/>
          <w:color w:val="000000"/>
          <w:sz w:val="22"/>
          <w:szCs w:val="22"/>
        </w:rPr>
        <w:t xml:space="preserve"> providing compact representations for smooth fields with few discontinuities. </w:t>
      </w:r>
      <w:ins w:id="930" w:author="Alireza Masoum" w:date="2014-08-03T21:36:00Z">
        <w:r w:rsidR="00A21AB2">
          <w:rPr>
            <w:rFonts w:asciiTheme="majorHAnsi" w:hAnsiTheme="majorHAnsi" w:cs="Courier"/>
            <w:color w:val="000000"/>
            <w:sz w:val="22"/>
            <w:szCs w:val="22"/>
          </w:rPr>
          <w:t xml:space="preserve"> </w:t>
        </w:r>
      </w:ins>
      <w:ins w:id="931" w:author="Alireza Masoum" w:date="2014-08-03T21:37:00Z">
        <w:r w:rsidR="002F5F52">
          <w:rPr>
            <w:rFonts w:asciiTheme="majorHAnsi" w:hAnsiTheme="majorHAnsi" w:cs="Courier"/>
            <w:color w:val="000000"/>
            <w:sz w:val="22"/>
            <w:szCs w:val="22"/>
          </w:rPr>
          <w:t xml:space="preserve">Different class of wavelet transform are introduced and discussed. However, </w:t>
        </w:r>
      </w:ins>
      <w:ins w:id="932" w:author="Alireza Masoum" w:date="2014-08-03T21:36:00Z">
        <w:r w:rsidR="00A21AB2">
          <w:rPr>
            <w:rFonts w:asciiTheme="majorHAnsi" w:hAnsiTheme="majorHAnsi" w:cs="Courier"/>
            <w:color w:val="000000"/>
            <w:sz w:val="22"/>
            <w:szCs w:val="22"/>
          </w:rPr>
          <w:t xml:space="preserve">Irregular sampled wavelet and </w:t>
        </w:r>
      </w:ins>
      <w:ins w:id="933" w:author="Alireza Masoum" w:date="2014-08-03T21:38:00Z">
        <w:r w:rsidR="002F5F52">
          <w:rPr>
            <w:rFonts w:asciiTheme="majorHAnsi" w:hAnsiTheme="majorHAnsi" w:cs="Courier"/>
            <w:color w:val="000000"/>
            <w:sz w:val="22"/>
            <w:szCs w:val="22"/>
          </w:rPr>
          <w:t>graph-based</w:t>
        </w:r>
      </w:ins>
      <w:ins w:id="934" w:author="Alireza Masoum" w:date="2014-08-03T21:36:00Z">
        <w:r w:rsidR="00A21AB2">
          <w:rPr>
            <w:rFonts w:asciiTheme="majorHAnsi" w:hAnsiTheme="majorHAnsi" w:cs="Courier"/>
            <w:color w:val="000000"/>
            <w:sz w:val="22"/>
            <w:szCs w:val="22"/>
          </w:rPr>
          <w:t xml:space="preserve"> wavelets are two </w:t>
        </w:r>
      </w:ins>
      <w:ins w:id="935" w:author="Alireza Masoum" w:date="2014-08-03T21:38:00Z">
        <w:r w:rsidR="002F5F52">
          <w:rPr>
            <w:rFonts w:asciiTheme="majorHAnsi" w:hAnsiTheme="majorHAnsi" w:cs="Courier"/>
            <w:color w:val="000000"/>
            <w:sz w:val="22"/>
            <w:szCs w:val="22"/>
          </w:rPr>
          <w:t>categories, which</w:t>
        </w:r>
      </w:ins>
      <w:ins w:id="936" w:author="Alireza Masoum" w:date="2014-08-03T21:36:00Z">
        <w:r w:rsidR="00A21AB2">
          <w:rPr>
            <w:rFonts w:asciiTheme="majorHAnsi" w:hAnsiTheme="majorHAnsi" w:cs="Courier"/>
            <w:color w:val="000000"/>
            <w:sz w:val="22"/>
            <w:szCs w:val="22"/>
          </w:rPr>
          <w:t xml:space="preserve"> are </w:t>
        </w:r>
      </w:ins>
      <w:ins w:id="937" w:author="Alireza Masoum" w:date="2014-08-03T21:37:00Z">
        <w:r w:rsidR="00A21AB2">
          <w:rPr>
            <w:rFonts w:asciiTheme="majorHAnsi" w:hAnsiTheme="majorHAnsi" w:cs="Courier"/>
            <w:color w:val="000000"/>
            <w:sz w:val="22"/>
            <w:szCs w:val="22"/>
          </w:rPr>
          <w:t>discussed</w:t>
        </w:r>
      </w:ins>
      <w:ins w:id="938" w:author="Alireza Masoum" w:date="2014-08-03T21:36:00Z">
        <w:r w:rsidR="00A21AB2">
          <w:rPr>
            <w:rFonts w:asciiTheme="majorHAnsi" w:hAnsiTheme="majorHAnsi" w:cs="Courier"/>
            <w:color w:val="000000"/>
            <w:sz w:val="22"/>
            <w:szCs w:val="22"/>
          </w:rPr>
          <w:t xml:space="preserve"> in this section</w:t>
        </w:r>
      </w:ins>
      <w:ins w:id="939" w:author="Alireza Masoum" w:date="2014-08-03T21:37:00Z">
        <w:r w:rsidR="00A21AB2">
          <w:rPr>
            <w:rFonts w:asciiTheme="majorHAnsi" w:hAnsiTheme="majorHAnsi" w:cs="Courier"/>
            <w:color w:val="000000"/>
            <w:sz w:val="22"/>
            <w:szCs w:val="22"/>
          </w:rPr>
          <w:t>.</w:t>
        </w:r>
      </w:ins>
    </w:p>
    <w:p w14:paraId="37A980F0" w14:textId="4DA701A6" w:rsidR="00BC2E85" w:rsidRPr="00BC2E85" w:rsidDel="00A21AB2"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940" w:author="Alireza Masoum" w:date="2014-08-03T21:35:00Z"/>
          <w:rFonts w:asciiTheme="majorHAnsi" w:hAnsiTheme="majorHAnsi" w:cs="Courier"/>
          <w:sz w:val="22"/>
          <w:szCs w:val="22"/>
        </w:rPr>
      </w:pPr>
      <w:del w:id="941" w:author="Alireza Masoum" w:date="2014-08-03T21:35:00Z">
        <w:r w:rsidRPr="00BC2E85" w:rsidDel="00A21AB2">
          <w:rPr>
            <w:rFonts w:asciiTheme="majorHAnsi" w:hAnsiTheme="majorHAnsi" w:cs="Courier"/>
            <w:color w:val="000000"/>
            <w:sz w:val="22"/>
            <w:szCs w:val="22"/>
          </w:rPr>
          <w:delText>In particular, we focus on the wavelet lifting implementation [21], which provides an algorithmic wavelet transform that is ideally suited for low-computation constraints. In wavelet lifting, for each sample within the coefficient vector f, we operate on neighbourhoods of multiple sizes. Each neighbourhood is partitioned into two sets (commonly called even and odd), and the transform coefficients are calculated by applying prediction and update filters to the even and odd neighbours of each o</w:delText>
        </w:r>
        <w:r w:rsidRPr="00A3689D" w:rsidDel="00A21AB2">
          <w:rPr>
            <w:rFonts w:asciiTheme="majorHAnsi" w:hAnsiTheme="majorHAnsi" w:cs="Courier"/>
            <w:color w:val="000000"/>
            <w:sz w:val="22"/>
            <w:szCs w:val="22"/>
            <w:highlight w:val="yellow"/>
            <w:rPrChange w:id="942" w:author="University of Twente" w:date="2014-08-03T11:30:00Z">
              <w:rPr>
                <w:rFonts w:asciiTheme="majorHAnsi" w:hAnsiTheme="majorHAnsi" w:cs="Courier"/>
                <w:color w:val="000000"/>
                <w:sz w:val="22"/>
                <w:szCs w:val="22"/>
              </w:rPr>
            </w:rPrChange>
          </w:rPr>
          <w:delText>dd and even sample</w:delText>
        </w:r>
        <w:r w:rsidRPr="00BC2E85" w:rsidDel="00A21AB2">
          <w:rPr>
            <w:rFonts w:asciiTheme="majorHAnsi" w:hAnsiTheme="majorHAnsi" w:cs="Courier"/>
            <w:color w:val="000000"/>
            <w:sz w:val="22"/>
            <w:szCs w:val="22"/>
          </w:rPr>
          <w:delText>, respectively. The neighbourhood sizes vary according to the scale, providing a multi-resolution analysis of the vector f</w:delText>
        </w:r>
      </w:del>
      <w:ins w:id="943" w:author="University of Twente" w:date="2014-08-03T11:30:00Z">
        <w:del w:id="944" w:author="Alireza Masoum" w:date="2014-08-03T21:35:00Z">
          <w:r w:rsidR="00A3689D" w:rsidDel="00A21AB2">
            <w:rPr>
              <w:rFonts w:asciiTheme="majorHAnsi" w:hAnsiTheme="majorHAnsi" w:cs="Courier"/>
              <w:color w:val="000000"/>
              <w:sz w:val="22"/>
              <w:szCs w:val="22"/>
            </w:rPr>
            <w:delText>.</w:delText>
          </w:r>
        </w:del>
      </w:ins>
      <w:del w:id="945" w:author="Alireza Masoum" w:date="2014-08-03T21:35:00Z">
        <w:r w:rsidRPr="00BC2E85" w:rsidDel="00A21AB2">
          <w:rPr>
            <w:rFonts w:asciiTheme="majorHAnsi" w:hAnsiTheme="majorHAnsi" w:cs="Courier"/>
            <w:color w:val="000000"/>
            <w:sz w:val="22"/>
            <w:szCs w:val="22"/>
          </w:rPr>
          <w:delText xml:space="preserve">; </w:delText>
        </w:r>
      </w:del>
      <w:ins w:id="946" w:author="University of Twente" w:date="2014-08-03T11:31:00Z">
        <w:del w:id="947" w:author="Alireza Masoum" w:date="2014-08-03T21:35:00Z">
          <w:r w:rsidR="00A3689D" w:rsidDel="00A21AB2">
            <w:rPr>
              <w:rFonts w:asciiTheme="majorHAnsi" w:hAnsiTheme="majorHAnsi" w:cs="Courier"/>
              <w:color w:val="000000"/>
              <w:sz w:val="22"/>
              <w:szCs w:val="22"/>
            </w:rPr>
            <w:delText>T</w:delText>
          </w:r>
        </w:del>
      </w:ins>
      <w:del w:id="948" w:author="Alireza Masoum" w:date="2014-08-03T21:35:00Z">
        <w:r w:rsidRPr="00BC2E85" w:rsidDel="00A21AB2">
          <w:rPr>
            <w:rFonts w:asciiTheme="majorHAnsi" w:hAnsiTheme="majorHAnsi" w:cs="Courier"/>
            <w:color w:val="000000"/>
            <w:sz w:val="22"/>
            <w:szCs w:val="22"/>
          </w:rPr>
          <w:delText>the presence of large wavelet coefficients at a given location and scale indicates the presence of discontinuities in the sensed field within the corresponding neighbourhood of the studied sensor.</w:delText>
        </w:r>
        <w:r w:rsidRPr="00BC2E85" w:rsidDel="00A21AB2">
          <w:rPr>
            <w:rFonts w:asciiTheme="majorHAnsi" w:hAnsiTheme="majorHAnsi" w:cs="Courier"/>
            <w:color w:val="800000"/>
            <w:sz w:val="22"/>
            <w:szCs w:val="22"/>
          </w:rPr>
          <w:delText>\\</w:delText>
        </w:r>
      </w:del>
    </w:p>
    <w:p w14:paraId="7CC44256" w14:textId="1AF710ED" w:rsidR="00BC2E85" w:rsidRPr="00BC2E85" w:rsidDel="00A21AB2"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949" w:author="Alireza Masoum" w:date="2014-08-03T21:35:00Z"/>
          <w:rFonts w:asciiTheme="majorHAnsi" w:hAnsiTheme="majorHAnsi" w:cs="Courier"/>
          <w:sz w:val="22"/>
          <w:szCs w:val="22"/>
        </w:rPr>
      </w:pPr>
    </w:p>
    <w:p w14:paraId="1031E491" w14:textId="5167C447" w:rsidR="00BC2E85" w:rsidDel="00A21AB2" w:rsidRDefault="00BC2E85" w:rsidP="00AE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950" w:author="University of Twente" w:date="2014-08-03T11:35:00Z"/>
          <w:del w:id="951" w:author="Alireza Masoum" w:date="2014-08-03T21:35:00Z"/>
          <w:rFonts w:asciiTheme="majorHAnsi" w:hAnsiTheme="majorHAnsi" w:cs="Courier"/>
          <w:color w:val="800000"/>
          <w:sz w:val="22"/>
          <w:szCs w:val="22"/>
        </w:rPr>
      </w:pPr>
      <w:del w:id="952" w:author="Alireza Masoum" w:date="2014-08-03T21:35:00Z">
        <w:r w:rsidRPr="00BC2E85" w:rsidDel="00A21AB2">
          <w:rPr>
            <w:rFonts w:asciiTheme="majorHAnsi" w:hAnsiTheme="majorHAnsi" w:cs="Courier"/>
            <w:color w:val="000000"/>
            <w:sz w:val="22"/>
            <w:szCs w:val="22"/>
          </w:rPr>
          <w:delText xml:space="preserve">For wavelet compression in WSNs, a sink queries for sufficiently many encoded wavelet coefficients in order to reach a target compression distortion. Compression here results from the fact that the bitrate needed to encode wavelet coefficients will be smaller than the bitrate required by a standard data dump to the sink. The savings in coefficient coding have to be balanced with the additional communication expense required to calculate the wavelet coefficients. Thus, there generally exist efficiency breakpoints, dependent on the number of sensors in the network and the size of the field, in which the communication cost of calculating wavelet coefficients overweighs the savings in communications from wavelet compression. </w:delText>
        </w:r>
      </w:del>
      <w:ins w:id="953" w:author="University of Twente" w:date="2014-08-03T11:36:00Z">
        <w:del w:id="954" w:author="Alireza Masoum" w:date="2014-08-03T21:35:00Z">
          <w:r w:rsidR="00AE37D7" w:rsidDel="00A21AB2">
            <w:rPr>
              <w:rFonts w:asciiTheme="majorHAnsi" w:hAnsiTheme="majorHAnsi" w:cs="Courier"/>
              <w:color w:val="000000"/>
              <w:sz w:val="22"/>
              <w:szCs w:val="22"/>
            </w:rPr>
            <w:delText>It is worth mentioning</w:delText>
          </w:r>
        </w:del>
      </w:ins>
      <w:del w:id="955" w:author="Alireza Masoum" w:date="2014-08-03T21:35:00Z">
        <w:r w:rsidRPr="00BC2E85" w:rsidDel="00A21AB2">
          <w:rPr>
            <w:rFonts w:asciiTheme="majorHAnsi" w:hAnsiTheme="majorHAnsi" w:cs="Courier"/>
            <w:color w:val="000000"/>
            <w:sz w:val="22"/>
            <w:szCs w:val="22"/>
          </w:rPr>
          <w:delText xml:space="preserve">Note, in particular, that computing prediction coefficients requires sending raw data from even to odd neighbours in a neighbourhood, so overall transmission cost </w:delText>
        </w:r>
      </w:del>
      <w:ins w:id="956" w:author="University of Twente" w:date="2014-08-03T11:36:00Z">
        <w:del w:id="957" w:author="Alireza Masoum" w:date="2014-08-03T21:35:00Z">
          <w:r w:rsidR="00AE37D7" w:rsidDel="00A21AB2">
            <w:rPr>
              <w:rFonts w:asciiTheme="majorHAnsi" w:hAnsiTheme="majorHAnsi" w:cs="Courier"/>
              <w:color w:val="000000"/>
              <w:sz w:val="22"/>
              <w:szCs w:val="22"/>
            </w:rPr>
            <w:delText>maybe</w:delText>
          </w:r>
        </w:del>
      </w:ins>
      <w:del w:id="958" w:author="Alireza Masoum" w:date="2014-08-03T21:35:00Z">
        <w:r w:rsidRPr="00BC2E85" w:rsidDel="00A21AB2">
          <w:rPr>
            <w:rFonts w:asciiTheme="majorHAnsi" w:hAnsiTheme="majorHAnsi" w:cs="Courier"/>
            <w:color w:val="000000"/>
            <w:sz w:val="22"/>
            <w:szCs w:val="22"/>
          </w:rPr>
          <w:delText>may be significantly affected by the number of such ‘raw’ transmissions in the network.</w:delText>
        </w:r>
        <w:r w:rsidRPr="00BC2E85" w:rsidDel="00A21AB2">
          <w:rPr>
            <w:rFonts w:asciiTheme="majorHAnsi" w:hAnsiTheme="majorHAnsi" w:cs="Courier"/>
            <w:color w:val="800000"/>
            <w:sz w:val="22"/>
            <w:szCs w:val="22"/>
          </w:rPr>
          <w:delText>\\</w:delText>
        </w:r>
      </w:del>
    </w:p>
    <w:p w14:paraId="651A43F3" w14:textId="77777777" w:rsidR="00AE37D7" w:rsidRPr="00BC2E85" w:rsidRDefault="00AE37D7"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3BADA0B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lastRenderedPageBreak/>
        <w:t>(</w:t>
      </w:r>
      <w:proofErr w:type="spellStart"/>
      <w:r w:rsidRPr="00BC2E85">
        <w:rPr>
          <w:rFonts w:asciiTheme="majorHAnsi" w:hAnsiTheme="majorHAnsi" w:cs="Courier"/>
          <w:color w:val="000000"/>
          <w:sz w:val="22"/>
          <w:szCs w:val="22"/>
        </w:rPr>
        <w:t>i</w:t>
      </w:r>
      <w:proofErr w:type="spellEnd"/>
      <w:r w:rsidRPr="00BC2E85">
        <w:rPr>
          <w:rFonts w:asciiTheme="majorHAnsi" w:hAnsiTheme="majorHAnsi" w:cs="Courier"/>
          <w:color w:val="000000"/>
          <w:sz w:val="22"/>
          <w:szCs w:val="22"/>
        </w:rPr>
        <w:t>) Irregularly sampled wavelets</w:t>
      </w:r>
    </w:p>
    <w:p w14:paraId="0EFC35E0" w14:textId="77777777" w:rsidR="00BC2E85" w:rsidRPr="00BC2E85" w:rsidDel="002F5F52"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959" w:author="Alireza Masoum" w:date="2014-08-03T21:37:00Z"/>
          <w:rFonts w:asciiTheme="majorHAnsi" w:hAnsiTheme="majorHAnsi" w:cs="Courier"/>
          <w:sz w:val="22"/>
          <w:szCs w:val="22"/>
        </w:rPr>
      </w:pPr>
    </w:p>
    <w:p w14:paraId="7CAB833A" w14:textId="1B276FC4" w:rsidR="00BC2E85" w:rsidRPr="00BC2E85" w:rsidRDefault="00BC2E85" w:rsidP="00AE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The irregular wavelet transform [] is well suited for settings in which the communication neighborhoods are small, and multiple hops are involved in the paths to the sink, which increases the communication savings owing to compression.</w:t>
      </w:r>
      <w:del w:id="960" w:author="University of Twente" w:date="2014-08-03T11:43:00Z">
        <w:r w:rsidRPr="00BC2E85" w:rsidDel="00AE37D7">
          <w:rPr>
            <w:rFonts w:asciiTheme="majorHAnsi" w:hAnsiTheme="majorHAnsi" w:cs="Courier"/>
            <w:color w:val="000000"/>
            <w:sz w:val="22"/>
            <w:szCs w:val="22"/>
          </w:rPr>
          <w:delText xml:space="preserve"> This approach falls in the spatial-only class</w:delText>
        </w:r>
      </w:del>
      <w:del w:id="961" w:author="University of Twente" w:date="2014-08-03T11:42:00Z">
        <w:r w:rsidRPr="00BC2E85" w:rsidDel="00AE37D7">
          <w:rPr>
            <w:rFonts w:asciiTheme="majorHAnsi" w:hAnsiTheme="majorHAnsi" w:cs="Courier"/>
            <w:color w:val="000000"/>
            <w:sz w:val="22"/>
            <w:szCs w:val="22"/>
          </w:rPr>
          <w:delText>; additionally, the fact that the</w:delText>
        </w:r>
      </w:del>
      <w:r w:rsidRPr="00BC2E85">
        <w:rPr>
          <w:rFonts w:asciiTheme="majorHAnsi" w:hAnsiTheme="majorHAnsi" w:cs="Courier"/>
          <w:color w:val="000000"/>
          <w:sz w:val="22"/>
          <w:szCs w:val="22"/>
        </w:rPr>
        <w:t xml:space="preserve"> </w:t>
      </w:r>
      <w:ins w:id="962" w:author="University of Twente" w:date="2014-08-03T11:38:00Z">
        <w:r w:rsidR="00AE37D7">
          <w:rPr>
            <w:rFonts w:asciiTheme="majorHAnsi" w:hAnsiTheme="majorHAnsi" w:cs="Courier"/>
            <w:color w:val="000000"/>
            <w:sz w:val="22"/>
            <w:szCs w:val="22"/>
          </w:rPr>
          <w:t xml:space="preserve">In this approach </w:t>
        </w:r>
      </w:ins>
      <w:r w:rsidRPr="00BC2E85">
        <w:rPr>
          <w:rFonts w:asciiTheme="majorHAnsi" w:hAnsiTheme="majorHAnsi" w:cs="Courier"/>
          <w:color w:val="000000"/>
          <w:sz w:val="22"/>
          <w:szCs w:val="22"/>
        </w:rPr>
        <w:t xml:space="preserve">filters used for compression are chosen </w:t>
      </w:r>
      <w:r w:rsidRPr="00AE37D7">
        <w:rPr>
          <w:rFonts w:asciiTheme="majorHAnsi" w:hAnsiTheme="majorHAnsi" w:cs="Courier"/>
          <w:color w:val="000000"/>
          <w:sz w:val="22"/>
          <w:szCs w:val="22"/>
          <w:highlight w:val="yellow"/>
          <w:rPrChange w:id="963" w:author="University of Twente" w:date="2014-08-03T11:44:00Z">
            <w:rPr>
              <w:rFonts w:asciiTheme="majorHAnsi" w:hAnsiTheme="majorHAnsi" w:cs="Courier"/>
              <w:color w:val="000000"/>
              <w:sz w:val="22"/>
              <w:szCs w:val="22"/>
            </w:rPr>
          </w:rPrChange>
        </w:rPr>
        <w:t xml:space="preserve">according to the geographical neighborhoods, which are not necessarily </w:t>
      </w:r>
      <w:del w:id="964" w:author="University of Twente" w:date="2014-08-03T11:39:00Z">
        <w:r w:rsidRPr="00AE37D7" w:rsidDel="00AE37D7">
          <w:rPr>
            <w:rFonts w:asciiTheme="majorHAnsi" w:hAnsiTheme="majorHAnsi" w:cs="Courier"/>
            <w:color w:val="000000"/>
            <w:sz w:val="22"/>
            <w:szCs w:val="22"/>
            <w:highlight w:val="yellow"/>
            <w:rPrChange w:id="965" w:author="University of Twente" w:date="2014-08-03T11:44:00Z">
              <w:rPr>
                <w:rFonts w:asciiTheme="majorHAnsi" w:hAnsiTheme="majorHAnsi" w:cs="Courier"/>
                <w:color w:val="000000"/>
                <w:sz w:val="22"/>
                <w:szCs w:val="22"/>
              </w:rPr>
            </w:rPrChange>
          </w:rPr>
          <w:delText xml:space="preserve">tied </w:delText>
        </w:r>
      </w:del>
      <w:ins w:id="966" w:author="University of Twente" w:date="2014-08-03T11:39:00Z">
        <w:r w:rsidR="00AE37D7" w:rsidRPr="00AE37D7">
          <w:rPr>
            <w:rFonts w:asciiTheme="majorHAnsi" w:hAnsiTheme="majorHAnsi" w:cs="Courier"/>
            <w:color w:val="000000"/>
            <w:sz w:val="22"/>
            <w:szCs w:val="22"/>
            <w:highlight w:val="yellow"/>
            <w:rPrChange w:id="967" w:author="University of Twente" w:date="2014-08-03T11:44:00Z">
              <w:rPr>
                <w:rFonts w:asciiTheme="majorHAnsi" w:hAnsiTheme="majorHAnsi" w:cs="Courier"/>
                <w:color w:val="000000"/>
                <w:sz w:val="22"/>
                <w:szCs w:val="22"/>
              </w:rPr>
            </w:rPrChange>
          </w:rPr>
          <w:t xml:space="preserve">dependent on </w:t>
        </w:r>
      </w:ins>
      <w:del w:id="968" w:author="University of Twente" w:date="2014-08-03T11:39:00Z">
        <w:r w:rsidRPr="00AE37D7" w:rsidDel="00AE37D7">
          <w:rPr>
            <w:rFonts w:asciiTheme="majorHAnsi" w:hAnsiTheme="majorHAnsi" w:cs="Courier"/>
            <w:color w:val="000000"/>
            <w:sz w:val="22"/>
            <w:szCs w:val="22"/>
            <w:highlight w:val="yellow"/>
            <w:rPrChange w:id="969" w:author="University of Twente" w:date="2014-08-03T11:44:00Z">
              <w:rPr>
                <w:rFonts w:asciiTheme="majorHAnsi" w:hAnsiTheme="majorHAnsi" w:cs="Courier"/>
                <w:color w:val="000000"/>
                <w:sz w:val="22"/>
                <w:szCs w:val="22"/>
              </w:rPr>
            </w:rPrChange>
          </w:rPr>
          <w:delText>with</w:delText>
        </w:r>
      </w:del>
      <w:r w:rsidRPr="00AE37D7">
        <w:rPr>
          <w:rFonts w:asciiTheme="majorHAnsi" w:hAnsiTheme="majorHAnsi" w:cs="Courier"/>
          <w:color w:val="000000"/>
          <w:sz w:val="22"/>
          <w:szCs w:val="22"/>
          <w:highlight w:val="yellow"/>
          <w:rPrChange w:id="970" w:author="University of Twente" w:date="2014-08-03T11:44:00Z">
            <w:rPr>
              <w:rFonts w:asciiTheme="majorHAnsi" w:hAnsiTheme="majorHAnsi" w:cs="Courier"/>
              <w:color w:val="000000"/>
              <w:sz w:val="22"/>
              <w:szCs w:val="22"/>
            </w:rPr>
          </w:rPrChange>
        </w:rPr>
        <w:t xml:space="preserve"> the network topology of the WSN</w:t>
      </w:r>
      <w:ins w:id="971" w:author="University of Twente" w:date="2014-08-03T11:40:00Z">
        <w:r w:rsidR="00AE37D7" w:rsidRPr="00AE37D7">
          <w:rPr>
            <w:rFonts w:asciiTheme="majorHAnsi" w:hAnsiTheme="majorHAnsi" w:cs="Courier"/>
            <w:color w:val="000000"/>
            <w:sz w:val="22"/>
            <w:szCs w:val="22"/>
            <w:highlight w:val="yellow"/>
            <w:rPrChange w:id="972" w:author="University of Twente" w:date="2014-08-03T11:44:00Z">
              <w:rPr>
                <w:rFonts w:asciiTheme="majorHAnsi" w:hAnsiTheme="majorHAnsi" w:cs="Courier"/>
                <w:color w:val="000000"/>
                <w:sz w:val="22"/>
                <w:szCs w:val="22"/>
              </w:rPr>
            </w:rPrChange>
          </w:rPr>
          <w:t>. It</w:t>
        </w:r>
      </w:ins>
      <w:del w:id="973" w:author="University of Twente" w:date="2014-08-03T11:40:00Z">
        <w:r w:rsidRPr="00AE37D7" w:rsidDel="00AE37D7">
          <w:rPr>
            <w:rFonts w:asciiTheme="majorHAnsi" w:hAnsiTheme="majorHAnsi" w:cs="Courier"/>
            <w:color w:val="000000"/>
            <w:sz w:val="22"/>
            <w:szCs w:val="22"/>
            <w:highlight w:val="yellow"/>
            <w:rPrChange w:id="974" w:author="University of Twente" w:date="2014-08-03T11:44:00Z">
              <w:rPr>
                <w:rFonts w:asciiTheme="majorHAnsi" w:hAnsiTheme="majorHAnsi" w:cs="Courier"/>
                <w:color w:val="000000"/>
                <w:sz w:val="22"/>
                <w:szCs w:val="22"/>
              </w:rPr>
            </w:rPrChange>
          </w:rPr>
          <w:delText>,</w:delText>
        </w:r>
      </w:del>
      <w:r w:rsidRPr="00AE37D7">
        <w:rPr>
          <w:rFonts w:asciiTheme="majorHAnsi" w:hAnsiTheme="majorHAnsi" w:cs="Courier"/>
          <w:color w:val="000000"/>
          <w:sz w:val="22"/>
          <w:szCs w:val="22"/>
          <w:highlight w:val="yellow"/>
          <w:rPrChange w:id="975" w:author="University of Twente" w:date="2014-08-03T11:44:00Z">
            <w:rPr>
              <w:rFonts w:asciiTheme="majorHAnsi" w:hAnsiTheme="majorHAnsi" w:cs="Courier"/>
              <w:color w:val="000000"/>
              <w:sz w:val="22"/>
              <w:szCs w:val="22"/>
            </w:rPr>
          </w:rPrChange>
        </w:rPr>
        <w:t xml:space="preserve"> means that the method can be placed in the compression-over routing or separate design classes.</w:t>
      </w:r>
      <w:ins w:id="976" w:author="University of Twente" w:date="2014-08-03T11:37:00Z">
        <w:r w:rsidR="00AE37D7" w:rsidRPr="00AE37D7">
          <w:rPr>
            <w:rFonts w:asciiTheme="majorHAnsi" w:hAnsiTheme="majorHAnsi" w:cs="Courier"/>
            <w:color w:val="000000"/>
            <w:sz w:val="22"/>
            <w:szCs w:val="22"/>
            <w:highlight w:val="yellow"/>
            <w:rPrChange w:id="977" w:author="University of Twente" w:date="2014-08-03T11:44:00Z">
              <w:rPr>
                <w:rFonts w:asciiTheme="majorHAnsi" w:hAnsiTheme="majorHAnsi" w:cs="Courier"/>
                <w:color w:val="000000"/>
                <w:sz w:val="22"/>
                <w:szCs w:val="22"/>
              </w:rPr>
            </w:rPrChange>
          </w:rPr>
          <w:t xml:space="preserve"> </w:t>
        </w:r>
      </w:ins>
      <w:r w:rsidRPr="00AE37D7">
        <w:rPr>
          <w:rFonts w:asciiTheme="majorHAnsi" w:hAnsiTheme="majorHAnsi" w:cs="Courier"/>
          <w:color w:val="000000"/>
          <w:sz w:val="22"/>
          <w:szCs w:val="22"/>
          <w:highlight w:val="yellow"/>
          <w:rPrChange w:id="978" w:author="University of Twente" w:date="2014-08-03T11:44:00Z">
            <w:rPr>
              <w:rFonts w:asciiTheme="majorHAnsi" w:hAnsiTheme="majorHAnsi" w:cs="Courier"/>
              <w:color w:val="000000"/>
              <w:sz w:val="22"/>
              <w:szCs w:val="22"/>
            </w:rPr>
          </w:rPrChange>
        </w:rPr>
        <w:t xml:space="preserve">The irregular wavelet transform requires communication in local neighborhoods to compute scaling and wavelet coefficients. </w:t>
      </w:r>
      <w:del w:id="979" w:author="University of Twente" w:date="2014-08-03T11:43:00Z">
        <w:r w:rsidRPr="00AE37D7" w:rsidDel="00AE37D7">
          <w:rPr>
            <w:rFonts w:asciiTheme="majorHAnsi" w:hAnsiTheme="majorHAnsi" w:cs="Courier"/>
            <w:color w:val="000000"/>
            <w:sz w:val="22"/>
            <w:szCs w:val="22"/>
            <w:highlight w:val="yellow"/>
            <w:rPrChange w:id="980" w:author="University of Twente" w:date="2014-08-03T11:44:00Z">
              <w:rPr>
                <w:rFonts w:asciiTheme="majorHAnsi" w:hAnsiTheme="majorHAnsi" w:cs="Courier"/>
                <w:color w:val="000000"/>
                <w:sz w:val="22"/>
                <w:szCs w:val="22"/>
              </w:rPr>
            </w:rPrChange>
          </w:rPr>
          <w:delText xml:space="preserve">While the neighborhoods become larger as the wavelet scale becomes coarser, </w:delText>
        </w:r>
      </w:del>
      <w:ins w:id="981" w:author="University of Twente" w:date="2014-08-03T11:43:00Z">
        <w:r w:rsidR="00AE37D7" w:rsidRPr="00AE37D7">
          <w:rPr>
            <w:rFonts w:asciiTheme="majorHAnsi" w:hAnsiTheme="majorHAnsi" w:cs="Courier"/>
            <w:color w:val="000000"/>
            <w:sz w:val="22"/>
            <w:szCs w:val="22"/>
            <w:highlight w:val="yellow"/>
            <w:rPrChange w:id="982" w:author="University of Twente" w:date="2014-08-03T11:44:00Z">
              <w:rPr>
                <w:rFonts w:asciiTheme="majorHAnsi" w:hAnsiTheme="majorHAnsi" w:cs="Courier"/>
                <w:color w:val="000000"/>
                <w:sz w:val="22"/>
                <w:szCs w:val="22"/>
              </w:rPr>
            </w:rPrChange>
          </w:rPr>
          <w:t>I</w:t>
        </w:r>
      </w:ins>
      <w:del w:id="983" w:author="University of Twente" w:date="2014-08-03T11:43:00Z">
        <w:r w:rsidRPr="00AE37D7" w:rsidDel="00AE37D7">
          <w:rPr>
            <w:rFonts w:asciiTheme="majorHAnsi" w:hAnsiTheme="majorHAnsi" w:cs="Courier"/>
            <w:color w:val="000000"/>
            <w:sz w:val="22"/>
            <w:szCs w:val="22"/>
            <w:highlight w:val="yellow"/>
            <w:rPrChange w:id="984" w:author="University of Twente" w:date="2014-08-03T11:44:00Z">
              <w:rPr>
                <w:rFonts w:asciiTheme="majorHAnsi" w:hAnsiTheme="majorHAnsi" w:cs="Courier"/>
                <w:color w:val="000000"/>
                <w:sz w:val="22"/>
                <w:szCs w:val="22"/>
              </w:rPr>
            </w:rPrChange>
          </w:rPr>
          <w:delText>i</w:delText>
        </w:r>
      </w:del>
      <w:r w:rsidRPr="00AE37D7">
        <w:rPr>
          <w:rFonts w:asciiTheme="majorHAnsi" w:hAnsiTheme="majorHAnsi" w:cs="Courier"/>
          <w:color w:val="000000"/>
          <w:sz w:val="22"/>
          <w:szCs w:val="22"/>
          <w:highlight w:val="yellow"/>
          <w:rPrChange w:id="985" w:author="University of Twente" w:date="2014-08-03T11:44:00Z">
            <w:rPr>
              <w:rFonts w:asciiTheme="majorHAnsi" w:hAnsiTheme="majorHAnsi" w:cs="Courier"/>
              <w:color w:val="000000"/>
              <w:sz w:val="22"/>
              <w:szCs w:val="22"/>
            </w:rPr>
          </w:rPrChange>
        </w:rPr>
        <w:t>t has been shown experimentally that this transform provides a more balanced distribution of the communication expense needed to receive all sensed values, when compared with a data dump approach that stresses the communication bottleneck around the sink.</w:t>
      </w:r>
      <w:ins w:id="986" w:author="University of Twente" w:date="2014-08-03T11:44:00Z">
        <w:r w:rsidR="00AE37D7">
          <w:rPr>
            <w:rFonts w:asciiTheme="majorHAnsi" w:hAnsiTheme="majorHAnsi" w:cs="Courier"/>
            <w:color w:val="000000"/>
            <w:sz w:val="22"/>
            <w:szCs w:val="22"/>
            <w:highlight w:val="yellow"/>
          </w:rPr>
          <w:t xml:space="preserve"> </w:t>
        </w:r>
        <w:r w:rsidR="00AE37D7" w:rsidRPr="00BC2E85">
          <w:rPr>
            <w:rFonts w:asciiTheme="majorHAnsi" w:hAnsiTheme="majorHAnsi" w:cs="Courier"/>
            <w:color w:val="000000"/>
            <w:sz w:val="22"/>
            <w:szCs w:val="22"/>
          </w:rPr>
          <w:t xml:space="preserve">This approach falls in the spatial-only </w:t>
        </w:r>
        <w:del w:id="987" w:author="Alireza Masoum" w:date="2014-08-03T21:39:00Z">
          <w:r w:rsidR="00AE37D7" w:rsidRPr="00BC2E85" w:rsidDel="002F5F52">
            <w:rPr>
              <w:rFonts w:asciiTheme="majorHAnsi" w:hAnsiTheme="majorHAnsi" w:cs="Courier"/>
              <w:color w:val="000000"/>
              <w:sz w:val="22"/>
              <w:szCs w:val="22"/>
            </w:rPr>
            <w:delText>class</w:delText>
          </w:r>
          <w:r w:rsidR="00AE37D7" w:rsidRPr="00AE37D7" w:rsidDel="002F5F52">
            <w:rPr>
              <w:rFonts w:asciiTheme="majorHAnsi" w:hAnsiTheme="majorHAnsi" w:cs="Courier"/>
              <w:color w:val="800000"/>
              <w:sz w:val="22"/>
              <w:szCs w:val="22"/>
              <w:highlight w:val="yellow"/>
            </w:rPr>
            <w:delText xml:space="preserve"> </w:delText>
          </w:r>
          <w:r w:rsidR="00AE37D7" w:rsidDel="002F5F52">
            <w:rPr>
              <w:rFonts w:asciiTheme="majorHAnsi" w:hAnsiTheme="majorHAnsi" w:cs="Courier"/>
              <w:color w:val="800000"/>
              <w:sz w:val="22"/>
              <w:szCs w:val="22"/>
              <w:highlight w:val="yellow"/>
            </w:rPr>
            <w:delText xml:space="preserve"> and</w:delText>
          </w:r>
        </w:del>
      </w:ins>
      <w:ins w:id="988" w:author="Alireza Masoum" w:date="2014-08-03T21:39:00Z">
        <w:r w:rsidR="002F5F52" w:rsidRPr="00BC2E85">
          <w:rPr>
            <w:rFonts w:asciiTheme="majorHAnsi" w:hAnsiTheme="majorHAnsi" w:cs="Courier"/>
            <w:color w:val="000000"/>
            <w:sz w:val="22"/>
            <w:szCs w:val="22"/>
          </w:rPr>
          <w:t>class</w:t>
        </w:r>
        <w:r w:rsidR="002F5F52" w:rsidRPr="00AE37D7">
          <w:rPr>
            <w:rFonts w:asciiTheme="majorHAnsi" w:hAnsiTheme="majorHAnsi" w:cs="Courier"/>
            <w:color w:val="800000"/>
            <w:sz w:val="22"/>
            <w:szCs w:val="22"/>
            <w:highlight w:val="yellow"/>
          </w:rPr>
          <w:t xml:space="preserve"> </w:t>
        </w:r>
        <w:r w:rsidR="002F5F52">
          <w:rPr>
            <w:rFonts w:asciiTheme="majorHAnsi" w:hAnsiTheme="majorHAnsi" w:cs="Courier"/>
            <w:color w:val="800000"/>
            <w:sz w:val="22"/>
            <w:szCs w:val="22"/>
            <w:highlight w:val="yellow"/>
          </w:rPr>
          <w:t>and</w:t>
        </w:r>
      </w:ins>
      <w:ins w:id="989" w:author="University of Twente" w:date="2014-08-03T11:44:00Z">
        <w:r w:rsidR="00AE37D7">
          <w:rPr>
            <w:rFonts w:asciiTheme="majorHAnsi" w:hAnsiTheme="majorHAnsi" w:cs="Courier"/>
            <w:color w:val="800000"/>
            <w:sz w:val="22"/>
            <w:szCs w:val="22"/>
            <w:highlight w:val="yellow"/>
          </w:rPr>
          <w:t xml:space="preserve"> do not support temporal cases</w:t>
        </w:r>
        <w:proofErr w:type="gramStart"/>
        <w:r w:rsidR="00AE37D7">
          <w:rPr>
            <w:rFonts w:asciiTheme="majorHAnsi" w:hAnsiTheme="majorHAnsi" w:cs="Courier"/>
            <w:color w:val="800000"/>
            <w:sz w:val="22"/>
            <w:szCs w:val="22"/>
            <w:highlight w:val="yellow"/>
          </w:rPr>
          <w:t>.</w:t>
        </w:r>
      </w:ins>
      <w:r w:rsidRPr="00AE37D7">
        <w:rPr>
          <w:rFonts w:asciiTheme="majorHAnsi" w:hAnsiTheme="majorHAnsi" w:cs="Courier"/>
          <w:color w:val="800000"/>
          <w:sz w:val="22"/>
          <w:szCs w:val="22"/>
          <w:highlight w:val="yellow"/>
          <w:rPrChange w:id="990" w:author="University of Twente" w:date="2014-08-03T11:44:00Z">
            <w:rPr>
              <w:rFonts w:asciiTheme="majorHAnsi" w:hAnsiTheme="majorHAnsi" w:cs="Courier"/>
              <w:color w:val="800000"/>
              <w:sz w:val="22"/>
              <w:szCs w:val="22"/>
            </w:rPr>
          </w:rPrChange>
        </w:rPr>
        <w:t>\</w:t>
      </w:r>
      <w:proofErr w:type="gramEnd"/>
      <w:r w:rsidRPr="00AE37D7">
        <w:rPr>
          <w:rFonts w:asciiTheme="majorHAnsi" w:hAnsiTheme="majorHAnsi" w:cs="Courier"/>
          <w:color w:val="800000"/>
          <w:sz w:val="22"/>
          <w:szCs w:val="22"/>
          <w:highlight w:val="yellow"/>
          <w:rPrChange w:id="991" w:author="University of Twente" w:date="2014-08-03T11:44:00Z">
            <w:rPr>
              <w:rFonts w:asciiTheme="majorHAnsi" w:hAnsiTheme="majorHAnsi" w:cs="Courier"/>
              <w:color w:val="800000"/>
              <w:sz w:val="22"/>
              <w:szCs w:val="22"/>
            </w:rPr>
          </w:rPrChange>
        </w:rPr>
        <w:t>\</w:t>
      </w:r>
    </w:p>
    <w:p w14:paraId="5AD6326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1E480D0F" w14:textId="77777777" w:rsidR="006E03B6" w:rsidRDefault="006E03B6" w:rsidP="006E03B6">
      <w:pPr>
        <w:widowControl w:val="0"/>
        <w:autoSpaceDE w:val="0"/>
        <w:autoSpaceDN w:val="0"/>
        <w:adjustRightInd w:val="0"/>
        <w:rPr>
          <w:ins w:id="992" w:author="Alireza Masoum" w:date="2014-08-04T17:00:00Z"/>
          <w:rFonts w:ascii="Times New Roman" w:hAnsi="Times New Roman" w:cs="Times New Roman"/>
          <w:sz w:val="20"/>
          <w:szCs w:val="20"/>
        </w:rPr>
      </w:pPr>
      <w:ins w:id="993" w:author="Alireza Masoum" w:date="2014-08-04T17:00:00Z">
        <w:r>
          <w:rPr>
            <w:rFonts w:ascii="Times New Roman" w:hAnsi="Times New Roman" w:cs="Times New Roman"/>
            <w:sz w:val="20"/>
            <w:szCs w:val="20"/>
          </w:rPr>
          <w:t xml:space="preserve">In order to apply wavelet transform (WT) in sensor networks, earlier works assume gird topology for </w:t>
        </w:r>
        <w:proofErr w:type="gramStart"/>
        <w:r>
          <w:rPr>
            <w:rFonts w:ascii="Times New Roman" w:hAnsi="Times New Roman" w:cs="Times New Roman"/>
            <w:sz w:val="20"/>
            <w:szCs w:val="20"/>
          </w:rPr>
          <w:t>this networks</w:t>
        </w:r>
        <w:proofErr w:type="gramEnd"/>
        <w:r>
          <w:rPr>
            <w:rFonts w:ascii="Times New Roman" w:hAnsi="Times New Roman" w:cs="Times New Roman"/>
            <w:sz w:val="20"/>
            <w:szCs w:val="20"/>
          </w:rPr>
          <w:t>. Lifting Scheme based Wavelet Transform (LSWT)[2005] is one of these methods, which combine WT with routing to reconstruct sensor node readings in a distributed fashion. Each sensor node computes its partial coefficients of WT and forwards it to the next sensor node in the forward path towards base station. This procedure repeats by sensor nodes along the forward path till full coefficients of WT computes in base station. Another ve</w:t>
        </w:r>
        <w:bookmarkStart w:id="994" w:name="_GoBack"/>
        <w:bookmarkEnd w:id="994"/>
        <w:r>
          <w:rPr>
            <w:rFonts w:ascii="Times New Roman" w:hAnsi="Times New Roman" w:cs="Times New Roman"/>
            <w:sz w:val="20"/>
            <w:szCs w:val="20"/>
          </w:rPr>
          <w:t xml:space="preserve">rsion of LSWT is suggested in [] for random sensor nodes deployments where WT is implemented in a minimum spanning tree-based path. However, the approach is not scalable and </w:t>
        </w:r>
        <w:proofErr w:type="gramStart"/>
        <w:r>
          <w:rPr>
            <w:rFonts w:ascii="Times New Roman" w:hAnsi="Times New Roman" w:cs="Times New Roman"/>
            <w:sz w:val="20"/>
            <w:szCs w:val="20"/>
          </w:rPr>
          <w:t>can not</w:t>
        </w:r>
        <w:proofErr w:type="gramEnd"/>
        <w:r>
          <w:rPr>
            <w:rFonts w:ascii="Times New Roman" w:hAnsi="Times New Roman" w:cs="Times New Roman"/>
            <w:sz w:val="20"/>
            <w:szCs w:val="20"/>
          </w:rPr>
          <w:t xml:space="preserve"> capture the higher dimension of spatial correlation among measurements.  This work considers the tradeoff between transmission and computation costs which led to energy efficient data gathering solution.</w:t>
        </w:r>
      </w:ins>
    </w:p>
    <w:p w14:paraId="4D29AED9" w14:textId="77777777" w:rsidR="006E03B6" w:rsidRDefault="006E03B6" w:rsidP="006E03B6">
      <w:pPr>
        <w:widowControl w:val="0"/>
        <w:autoSpaceDE w:val="0"/>
        <w:autoSpaceDN w:val="0"/>
        <w:adjustRightInd w:val="0"/>
        <w:rPr>
          <w:ins w:id="995" w:author="Alireza Masoum" w:date="2014-08-04T17:00:00Z"/>
          <w:rFonts w:ascii="Times New Roman" w:hAnsi="Times New Roman" w:cs="Times New Roman"/>
          <w:sz w:val="20"/>
          <w:szCs w:val="20"/>
        </w:rPr>
      </w:pPr>
      <w:ins w:id="996" w:author="Alireza Masoum" w:date="2014-08-04T17:00:00Z">
        <w:r>
          <w:rPr>
            <w:rFonts w:ascii="Times New Roman" w:hAnsi="Times New Roman" w:cs="Times New Roman"/>
            <w:sz w:val="20"/>
            <w:szCs w:val="20"/>
          </w:rPr>
          <w:t>A distributed wavelet base adaptive compression method is proposed in [] which changes its data gathering strategy according to the properties of the signal field.</w:t>
        </w:r>
      </w:ins>
    </w:p>
    <w:p w14:paraId="53258FBA" w14:textId="77777777" w:rsidR="006E03B6" w:rsidRDefault="006E03B6" w:rsidP="006E03B6">
      <w:pPr>
        <w:widowControl w:val="0"/>
        <w:autoSpaceDE w:val="0"/>
        <w:autoSpaceDN w:val="0"/>
        <w:adjustRightInd w:val="0"/>
        <w:rPr>
          <w:ins w:id="997" w:author="Alireza Masoum" w:date="2014-08-04T17:00:00Z"/>
          <w:rFonts w:ascii="Times New Roman" w:hAnsi="Times New Roman" w:cs="Times New Roman"/>
          <w:sz w:val="20"/>
          <w:szCs w:val="20"/>
        </w:rPr>
      </w:pPr>
    </w:p>
    <w:p w14:paraId="6307A4B1" w14:textId="77777777" w:rsidR="006E03B6" w:rsidRDefault="006E03B6" w:rsidP="006E03B6">
      <w:pPr>
        <w:widowControl w:val="0"/>
        <w:autoSpaceDE w:val="0"/>
        <w:autoSpaceDN w:val="0"/>
        <w:adjustRightInd w:val="0"/>
        <w:rPr>
          <w:ins w:id="998" w:author="Alireza Masoum" w:date="2014-08-04T17:00:00Z"/>
          <w:rFonts w:ascii="Times New Roman" w:hAnsi="Times New Roman" w:cs="Times New Roman"/>
          <w:sz w:val="20"/>
          <w:szCs w:val="20"/>
        </w:rPr>
      </w:pPr>
      <w:ins w:id="999" w:author="Alireza Masoum" w:date="2014-08-04T17:00:00Z">
        <w:r>
          <w:rPr>
            <w:rFonts w:ascii="Times New Roman" w:hAnsi="Times New Roman" w:cs="Times New Roman"/>
            <w:sz w:val="20"/>
            <w:szCs w:val="20"/>
          </w:rPr>
          <w:t>Irregular WT is proposed in [</w:t>
        </w:r>
        <w:proofErr w:type="spellStart"/>
        <w:r>
          <w:rPr>
            <w:rFonts w:ascii="Times New Roman" w:hAnsi="Times New Roman" w:cs="Times New Roman"/>
            <w:sz w:val="20"/>
            <w:szCs w:val="20"/>
          </w:rPr>
          <w:t>Acimovic</w:t>
        </w:r>
        <w:proofErr w:type="spellEnd"/>
        <w:r>
          <w:rPr>
            <w:rFonts w:ascii="Times New Roman" w:hAnsi="Times New Roman" w:cs="Times New Roman"/>
            <w:sz w:val="20"/>
            <w:szCs w:val="20"/>
          </w:rPr>
          <w:t xml:space="preserve"> et al. [2005]] develops piecewise-constant </w:t>
        </w:r>
        <w:proofErr w:type="spellStart"/>
        <w:r>
          <w:rPr>
            <w:rFonts w:ascii="Times New Roman" w:hAnsi="Times New Roman" w:cs="Times New Roman"/>
            <w:sz w:val="20"/>
            <w:szCs w:val="20"/>
          </w:rPr>
          <w:t>multiscale</w:t>
        </w:r>
        <w:proofErr w:type="spellEnd"/>
        <w:r>
          <w:rPr>
            <w:rFonts w:ascii="Times New Roman" w:hAnsi="Times New Roman" w:cs="Times New Roman"/>
            <w:sz w:val="20"/>
            <w:szCs w:val="20"/>
          </w:rPr>
          <w:t xml:space="preserve"> approximation based transform </w:t>
        </w:r>
        <w:proofErr w:type="gramStart"/>
        <w:r>
          <w:rPr>
            <w:rFonts w:ascii="Times New Roman" w:hAnsi="Times New Roman" w:cs="Times New Roman"/>
            <w:sz w:val="20"/>
            <w:szCs w:val="20"/>
          </w:rPr>
          <w:t>coding which</w:t>
        </w:r>
        <w:proofErr w:type="gramEnd"/>
        <w:r>
          <w:rPr>
            <w:rFonts w:ascii="Times New Roman" w:hAnsi="Times New Roman" w:cs="Times New Roman"/>
            <w:sz w:val="20"/>
            <w:szCs w:val="20"/>
          </w:rPr>
          <w:t xml:space="preserve"> combines this transform with multi scale routing. Authors address a new version of this techniques </w:t>
        </w: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Wagner et al. [2005a]] and introduce a WT based protocol which can perform piecewise planar </w:t>
        </w:r>
        <w:proofErr w:type="spellStart"/>
        <w:r>
          <w:rPr>
            <w:rFonts w:ascii="Times New Roman" w:hAnsi="Times New Roman" w:cs="Times New Roman"/>
            <w:sz w:val="20"/>
            <w:szCs w:val="20"/>
          </w:rPr>
          <w:t>multiscale</w:t>
        </w:r>
        <w:proofErr w:type="spellEnd"/>
        <w:r>
          <w:rPr>
            <w:rFonts w:ascii="Times New Roman" w:hAnsi="Times New Roman" w:cs="Times New Roman"/>
            <w:sz w:val="20"/>
            <w:szCs w:val="20"/>
          </w:rPr>
          <w:t xml:space="preserve"> approximation. </w:t>
        </w:r>
      </w:ins>
    </w:p>
    <w:p w14:paraId="66581CF0" w14:textId="19E88CFF" w:rsidR="00BC2E85" w:rsidRPr="00BC2E85" w:rsidDel="006E03B6" w:rsidRDefault="00BC2E85" w:rsidP="0078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1000" w:author="Alireza Masoum" w:date="2014-08-04T16:58:00Z"/>
          <w:rFonts w:asciiTheme="majorHAnsi" w:hAnsiTheme="majorHAnsi" w:cs="Courier"/>
          <w:sz w:val="22"/>
          <w:szCs w:val="22"/>
        </w:rPr>
      </w:pPr>
      <w:del w:id="1001" w:author="Alireza Masoum" w:date="2014-08-04T16:58:00Z">
        <w:r w:rsidRPr="00BC2E85" w:rsidDel="006E03B6">
          <w:rPr>
            <w:rFonts w:asciiTheme="majorHAnsi" w:hAnsiTheme="majorHAnsi" w:cs="Courier"/>
            <w:color w:val="000000"/>
            <w:sz w:val="22"/>
            <w:szCs w:val="22"/>
          </w:rPr>
          <w:delText xml:space="preserve">The lifting scheme is an alternative method to compute bi-orthogonal wavelets. It allows a faster implementation of the wavelet transform along with a full in-place calculation of the coefﬁcients [23,24]. The scheme consists of three steps: </w:delText>
        </w:r>
      </w:del>
      <w:ins w:id="1002" w:author="University of Twente" w:date="2014-08-03T11:46:00Z">
        <w:del w:id="1003" w:author="Alireza Masoum" w:date="2014-08-04T16:58:00Z">
          <w:r w:rsidR="00784589" w:rsidDel="006E03B6">
            <w:rPr>
              <w:rFonts w:asciiTheme="majorHAnsi" w:hAnsiTheme="majorHAnsi" w:cs="Courier"/>
              <w:color w:val="000000"/>
              <w:sz w:val="22"/>
              <w:szCs w:val="22"/>
            </w:rPr>
            <w:delText xml:space="preserve">(a) </w:delText>
          </w:r>
        </w:del>
      </w:ins>
      <w:del w:id="1004" w:author="Alireza Masoum" w:date="2014-08-04T16:58:00Z">
        <w:r w:rsidRPr="00BC2E85" w:rsidDel="006E03B6">
          <w:rPr>
            <w:rFonts w:asciiTheme="majorHAnsi" w:hAnsiTheme="majorHAnsi" w:cs="Courier"/>
            <w:color w:val="000000"/>
            <w:sz w:val="22"/>
            <w:szCs w:val="22"/>
          </w:rPr>
          <w:delText xml:space="preserve">split, </w:delText>
        </w:r>
      </w:del>
      <w:ins w:id="1005" w:author="University of Twente" w:date="2014-08-03T11:46:00Z">
        <w:del w:id="1006" w:author="Alireza Masoum" w:date="2014-08-04T16:58:00Z">
          <w:r w:rsidR="00784589" w:rsidDel="006E03B6">
            <w:rPr>
              <w:rFonts w:asciiTheme="majorHAnsi" w:hAnsiTheme="majorHAnsi" w:cs="Courier"/>
              <w:color w:val="000000"/>
              <w:sz w:val="22"/>
              <w:szCs w:val="22"/>
            </w:rPr>
            <w:delText xml:space="preserve">(b) </w:delText>
          </w:r>
        </w:del>
      </w:ins>
      <w:del w:id="1007" w:author="Alireza Masoum" w:date="2014-08-04T16:58:00Z">
        <w:r w:rsidRPr="00BC2E85" w:rsidDel="006E03B6">
          <w:rPr>
            <w:rFonts w:asciiTheme="majorHAnsi" w:hAnsiTheme="majorHAnsi" w:cs="Courier"/>
            <w:color w:val="000000"/>
            <w:sz w:val="22"/>
            <w:szCs w:val="22"/>
          </w:rPr>
          <w:delText xml:space="preserve">prediction and </w:delText>
        </w:r>
      </w:del>
      <w:ins w:id="1008" w:author="University of Twente" w:date="2014-08-03T11:46:00Z">
        <w:del w:id="1009" w:author="Alireza Masoum" w:date="2014-08-04T16:58:00Z">
          <w:r w:rsidR="00784589" w:rsidDel="006E03B6">
            <w:rPr>
              <w:rFonts w:asciiTheme="majorHAnsi" w:hAnsiTheme="majorHAnsi" w:cs="Courier"/>
              <w:color w:val="000000"/>
              <w:sz w:val="22"/>
              <w:szCs w:val="22"/>
            </w:rPr>
            <w:delText xml:space="preserve">(c) </w:delText>
          </w:r>
        </w:del>
      </w:ins>
      <w:del w:id="1010" w:author="Alireza Masoum" w:date="2014-08-04T16:58:00Z">
        <w:r w:rsidRPr="00BC2E85" w:rsidDel="006E03B6">
          <w:rPr>
            <w:rFonts w:asciiTheme="majorHAnsi" w:hAnsiTheme="majorHAnsi" w:cs="Courier"/>
            <w:color w:val="000000"/>
            <w:sz w:val="22"/>
            <w:szCs w:val="22"/>
          </w:rPr>
          <w:delText xml:space="preserve">update. In the split step, the signals s(n) are split into even signals and odd signals. Both types of signals are then processed in prediction (P) and update (U) steps. Finally, the detail coefﬁcient d(n) and smooth coefﬁcients y(n) are obtained. They use distributed wavelet transform. A sensor in the routing path partially calculates the transformed coefficients and forwards the coefficients to the next sensor in the routing path. The sensor at the end of the routing path will receive all the coefficients of the </w:delText>
        </w:r>
      </w:del>
      <w:ins w:id="1011" w:author="University of Twente" w:date="2014-08-03T11:47:00Z">
        <w:del w:id="1012" w:author="Alireza Masoum" w:date="2014-08-04T16:58:00Z">
          <w:r w:rsidR="00784589" w:rsidDel="006E03B6">
            <w:rPr>
              <w:rFonts w:asciiTheme="majorHAnsi" w:hAnsiTheme="majorHAnsi" w:cs="Courier"/>
              <w:color w:val="000000"/>
              <w:sz w:val="22"/>
              <w:szCs w:val="22"/>
            </w:rPr>
            <w:delText xml:space="preserve">discrete wavelet transform </w:delText>
          </w:r>
        </w:del>
      </w:ins>
      <w:del w:id="1013" w:author="Alireza Masoum" w:date="2014-08-04T16:58:00Z">
        <w:r w:rsidRPr="00BC2E85" w:rsidDel="006E03B6">
          <w:rPr>
            <w:rFonts w:asciiTheme="majorHAnsi" w:hAnsiTheme="majorHAnsi" w:cs="Courier"/>
            <w:color w:val="000000"/>
            <w:sz w:val="22"/>
            <w:szCs w:val="22"/>
          </w:rPr>
          <w:delText xml:space="preserve">DWT of sensors along the routing path. Ciancio’s algorithm performs a wavelet transform on the raw data along a path. </w:delText>
        </w:r>
      </w:del>
      <w:ins w:id="1014" w:author="University of Twente" w:date="2014-08-03T11:51:00Z">
        <w:del w:id="1015" w:author="Alireza Masoum" w:date="2014-08-04T16:58:00Z">
          <w:r w:rsidR="00784589" w:rsidDel="006E03B6">
            <w:rPr>
              <w:rFonts w:asciiTheme="majorHAnsi" w:hAnsiTheme="majorHAnsi" w:cs="Courier"/>
              <w:color w:val="000000"/>
              <w:sz w:val="22"/>
              <w:szCs w:val="22"/>
            </w:rPr>
            <w:delText>However,</w:delText>
          </w:r>
        </w:del>
      </w:ins>
      <w:del w:id="1016" w:author="Alireza Masoum" w:date="2014-08-04T16:58:00Z">
        <w:r w:rsidRPr="00BC2E85" w:rsidDel="006E03B6">
          <w:rPr>
            <w:rFonts w:asciiTheme="majorHAnsi" w:hAnsiTheme="majorHAnsi" w:cs="Courier"/>
            <w:color w:val="000000"/>
            <w:sz w:val="22"/>
            <w:szCs w:val="22"/>
          </w:rPr>
          <w:delText xml:space="preserve">But </w:delText>
        </w:r>
      </w:del>
      <w:ins w:id="1017" w:author="University of Twente" w:date="2014-08-03T11:48:00Z">
        <w:del w:id="1018" w:author="Alireza Masoum" w:date="2014-08-04T16:58:00Z">
          <w:r w:rsidR="00784589" w:rsidDel="006E03B6">
            <w:rPr>
              <w:rFonts w:asciiTheme="majorHAnsi" w:hAnsiTheme="majorHAnsi" w:cs="Courier"/>
              <w:color w:val="000000"/>
              <w:sz w:val="22"/>
              <w:szCs w:val="22"/>
            </w:rPr>
            <w:delText xml:space="preserve">it </w:delText>
          </w:r>
        </w:del>
      </w:ins>
      <w:ins w:id="1019" w:author="University of Twente" w:date="2014-08-03T11:50:00Z">
        <w:del w:id="1020" w:author="Alireza Masoum" w:date="2014-08-04T16:58:00Z">
          <w:r w:rsidR="00784589" w:rsidDel="006E03B6">
            <w:rPr>
              <w:rFonts w:asciiTheme="majorHAnsi" w:hAnsiTheme="majorHAnsi" w:cs="Courier"/>
              <w:color w:val="000000"/>
              <w:sz w:val="22"/>
              <w:szCs w:val="22"/>
            </w:rPr>
            <w:delText xml:space="preserve"> </w:delText>
          </w:r>
        </w:del>
      </w:ins>
      <w:del w:id="1021" w:author="Alireza Masoum" w:date="2014-08-04T16:58:00Z">
        <w:r w:rsidRPr="00BC2E85" w:rsidDel="006E03B6">
          <w:rPr>
            <w:rFonts w:asciiTheme="majorHAnsi" w:hAnsiTheme="majorHAnsi" w:cs="Courier"/>
            <w:color w:val="000000"/>
            <w:sz w:val="22"/>
            <w:szCs w:val="22"/>
          </w:rPr>
          <w:delText xml:space="preserve">the paper does not </w:delText>
        </w:r>
      </w:del>
      <w:ins w:id="1022" w:author="University of Twente" w:date="2014-08-03T11:51:00Z">
        <w:del w:id="1023" w:author="Alireza Masoum" w:date="2014-08-04T16:58:00Z">
          <w:r w:rsidR="00784589" w:rsidDel="006E03B6">
            <w:rPr>
              <w:rFonts w:asciiTheme="majorHAnsi" w:hAnsiTheme="majorHAnsi" w:cs="Courier"/>
              <w:color w:val="000000"/>
              <w:sz w:val="22"/>
              <w:szCs w:val="22"/>
            </w:rPr>
            <w:delText xml:space="preserve">does not </w:delText>
          </w:r>
        </w:del>
      </w:ins>
      <w:del w:id="1024" w:author="Alireza Masoum" w:date="2014-08-04T16:58:00Z">
        <w:r w:rsidRPr="00BC2E85" w:rsidDel="006E03B6">
          <w:rPr>
            <w:rFonts w:asciiTheme="majorHAnsi" w:hAnsiTheme="majorHAnsi" w:cs="Courier"/>
            <w:color w:val="000000"/>
            <w:sz w:val="22"/>
            <w:szCs w:val="22"/>
          </w:rPr>
          <w:delText>explor</w:delText>
        </w:r>
      </w:del>
      <w:ins w:id="1025" w:author="University of Twente" w:date="2014-08-03T11:51:00Z">
        <w:del w:id="1026" w:author="Alireza Masoum" w:date="2014-08-04T16:58:00Z">
          <w:r w:rsidR="00784589" w:rsidDel="006E03B6">
            <w:rPr>
              <w:rFonts w:asciiTheme="majorHAnsi" w:hAnsiTheme="majorHAnsi" w:cs="Courier"/>
              <w:color w:val="000000"/>
              <w:sz w:val="22"/>
              <w:szCs w:val="22"/>
            </w:rPr>
            <w:delText>e</w:delText>
          </w:r>
        </w:del>
      </w:ins>
      <w:del w:id="1027" w:author="Alireza Masoum" w:date="2014-08-04T16:58:00Z">
        <w:r w:rsidRPr="00BC2E85" w:rsidDel="006E03B6">
          <w:rPr>
            <w:rFonts w:asciiTheme="majorHAnsi" w:hAnsiTheme="majorHAnsi" w:cs="Courier"/>
            <w:color w:val="000000"/>
            <w:sz w:val="22"/>
            <w:szCs w:val="22"/>
          </w:rPr>
          <w:delText xml:space="preserve">e methods to </w:delText>
        </w:r>
      </w:del>
      <w:ins w:id="1028" w:author="University of Twente" w:date="2014-08-03T11:51:00Z">
        <w:del w:id="1029" w:author="Alireza Masoum" w:date="2014-08-04T16:58:00Z">
          <w:r w:rsidR="00784589" w:rsidDel="006E03B6">
            <w:rPr>
              <w:rFonts w:asciiTheme="majorHAnsi" w:hAnsiTheme="majorHAnsi" w:cs="Courier"/>
              <w:color w:val="000000"/>
              <w:sz w:val="22"/>
              <w:szCs w:val="22"/>
            </w:rPr>
            <w:delText>which</w:delText>
          </w:r>
          <w:r w:rsidR="00784589" w:rsidRPr="00BC2E85" w:rsidDel="006E03B6">
            <w:rPr>
              <w:rFonts w:asciiTheme="majorHAnsi" w:hAnsiTheme="majorHAnsi" w:cs="Courier"/>
              <w:color w:val="000000"/>
              <w:sz w:val="22"/>
              <w:szCs w:val="22"/>
            </w:rPr>
            <w:delText xml:space="preserve"> </w:delText>
          </w:r>
        </w:del>
      </w:ins>
      <w:del w:id="1030" w:author="Alireza Masoum" w:date="2014-08-04T16:58:00Z">
        <w:r w:rsidRPr="00BC2E85" w:rsidDel="006E03B6">
          <w:rPr>
            <w:rFonts w:asciiTheme="majorHAnsi" w:hAnsiTheme="majorHAnsi" w:cs="Courier"/>
            <w:color w:val="000000"/>
            <w:sz w:val="22"/>
            <w:szCs w:val="22"/>
          </w:rPr>
          <w:delText>improve the compression radio obtained with wavelet transform on the same set of data. The algorithm does not explicitly exploit</w:delText>
        </w:r>
      </w:del>
      <w:ins w:id="1031" w:author="University of Twente" w:date="2014-08-03T11:54:00Z">
        <w:del w:id="1032" w:author="Alireza Masoum" w:date="2014-08-04T16:58:00Z">
          <w:r w:rsidR="00784589" w:rsidRPr="00784589" w:rsidDel="006E03B6">
            <w:rPr>
              <w:rFonts w:asciiTheme="majorHAnsi" w:hAnsiTheme="majorHAnsi" w:cs="Courier"/>
              <w:color w:val="000000"/>
              <w:sz w:val="22"/>
              <w:szCs w:val="22"/>
            </w:rPr>
            <w:delText xml:space="preserve"> </w:delText>
          </w:r>
          <w:r w:rsidR="00784589" w:rsidDel="006E03B6">
            <w:rPr>
              <w:rFonts w:asciiTheme="majorHAnsi" w:hAnsiTheme="majorHAnsi" w:cs="Courier"/>
              <w:color w:val="000000"/>
              <w:sz w:val="22"/>
              <w:szCs w:val="22"/>
            </w:rPr>
            <w:delText>S</w:delText>
          </w:r>
          <w:r w:rsidR="00784589" w:rsidRPr="00BC2E85" w:rsidDel="006E03B6">
            <w:rPr>
              <w:rFonts w:asciiTheme="majorHAnsi" w:hAnsiTheme="majorHAnsi" w:cs="Courier"/>
              <w:color w:val="000000"/>
              <w:sz w:val="22"/>
              <w:szCs w:val="22"/>
            </w:rPr>
            <w:delText>ince</w:delText>
          </w:r>
          <w:r w:rsidR="00784589" w:rsidDel="006E03B6">
            <w:rPr>
              <w:rFonts w:asciiTheme="majorHAnsi" w:hAnsiTheme="majorHAnsi" w:cs="Courier"/>
              <w:color w:val="000000"/>
              <w:sz w:val="22"/>
              <w:szCs w:val="22"/>
            </w:rPr>
            <w:delText xml:space="preserve"> this scheme</w:delText>
          </w:r>
          <w:r w:rsidR="00784589" w:rsidRPr="00BC2E85" w:rsidDel="006E03B6">
            <w:rPr>
              <w:rFonts w:asciiTheme="majorHAnsi" w:hAnsiTheme="majorHAnsi" w:cs="Courier"/>
              <w:color w:val="000000"/>
              <w:sz w:val="22"/>
              <w:szCs w:val="22"/>
            </w:rPr>
            <w:delText xml:space="preserve"> depends on the routing tree</w:delText>
          </w:r>
        </w:del>
      </w:ins>
      <w:ins w:id="1033" w:author="University of Twente" w:date="2014-08-03T11:56:00Z">
        <w:del w:id="1034" w:author="Alireza Masoum" w:date="2014-08-04T16:58:00Z">
          <w:r w:rsidR="00F6327F" w:rsidDel="006E03B6">
            <w:rPr>
              <w:rFonts w:asciiTheme="majorHAnsi" w:hAnsiTheme="majorHAnsi" w:cs="Courier"/>
              <w:color w:val="000000"/>
              <w:sz w:val="22"/>
              <w:szCs w:val="22"/>
            </w:rPr>
            <w:delText>,</w:delText>
          </w:r>
        </w:del>
      </w:ins>
      <w:ins w:id="1035" w:author="University of Twente" w:date="2014-08-03T11:55:00Z">
        <w:del w:id="1036" w:author="Alireza Masoum" w:date="2014-08-04T16:58:00Z">
          <w:r w:rsidR="00F6327F" w:rsidDel="006E03B6">
            <w:rPr>
              <w:rFonts w:asciiTheme="majorHAnsi" w:hAnsiTheme="majorHAnsi" w:cs="Courier"/>
              <w:color w:val="000000"/>
              <w:sz w:val="22"/>
              <w:szCs w:val="22"/>
            </w:rPr>
            <w:delText xml:space="preserve"> </w:delText>
          </w:r>
        </w:del>
      </w:ins>
      <w:del w:id="1037" w:author="Alireza Masoum" w:date="2014-08-04T16:58:00Z">
        <w:r w:rsidRPr="00BC2E85" w:rsidDel="006E03B6">
          <w:rPr>
            <w:rFonts w:asciiTheme="majorHAnsi" w:hAnsiTheme="majorHAnsi" w:cs="Courier"/>
            <w:color w:val="000000"/>
            <w:sz w:val="22"/>
            <w:szCs w:val="22"/>
          </w:rPr>
          <w:delText xml:space="preserve"> </w:delText>
        </w:r>
      </w:del>
      <w:ins w:id="1038" w:author="University of Twente" w:date="2014-08-03T11:53:00Z">
        <w:del w:id="1039" w:author="Alireza Masoum" w:date="2014-08-04T16:58:00Z">
          <w:r w:rsidR="00F6327F" w:rsidDel="006E03B6">
            <w:rPr>
              <w:rFonts w:asciiTheme="majorHAnsi" w:hAnsiTheme="majorHAnsi" w:cs="Courier"/>
              <w:color w:val="000000"/>
              <w:sz w:val="22"/>
              <w:szCs w:val="22"/>
            </w:rPr>
            <w:delText>t</w:delText>
          </w:r>
        </w:del>
      </w:ins>
      <w:del w:id="1040" w:author="Alireza Masoum" w:date="2014-08-04T16:58:00Z">
        <w:r w:rsidRPr="00BC2E85" w:rsidDel="006E03B6">
          <w:rPr>
            <w:rFonts w:asciiTheme="majorHAnsi" w:hAnsiTheme="majorHAnsi" w:cs="Courier"/>
            <w:color w:val="000000"/>
            <w:sz w:val="22"/>
            <w:szCs w:val="22"/>
          </w:rPr>
          <w:delText xml:space="preserve">temporal and spatial correlations between sensor data </w:delText>
        </w:r>
      </w:del>
      <w:ins w:id="1041" w:author="University of Twente" w:date="2014-08-03T11:53:00Z">
        <w:del w:id="1042" w:author="Alireza Masoum" w:date="2014-08-04T16:58:00Z">
          <w:r w:rsidR="00784589" w:rsidDel="006E03B6">
            <w:rPr>
              <w:rFonts w:asciiTheme="majorHAnsi" w:hAnsiTheme="majorHAnsi" w:cs="Courier"/>
              <w:color w:val="000000"/>
              <w:sz w:val="22"/>
              <w:szCs w:val="22"/>
            </w:rPr>
            <w:delText xml:space="preserve">are </w:delText>
          </w:r>
        </w:del>
      </w:ins>
      <w:ins w:id="1043" w:author="University of Twente" w:date="2014-08-03T11:52:00Z">
        <w:del w:id="1044" w:author="Alireza Masoum" w:date="2014-08-04T16:58:00Z">
          <w:r w:rsidR="00784589" w:rsidRPr="00BC2E85" w:rsidDel="006E03B6">
            <w:rPr>
              <w:rFonts w:asciiTheme="majorHAnsi" w:hAnsiTheme="majorHAnsi" w:cs="Courier"/>
              <w:color w:val="000000"/>
              <w:sz w:val="22"/>
              <w:szCs w:val="22"/>
            </w:rPr>
            <w:delText>not explicitly exploit</w:delText>
          </w:r>
        </w:del>
      </w:ins>
      <w:ins w:id="1045" w:author="University of Twente" w:date="2014-08-03T11:53:00Z">
        <w:del w:id="1046" w:author="Alireza Masoum" w:date="2014-08-04T16:58:00Z">
          <w:r w:rsidR="00F6327F" w:rsidDel="006E03B6">
            <w:rPr>
              <w:rFonts w:asciiTheme="majorHAnsi" w:hAnsiTheme="majorHAnsi" w:cs="Courier"/>
              <w:color w:val="000000"/>
              <w:sz w:val="22"/>
              <w:szCs w:val="22"/>
            </w:rPr>
            <w:delText>ed</w:delText>
          </w:r>
        </w:del>
      </w:ins>
      <w:ins w:id="1047" w:author="University of Twente" w:date="2014-08-03T11:55:00Z">
        <w:del w:id="1048" w:author="Alireza Masoum" w:date="2014-08-04T16:58:00Z">
          <w:r w:rsidR="00784589" w:rsidDel="006E03B6">
            <w:rPr>
              <w:rFonts w:asciiTheme="majorHAnsi" w:hAnsiTheme="majorHAnsi" w:cs="Courier"/>
              <w:color w:val="000000"/>
              <w:sz w:val="22"/>
              <w:szCs w:val="22"/>
            </w:rPr>
            <w:delText>.</w:delText>
          </w:r>
        </w:del>
      </w:ins>
      <w:del w:id="1049" w:author="Alireza Masoum" w:date="2014-08-04T16:58:00Z">
        <w:r w:rsidRPr="00BC2E85" w:rsidDel="006E03B6">
          <w:rPr>
            <w:rFonts w:asciiTheme="majorHAnsi" w:hAnsiTheme="majorHAnsi" w:cs="Courier"/>
            <w:color w:val="000000"/>
            <w:sz w:val="22"/>
            <w:szCs w:val="22"/>
          </w:rPr>
          <w:delText>since it depends on the routing tree.</w:delText>
        </w:r>
        <w:r w:rsidRPr="00BC2E85" w:rsidDel="006E03B6">
          <w:rPr>
            <w:rFonts w:asciiTheme="majorHAnsi" w:hAnsiTheme="majorHAnsi" w:cs="Courier"/>
            <w:color w:val="800000"/>
            <w:sz w:val="22"/>
            <w:szCs w:val="22"/>
          </w:rPr>
          <w:delText>\\</w:delText>
        </w:r>
      </w:del>
    </w:p>
    <w:p w14:paraId="5D5B11A1" w14:textId="0975D0C2" w:rsidR="00BC2E85" w:rsidRPr="00BC2E85" w:rsidDel="006E03B6"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1050" w:author="Alireza Masoum" w:date="2014-08-04T16:58:00Z"/>
          <w:rFonts w:asciiTheme="majorHAnsi" w:hAnsiTheme="majorHAnsi" w:cs="Courier"/>
          <w:sz w:val="22"/>
          <w:szCs w:val="22"/>
        </w:rPr>
      </w:pPr>
    </w:p>
    <w:p w14:paraId="09C043A7" w14:textId="6474212F" w:rsidR="00BC2E85" w:rsidRPr="00BC2E85" w:rsidDel="006E03B6"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del w:id="1051" w:author="Alireza Masoum" w:date="2014-08-04T16:58:00Z"/>
          <w:rFonts w:asciiTheme="majorHAnsi" w:hAnsiTheme="majorHAnsi" w:cs="Courier"/>
          <w:sz w:val="22"/>
          <w:szCs w:val="22"/>
        </w:rPr>
      </w:pPr>
      <w:del w:id="1052" w:author="Alireza Masoum" w:date="2014-08-04T16:58:00Z">
        <w:r w:rsidRPr="00BC2E85" w:rsidDel="006E03B6">
          <w:rPr>
            <w:rFonts w:asciiTheme="majorHAnsi" w:hAnsiTheme="majorHAnsi" w:cs="Courier"/>
            <w:color w:val="000000"/>
            <w:sz w:val="22"/>
            <w:szCs w:val="22"/>
          </w:rPr>
          <w:delText xml:space="preserve">In [25,26] a baseline wavelet lifting approach is designed for signals f that have been sampled on a uniform grid. They extended the lifting scheme to 2-D wavelets transform, which </w:delText>
        </w:r>
      </w:del>
      <w:ins w:id="1053" w:author="University of Twente" w:date="2014-08-03T11:57:00Z">
        <w:del w:id="1054" w:author="Alireza Masoum" w:date="2014-08-04T16:58:00Z">
          <w:r w:rsidR="00F6327F" w:rsidDel="006E03B6">
            <w:rPr>
              <w:rFonts w:asciiTheme="majorHAnsi" w:hAnsiTheme="majorHAnsi" w:cs="Courier"/>
              <w:color w:val="000000"/>
              <w:sz w:val="22"/>
              <w:szCs w:val="22"/>
            </w:rPr>
            <w:delText>is</w:delText>
          </w:r>
        </w:del>
      </w:ins>
      <w:del w:id="1055" w:author="Alireza Masoum" w:date="2014-08-04T16:58:00Z">
        <w:r w:rsidRPr="00BC2E85" w:rsidDel="006E03B6">
          <w:rPr>
            <w:rFonts w:asciiTheme="majorHAnsi" w:hAnsiTheme="majorHAnsi" w:cs="Courier"/>
            <w:color w:val="000000"/>
            <w:sz w:val="22"/>
            <w:szCs w:val="22"/>
          </w:rPr>
          <w:delText xml:space="preserve">was then applied with the routing tree. Additionally, the prediction and update filter designs assume that the cost of computing a wavelet coefficient depends </w:delText>
        </w:r>
      </w:del>
      <w:ins w:id="1056" w:author="University of Twente" w:date="2014-08-03T11:57:00Z">
        <w:del w:id="1057" w:author="Alireza Masoum" w:date="2014-08-04T16:58:00Z">
          <w:r w:rsidR="00F6327F" w:rsidDel="006E03B6">
            <w:rPr>
              <w:rFonts w:asciiTheme="majorHAnsi" w:hAnsiTheme="majorHAnsi" w:cs="Courier"/>
              <w:color w:val="000000"/>
              <w:sz w:val="22"/>
              <w:szCs w:val="22"/>
            </w:rPr>
            <w:delText>only</w:delText>
          </w:r>
        </w:del>
      </w:ins>
      <w:del w:id="1058" w:author="Alireza Masoum" w:date="2014-08-04T16:58:00Z">
        <w:r w:rsidRPr="00BC2E85" w:rsidDel="006E03B6">
          <w:rPr>
            <w:rFonts w:asciiTheme="majorHAnsi" w:hAnsiTheme="majorHAnsi" w:cs="Courier"/>
            <w:color w:val="000000"/>
            <w:sz w:val="22"/>
            <w:szCs w:val="22"/>
          </w:rPr>
          <w:delText>solely on the number of samples involved. This set-up does not map very well onto a WSN, since a WSN sampling is very often performed irregularly in the space domain according to the particular deployment of the sensors in the field. Nonetheless, it is possible to adapt wavelet transforms designed for regularly sampled data to irregular sampling [25]. In this case, the definition of the neighborhoods must be modified. This approach uses location information to define local neighborhoods of nodes at multiple scales that exchange information, forming multi-resolution geographical neighborhoods. This also forces the neighborhoods to be calculated in sequence from finest (smallest) to coarsest (largest) scales. For a local neighborhood at a particular scale, the partition stage arbitrarily selects a node to be placed in the even subset and moves all nodes within a smaller geographical neighborhood of the new even node to the odd subset. This process is repeated with the nodes remaining in the neighborhood until each node has been labeled as even or odd. The prediction and update filters are designed to perform optimal approximation of the corresponding sampled value by fitting a plane to the readings from sensors in the even/odd neighborhood partitions, correspondingly [25].</w:delText>
        </w:r>
        <w:r w:rsidRPr="00BC2E85" w:rsidDel="006E03B6">
          <w:rPr>
            <w:rFonts w:asciiTheme="majorHAnsi" w:hAnsiTheme="majorHAnsi" w:cs="Courier"/>
            <w:color w:val="800000"/>
            <w:sz w:val="22"/>
            <w:szCs w:val="22"/>
          </w:rPr>
          <w:delText>\\</w:delText>
        </w:r>
      </w:del>
    </w:p>
    <w:p w14:paraId="2FF0224E" w14:textId="5629E19D"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del w:id="1059" w:author="Alireza Masoum" w:date="2014-08-04T16:58:00Z">
        <w:r w:rsidRPr="00BC2E85" w:rsidDel="006E03B6">
          <w:rPr>
            <w:rFonts w:asciiTheme="majorHAnsi" w:hAnsiTheme="majorHAnsi" w:cs="Courier"/>
            <w:color w:val="000000"/>
            <w:sz w:val="22"/>
            <w:szCs w:val="22"/>
          </w:rPr>
          <w:delText xml:space="preserve"> </w:delText>
        </w:r>
      </w:del>
    </w:p>
    <w:p w14:paraId="6025DBC5" w14:textId="68B678AE" w:rsidR="00A709A3" w:rsidRPr="00BD500A" w:rsidRDefault="00A709A3" w:rsidP="00A709A3">
      <w:pPr>
        <w:widowControl w:val="0"/>
        <w:autoSpaceDE w:val="0"/>
        <w:autoSpaceDN w:val="0"/>
        <w:adjustRightInd w:val="0"/>
        <w:rPr>
          <w:ins w:id="1060" w:author="Alireza Masoum" w:date="2014-08-04T16:38:00Z"/>
          <w:rFonts w:asciiTheme="majorHAnsi" w:hAnsiTheme="majorHAnsi" w:cs="Courier"/>
          <w:color w:val="000000"/>
          <w:sz w:val="22"/>
          <w:szCs w:val="22"/>
          <w:rPrChange w:id="1061" w:author="Alireza Masoum" w:date="2014-08-04T16:46:00Z">
            <w:rPr>
              <w:ins w:id="1062" w:author="Alireza Masoum" w:date="2014-08-04T16:38:00Z"/>
              <w:rFonts w:ascii="Times New Roman" w:hAnsi="Times New Roman" w:cs="Times New Roman"/>
              <w:sz w:val="20"/>
              <w:szCs w:val="20"/>
            </w:rPr>
          </w:rPrChange>
        </w:rPr>
      </w:pPr>
      <w:proofErr w:type="gramStart"/>
      <w:ins w:id="1063" w:author="Alireza Masoum" w:date="2014-08-04T16:35:00Z">
        <w:r>
          <w:rPr>
            <w:rFonts w:asciiTheme="majorHAnsi" w:hAnsiTheme="majorHAnsi" w:cs="Courier"/>
            <w:color w:val="000000"/>
            <w:sz w:val="22"/>
            <w:szCs w:val="22"/>
          </w:rPr>
          <w:t xml:space="preserve">A </w:t>
        </w:r>
      </w:ins>
      <w:del w:id="1064" w:author="Alireza Masoum" w:date="2014-08-04T16:35:00Z">
        <w:r w:rsidR="00BC2E85" w:rsidRPr="00BC2E85" w:rsidDel="00A709A3">
          <w:rPr>
            <w:rFonts w:asciiTheme="majorHAnsi" w:hAnsiTheme="majorHAnsi" w:cs="Courier"/>
            <w:color w:val="000000"/>
            <w:sz w:val="22"/>
            <w:szCs w:val="22"/>
          </w:rPr>
          <w:delText xml:space="preserve">Authors in [27] have designed and evaluated the </w:delText>
        </w:r>
      </w:del>
      <w:r w:rsidR="00BC2E85" w:rsidRPr="00BC2E85">
        <w:rPr>
          <w:rFonts w:asciiTheme="majorHAnsi" w:hAnsiTheme="majorHAnsi" w:cs="Courier"/>
          <w:color w:val="000000"/>
          <w:sz w:val="22"/>
          <w:szCs w:val="22"/>
        </w:rPr>
        <w:t>robust</w:t>
      </w:r>
      <w:proofErr w:type="gramEnd"/>
      <w:r w:rsidR="00BC2E85" w:rsidRPr="00BC2E85">
        <w:rPr>
          <w:rFonts w:asciiTheme="majorHAnsi" w:hAnsiTheme="majorHAnsi" w:cs="Courier"/>
          <w:color w:val="000000"/>
          <w:sz w:val="22"/>
          <w:szCs w:val="22"/>
        </w:rPr>
        <w:t xml:space="preserve"> information driven data compression architecture </w:t>
      </w:r>
      <w:del w:id="1065" w:author="Alireza Masoum" w:date="2014-08-04T16:36:00Z">
        <w:r w:rsidR="00BC2E85" w:rsidRPr="00BC2E85" w:rsidDel="00A709A3">
          <w:rPr>
            <w:rFonts w:asciiTheme="majorHAnsi" w:hAnsiTheme="majorHAnsi" w:cs="Courier"/>
            <w:color w:val="000000"/>
            <w:sz w:val="22"/>
            <w:szCs w:val="22"/>
          </w:rPr>
          <w:delText>for energy conservation in irregular wireless sensor networks (RIDA)</w:delText>
        </w:r>
      </w:del>
      <w:ins w:id="1066" w:author="University of Twente" w:date="2014-08-03T12:00:00Z">
        <w:del w:id="1067" w:author="Alireza Masoum" w:date="2014-08-04T16:36:00Z">
          <w:r w:rsidR="00F6327F" w:rsidDel="00A709A3">
            <w:rPr>
              <w:rFonts w:asciiTheme="majorHAnsi" w:hAnsiTheme="majorHAnsi" w:cs="Courier"/>
              <w:color w:val="000000"/>
              <w:sz w:val="22"/>
              <w:szCs w:val="22"/>
            </w:rPr>
            <w:delText xml:space="preserve"> </w:delText>
          </w:r>
        </w:del>
        <w:r w:rsidR="00F6327F">
          <w:rPr>
            <w:rFonts w:asciiTheme="majorHAnsi" w:hAnsiTheme="majorHAnsi" w:cs="Courier"/>
            <w:color w:val="000000"/>
            <w:sz w:val="22"/>
            <w:szCs w:val="22"/>
          </w:rPr>
          <w:t>(RIDA)</w:t>
        </w:r>
      </w:ins>
      <w:ins w:id="1068" w:author="Alireza Masoum" w:date="2014-08-04T16:36:00Z">
        <w:r>
          <w:rPr>
            <w:rFonts w:asciiTheme="majorHAnsi" w:hAnsiTheme="majorHAnsi" w:cs="Courier"/>
            <w:color w:val="000000"/>
            <w:sz w:val="22"/>
            <w:szCs w:val="22"/>
          </w:rPr>
          <w:t xml:space="preserve"> is introduced in []</w:t>
        </w:r>
      </w:ins>
      <w:ins w:id="1069" w:author="Alireza Masoum" w:date="2014-08-04T16:39:00Z">
        <w:r>
          <w:rPr>
            <w:rFonts w:asciiTheme="majorHAnsi" w:hAnsiTheme="majorHAnsi" w:cs="Courier"/>
            <w:color w:val="000000"/>
            <w:sz w:val="22"/>
            <w:szCs w:val="22"/>
          </w:rPr>
          <w:t xml:space="preserve">. This architecture is consist of three main modules: </w:t>
        </w:r>
        <w:r>
          <w:rPr>
            <w:rFonts w:ascii="Times New Roman" w:hAnsi="Times New Roman" w:cs="Times New Roman"/>
            <w:sz w:val="20"/>
            <w:szCs w:val="20"/>
          </w:rPr>
          <w:t xml:space="preserve">logical mapping, compression </w:t>
        </w:r>
        <w:proofErr w:type="gramStart"/>
        <w:r>
          <w:rPr>
            <w:rFonts w:ascii="Times New Roman" w:hAnsi="Times New Roman" w:cs="Times New Roman"/>
            <w:sz w:val="20"/>
            <w:szCs w:val="20"/>
          </w:rPr>
          <w:t>algorithms ,</w:t>
        </w:r>
        <w:proofErr w:type="gramEnd"/>
        <w:r>
          <w:rPr>
            <w:rFonts w:ascii="Times New Roman" w:hAnsi="Times New Roman" w:cs="Times New Roman"/>
            <w:sz w:val="20"/>
            <w:szCs w:val="20"/>
          </w:rPr>
          <w:t xml:space="preserve"> and a resiliency mechanism .</w:t>
        </w:r>
      </w:ins>
      <w:ins w:id="1070" w:author="Alireza Masoum" w:date="2014-08-04T16:40:00Z">
        <w:r>
          <w:rPr>
            <w:rFonts w:ascii="Times New Roman" w:hAnsi="Times New Roman" w:cs="Times New Roman"/>
            <w:sz w:val="20"/>
            <w:szCs w:val="20"/>
          </w:rPr>
          <w:t xml:space="preserve"> In logical mapping module, sensor nodes are reorganized and group</w:t>
        </w:r>
      </w:ins>
      <w:ins w:id="1071" w:author="Alireza Masoum" w:date="2014-08-04T16:41:00Z">
        <w:r w:rsidR="00BD500A">
          <w:rPr>
            <w:rFonts w:ascii="Times New Roman" w:hAnsi="Times New Roman" w:cs="Times New Roman"/>
            <w:sz w:val="20"/>
            <w:szCs w:val="20"/>
          </w:rPr>
          <w:t>ed</w:t>
        </w:r>
      </w:ins>
      <w:ins w:id="1072" w:author="Alireza Masoum" w:date="2014-08-04T16:40:00Z">
        <w:r>
          <w:rPr>
            <w:rFonts w:ascii="Times New Roman" w:hAnsi="Times New Roman" w:cs="Times New Roman"/>
            <w:sz w:val="20"/>
            <w:szCs w:val="20"/>
          </w:rPr>
          <w:t xml:space="preserve"> in the clusters according to</w:t>
        </w:r>
      </w:ins>
      <w:ins w:id="1073" w:author="Alireza Masoum" w:date="2014-08-04T16:41:00Z">
        <w:r w:rsidR="00BD500A">
          <w:rPr>
            <w:rFonts w:ascii="Times New Roman" w:hAnsi="Times New Roman" w:cs="Times New Roman"/>
            <w:sz w:val="20"/>
            <w:szCs w:val="20"/>
          </w:rPr>
          <w:t xml:space="preserve"> their spatial </w:t>
        </w:r>
        <w:proofErr w:type="gramStart"/>
        <w:r w:rsidR="00BD500A">
          <w:rPr>
            <w:rFonts w:ascii="Times New Roman" w:hAnsi="Times New Roman" w:cs="Times New Roman"/>
            <w:sz w:val="20"/>
            <w:szCs w:val="20"/>
          </w:rPr>
          <w:t>correlation</w:t>
        </w:r>
      </w:ins>
      <w:ins w:id="1074" w:author="Alireza Masoum" w:date="2014-08-04T16:42:00Z">
        <w:r w:rsidR="00BD500A">
          <w:rPr>
            <w:rFonts w:ascii="Times New Roman" w:hAnsi="Times New Roman" w:cs="Times New Roman"/>
            <w:sz w:val="20"/>
            <w:szCs w:val="20"/>
          </w:rPr>
          <w:t xml:space="preserve"> which</w:t>
        </w:r>
        <w:proofErr w:type="gramEnd"/>
        <w:r w:rsidR="00BD500A">
          <w:rPr>
            <w:rFonts w:ascii="Times New Roman" w:hAnsi="Times New Roman" w:cs="Times New Roman"/>
            <w:sz w:val="20"/>
            <w:szCs w:val="20"/>
          </w:rPr>
          <w:t xml:space="preserve"> helps to achieve higher compression ratio. Then </w:t>
        </w:r>
      </w:ins>
      <w:ins w:id="1075" w:author="Alireza Masoum" w:date="2014-08-04T16:43:00Z">
        <w:r w:rsidR="00BD500A">
          <w:rPr>
            <w:rFonts w:ascii="Times New Roman" w:hAnsi="Times New Roman" w:cs="Times New Roman"/>
            <w:sz w:val="20"/>
            <w:szCs w:val="20"/>
          </w:rPr>
          <w:t xml:space="preserve">in compression module, two different transformation apply on the sensor data: DCT and DWT. </w:t>
        </w:r>
      </w:ins>
      <w:ins w:id="1076" w:author="Alireza Masoum" w:date="2014-08-04T16:44:00Z">
        <w:r w:rsidR="00BD500A">
          <w:rPr>
            <w:rFonts w:ascii="Times New Roman" w:hAnsi="Times New Roman" w:cs="Times New Roman"/>
            <w:sz w:val="20"/>
            <w:szCs w:val="20"/>
          </w:rPr>
          <w:t xml:space="preserve">Sensor nodes inside each cluster exchange their data with its neighbor nodes and then utilize one of transformation method to calculate its </w:t>
        </w:r>
      </w:ins>
      <w:ins w:id="1077" w:author="Alireza Masoum" w:date="2014-08-04T16:47:00Z">
        <w:r w:rsidR="00BD500A">
          <w:rPr>
            <w:rFonts w:ascii="Times New Roman" w:hAnsi="Times New Roman" w:cs="Times New Roman"/>
            <w:sz w:val="20"/>
            <w:szCs w:val="20"/>
          </w:rPr>
          <w:t>coefficients</w:t>
        </w:r>
      </w:ins>
      <w:ins w:id="1078" w:author="Alireza Masoum" w:date="2014-08-04T16:44:00Z">
        <w:r w:rsidR="00BD500A">
          <w:rPr>
            <w:rFonts w:ascii="Times New Roman" w:hAnsi="Times New Roman" w:cs="Times New Roman"/>
            <w:sz w:val="20"/>
            <w:szCs w:val="20"/>
          </w:rPr>
          <w:t xml:space="preserve"> </w:t>
        </w:r>
      </w:ins>
      <w:ins w:id="1079" w:author="Alireza Masoum" w:date="2014-08-04T16:46:00Z">
        <w:r w:rsidR="00BD500A">
          <w:rPr>
            <w:rFonts w:ascii="Times New Roman" w:hAnsi="Times New Roman" w:cs="Times New Roman"/>
            <w:sz w:val="20"/>
            <w:szCs w:val="20"/>
          </w:rPr>
          <w:t xml:space="preserve">and then in </w:t>
        </w:r>
      </w:ins>
      <w:ins w:id="1080" w:author="Alireza Masoum" w:date="2014-08-04T16:47:00Z">
        <w:r w:rsidR="00BD500A">
          <w:rPr>
            <w:rFonts w:ascii="Times New Roman" w:hAnsi="Times New Roman" w:cs="Times New Roman"/>
            <w:sz w:val="20"/>
            <w:szCs w:val="20"/>
          </w:rPr>
          <w:t>quantization</w:t>
        </w:r>
      </w:ins>
      <w:ins w:id="1081" w:author="Alireza Masoum" w:date="2014-08-04T16:46:00Z">
        <w:r w:rsidR="00BD500A">
          <w:rPr>
            <w:rFonts w:ascii="Times New Roman" w:hAnsi="Times New Roman" w:cs="Times New Roman"/>
            <w:sz w:val="20"/>
            <w:szCs w:val="20"/>
          </w:rPr>
          <w:t xml:space="preserve"> module,</w:t>
        </w:r>
      </w:ins>
      <w:ins w:id="1082" w:author="Alireza Masoum" w:date="2014-08-04T16:43:00Z">
        <w:r w:rsidR="00BD500A">
          <w:rPr>
            <w:rFonts w:ascii="Times New Roman" w:hAnsi="Times New Roman" w:cs="Times New Roman"/>
            <w:sz w:val="20"/>
            <w:szCs w:val="20"/>
          </w:rPr>
          <w:t xml:space="preserve"> </w:t>
        </w:r>
      </w:ins>
      <w:ins w:id="1083" w:author="Alireza Masoum" w:date="2014-08-04T16:38:00Z">
        <w:r w:rsidR="00BD500A">
          <w:rPr>
            <w:rFonts w:ascii="Times New Roman" w:hAnsi="Times New Roman" w:cs="Times New Roman"/>
            <w:sz w:val="20"/>
            <w:szCs w:val="20"/>
          </w:rPr>
          <w:t>e</w:t>
        </w:r>
        <w:r>
          <w:rPr>
            <w:rFonts w:ascii="Times New Roman" w:hAnsi="Times New Roman" w:cs="Times New Roman"/>
            <w:sz w:val="20"/>
            <w:szCs w:val="20"/>
          </w:rPr>
          <w:t>ach sensor weighs</w:t>
        </w:r>
      </w:ins>
    </w:p>
    <w:p w14:paraId="2A60CC80" w14:textId="471A48FF" w:rsidR="00BC2E85" w:rsidRPr="00BD500A" w:rsidRDefault="00A709A3" w:rsidP="00BD500A">
      <w:pPr>
        <w:widowControl w:val="0"/>
        <w:autoSpaceDE w:val="0"/>
        <w:autoSpaceDN w:val="0"/>
        <w:adjustRightInd w:val="0"/>
        <w:rPr>
          <w:rFonts w:asciiTheme="majorHAnsi" w:hAnsiTheme="majorHAnsi" w:cs="Courier"/>
          <w:color w:val="000000"/>
          <w:sz w:val="22"/>
          <w:szCs w:val="22"/>
          <w:rPrChange w:id="1084" w:author="Alireza Masoum" w:date="2014-08-04T16:49:00Z">
            <w:rPr>
              <w:rFonts w:asciiTheme="majorHAnsi" w:hAnsiTheme="majorHAnsi" w:cs="Courier"/>
              <w:sz w:val="22"/>
              <w:szCs w:val="22"/>
            </w:rPr>
          </w:rPrChange>
        </w:rPr>
        <w:pPrChange w:id="1085" w:author="Alireza Masoum" w:date="2014-08-04T16:4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PrChange>
      </w:pPr>
      <w:proofErr w:type="gramStart"/>
      <w:ins w:id="1086" w:author="Alireza Masoum" w:date="2014-08-04T16:38:00Z">
        <w:r>
          <w:rPr>
            <w:rFonts w:ascii="Times New Roman" w:hAnsi="Times New Roman" w:cs="Times New Roman"/>
            <w:sz w:val="20"/>
            <w:szCs w:val="20"/>
          </w:rPr>
          <w:t>its</w:t>
        </w:r>
        <w:proofErr w:type="gramEnd"/>
        <w:r>
          <w:rPr>
            <w:rFonts w:ascii="Times New Roman" w:hAnsi="Times New Roman" w:cs="Times New Roman"/>
            <w:sz w:val="20"/>
            <w:szCs w:val="20"/>
          </w:rPr>
          <w:t xml:space="preserve"> coefficient using a quantization matrix. </w:t>
        </w:r>
      </w:ins>
      <w:ins w:id="1087" w:author="Alireza Masoum" w:date="2014-08-04T16:47:00Z">
        <w:r w:rsidR="00BD500A">
          <w:rPr>
            <w:rFonts w:ascii="Times New Roman" w:hAnsi="Times New Roman" w:cs="Times New Roman"/>
            <w:sz w:val="20"/>
            <w:szCs w:val="20"/>
          </w:rPr>
          <w:t xml:space="preserve">In order to transfer coefficients to the base station, sensor node employs a </w:t>
        </w:r>
      </w:ins>
      <w:ins w:id="1088" w:author="Alireza Masoum" w:date="2014-08-04T16:38:00Z">
        <w:r>
          <w:rPr>
            <w:rFonts w:ascii="Times New Roman" w:hAnsi="Times New Roman" w:cs="Times New Roman"/>
            <w:sz w:val="20"/>
            <w:szCs w:val="20"/>
          </w:rPr>
          <w:t xml:space="preserve">threshold </w:t>
        </w:r>
      </w:ins>
      <w:ins w:id="1089" w:author="Alireza Masoum" w:date="2014-08-04T16:48:00Z">
        <w:r w:rsidR="00BD500A">
          <w:rPr>
            <w:rFonts w:ascii="Times New Roman" w:hAnsi="Times New Roman" w:cs="Times New Roman"/>
            <w:sz w:val="20"/>
            <w:szCs w:val="20"/>
          </w:rPr>
          <w:t>to select which coefficients must be transfer to the base station.</w:t>
        </w:r>
      </w:ins>
      <w:ins w:id="1090" w:author="Alireza Masoum" w:date="2014-08-04T16:38:00Z">
        <w:r>
          <w:rPr>
            <w:rFonts w:ascii="Times New Roman" w:hAnsi="Times New Roman" w:cs="Times New Roman"/>
            <w:sz w:val="20"/>
            <w:szCs w:val="20"/>
          </w:rPr>
          <w:t xml:space="preserve"> </w:t>
        </w:r>
      </w:ins>
      <w:del w:id="1091" w:author="Alireza Masoum" w:date="2014-08-04T16:49:00Z">
        <w:r w:rsidR="00BC2E85" w:rsidRPr="00BC2E85" w:rsidDel="00BD500A">
          <w:rPr>
            <w:rFonts w:asciiTheme="majorHAnsi" w:hAnsiTheme="majorHAnsi" w:cs="Courier"/>
            <w:color w:val="000000"/>
            <w:sz w:val="22"/>
            <w:szCs w:val="22"/>
          </w:rPr>
          <w:delText>. It uses a logical mapping to rearrange sensor data to improve compression performance. They have successfully adapted two popular data compression methods,</w:delText>
        </w:r>
      </w:del>
      <w:ins w:id="1092" w:author="University of Twente" w:date="2014-08-03T11:59:00Z">
        <w:del w:id="1093" w:author="Alireza Masoum" w:date="2014-08-04T16:49:00Z">
          <w:r w:rsidR="00F6327F" w:rsidDel="00BD500A">
            <w:rPr>
              <w:rFonts w:asciiTheme="majorHAnsi" w:hAnsiTheme="majorHAnsi" w:cs="Courier"/>
              <w:color w:val="000000"/>
              <w:sz w:val="22"/>
              <w:szCs w:val="22"/>
            </w:rPr>
            <w:delText xml:space="preserve"> distributed cosie transform and </w:delText>
          </w:r>
          <w:bookmarkStart w:id="1094" w:name="OLE_LINK1"/>
          <w:bookmarkStart w:id="1095" w:name="OLE_LINK2"/>
          <w:r w:rsidR="00F6327F" w:rsidDel="00BD500A">
            <w:rPr>
              <w:rFonts w:asciiTheme="majorHAnsi" w:hAnsiTheme="majorHAnsi" w:cs="Courier"/>
              <w:color w:val="000000"/>
              <w:sz w:val="22"/>
              <w:szCs w:val="22"/>
            </w:rPr>
            <w:delText>distributed wavelet tran</w:delText>
          </w:r>
        </w:del>
      </w:ins>
      <w:ins w:id="1096" w:author="University of Twente" w:date="2014-08-03T12:00:00Z">
        <w:del w:id="1097" w:author="Alireza Masoum" w:date="2014-08-04T16:49:00Z">
          <w:r w:rsidR="00F6327F" w:rsidDel="00BD500A">
            <w:rPr>
              <w:rFonts w:asciiTheme="majorHAnsi" w:hAnsiTheme="majorHAnsi" w:cs="Courier"/>
              <w:color w:val="000000"/>
              <w:sz w:val="22"/>
              <w:szCs w:val="22"/>
            </w:rPr>
            <w:delText>sfo</w:delText>
          </w:r>
        </w:del>
      </w:ins>
      <w:ins w:id="1098" w:author="University of Twente" w:date="2014-08-03T11:59:00Z">
        <w:del w:id="1099" w:author="Alireza Masoum" w:date="2014-08-04T16:49:00Z">
          <w:r w:rsidR="00F6327F" w:rsidDel="00BD500A">
            <w:rPr>
              <w:rFonts w:asciiTheme="majorHAnsi" w:hAnsiTheme="majorHAnsi" w:cs="Courier"/>
              <w:color w:val="000000"/>
              <w:sz w:val="22"/>
              <w:szCs w:val="22"/>
            </w:rPr>
            <w:delText>r</w:delText>
          </w:r>
        </w:del>
      </w:ins>
      <w:ins w:id="1100" w:author="University of Twente" w:date="2014-08-03T12:00:00Z">
        <w:del w:id="1101" w:author="Alireza Masoum" w:date="2014-08-04T16:49:00Z">
          <w:r w:rsidR="00F6327F" w:rsidDel="00BD500A">
            <w:rPr>
              <w:rFonts w:asciiTheme="majorHAnsi" w:hAnsiTheme="majorHAnsi" w:cs="Courier"/>
              <w:color w:val="000000"/>
              <w:sz w:val="22"/>
              <w:szCs w:val="22"/>
            </w:rPr>
            <w:delText>m</w:delText>
          </w:r>
        </w:del>
      </w:ins>
      <w:bookmarkEnd w:id="1094"/>
      <w:bookmarkEnd w:id="1095"/>
      <w:del w:id="1102" w:author="Alireza Masoum" w:date="2014-08-04T16:49:00Z">
        <w:r w:rsidR="00BC2E85" w:rsidRPr="00BC2E85" w:rsidDel="00BD500A">
          <w:rPr>
            <w:rFonts w:asciiTheme="majorHAnsi" w:hAnsiTheme="majorHAnsi" w:cs="Courier"/>
            <w:color w:val="000000"/>
            <w:sz w:val="22"/>
            <w:szCs w:val="22"/>
          </w:rPr>
          <w:delText xml:space="preserve"> DCT and DWT, for their architecture. </w:delText>
        </w:r>
      </w:del>
      <w:r w:rsidR="00BC2E85" w:rsidRPr="00BC2E85">
        <w:rPr>
          <w:rFonts w:asciiTheme="majorHAnsi" w:hAnsiTheme="majorHAnsi" w:cs="Courier"/>
          <w:color w:val="000000"/>
          <w:sz w:val="22"/>
          <w:szCs w:val="22"/>
        </w:rPr>
        <w:t>RIDA is suitable for sensor networks that are dense, have a cluster topology, and have slowly changing environmental conditions. Their experiments show that using RIDA can double the compression performance of a state-of-the-art distributed data compression method, Wagner-</w:t>
      </w:r>
      <w:ins w:id="1103" w:author="University of Twente" w:date="2014-08-03T12:00:00Z">
        <w:r w:rsidR="00F6327F" w:rsidRPr="00F6327F">
          <w:rPr>
            <w:rFonts w:asciiTheme="majorHAnsi" w:hAnsiTheme="majorHAnsi" w:cs="Courier"/>
            <w:color w:val="000000"/>
            <w:sz w:val="22"/>
            <w:szCs w:val="22"/>
          </w:rPr>
          <w:t xml:space="preserve"> </w:t>
        </w:r>
        <w:r w:rsidR="00F6327F">
          <w:rPr>
            <w:rFonts w:asciiTheme="majorHAnsi" w:hAnsiTheme="majorHAnsi" w:cs="Courier"/>
            <w:color w:val="000000"/>
            <w:sz w:val="22"/>
            <w:szCs w:val="22"/>
          </w:rPr>
          <w:t>distributed wavelet transform</w:t>
        </w:r>
        <w:r w:rsidR="00F6327F" w:rsidRPr="00BC2E85" w:rsidDel="00F6327F">
          <w:rPr>
            <w:rFonts w:asciiTheme="majorHAnsi" w:hAnsiTheme="majorHAnsi" w:cs="Courier"/>
            <w:color w:val="000000"/>
            <w:sz w:val="22"/>
            <w:szCs w:val="22"/>
          </w:rPr>
          <w:t xml:space="preserve"> </w:t>
        </w:r>
      </w:ins>
      <w:del w:id="1104" w:author="University of Twente" w:date="2014-08-03T12:00:00Z">
        <w:r w:rsidR="00BC2E85" w:rsidRPr="00BC2E85" w:rsidDel="00F6327F">
          <w:rPr>
            <w:rFonts w:asciiTheme="majorHAnsi" w:hAnsiTheme="majorHAnsi" w:cs="Courier"/>
            <w:color w:val="000000"/>
            <w:sz w:val="22"/>
            <w:szCs w:val="22"/>
          </w:rPr>
          <w:delText>DWT</w:delText>
        </w:r>
      </w:del>
      <w:r w:rsidR="00BC2E85" w:rsidRPr="00BC2E85">
        <w:rPr>
          <w:rFonts w:asciiTheme="majorHAnsi" w:hAnsiTheme="majorHAnsi" w:cs="Courier"/>
          <w:color w:val="000000"/>
          <w:sz w:val="22"/>
          <w:szCs w:val="22"/>
        </w:rPr>
        <w:t>, and eliminate 80</w:t>
      </w:r>
      <w:r w:rsidR="00BC2E85" w:rsidRPr="00BC2E85">
        <w:rPr>
          <w:rFonts w:asciiTheme="majorHAnsi" w:hAnsiTheme="majorHAnsi" w:cs="Courier"/>
          <w:color w:val="800000"/>
          <w:sz w:val="22"/>
          <w:szCs w:val="22"/>
        </w:rPr>
        <w:t>\</w:t>
      </w:r>
      <w:r w:rsidR="00BC2E85" w:rsidRPr="00BC2E85">
        <w:rPr>
          <w:rFonts w:asciiTheme="majorHAnsi" w:hAnsiTheme="majorHAnsi" w:cs="Courier"/>
          <w:color w:val="000000"/>
          <w:sz w:val="22"/>
          <w:szCs w:val="22"/>
        </w:rPr>
        <w:t>% of the energy consumption compared to a sensor network not using RIDA. In addition, RIDA can perform well even when half the sensor data is missing</w:t>
      </w:r>
      <w:proofErr w:type="gramStart"/>
      <w:r w:rsidR="00BC2E85" w:rsidRPr="00BC2E85">
        <w:rPr>
          <w:rFonts w:asciiTheme="majorHAnsi" w:hAnsiTheme="majorHAnsi" w:cs="Courier"/>
          <w:color w:val="000000"/>
          <w:sz w:val="22"/>
          <w:szCs w:val="22"/>
        </w:rPr>
        <w:t>.</w:t>
      </w:r>
      <w:r w:rsidR="00BC2E85" w:rsidRPr="00BC2E85">
        <w:rPr>
          <w:rFonts w:asciiTheme="majorHAnsi" w:hAnsiTheme="majorHAnsi" w:cs="Courier"/>
          <w:color w:val="800000"/>
          <w:sz w:val="22"/>
          <w:szCs w:val="22"/>
        </w:rPr>
        <w:t>\</w:t>
      </w:r>
      <w:proofErr w:type="gramEnd"/>
      <w:r w:rsidR="00BC2E85" w:rsidRPr="00BC2E85">
        <w:rPr>
          <w:rFonts w:asciiTheme="majorHAnsi" w:hAnsiTheme="majorHAnsi" w:cs="Courier"/>
          <w:color w:val="800000"/>
          <w:sz w:val="22"/>
          <w:szCs w:val="22"/>
        </w:rPr>
        <w:t>\</w:t>
      </w:r>
    </w:p>
    <w:p w14:paraId="5E920CE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240537C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Table </w:t>
      </w: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ref</w:t>
      </w:r>
      <w:r w:rsidRPr="00BC2E85">
        <w:rPr>
          <w:rFonts w:asciiTheme="majorHAnsi" w:hAnsiTheme="majorHAnsi" w:cs="Courier"/>
          <w:color w:val="000000"/>
          <w:sz w:val="22"/>
          <w:szCs w:val="22"/>
        </w:rPr>
        <w:t>{</w:t>
      </w:r>
      <w:proofErr w:type="spellStart"/>
      <w:proofErr w:type="gramEnd"/>
      <w:r w:rsidRPr="00BC2E85">
        <w:rPr>
          <w:rFonts w:asciiTheme="majorHAnsi" w:hAnsiTheme="majorHAnsi" w:cs="Courier"/>
          <w:color w:val="000000"/>
          <w:sz w:val="22"/>
          <w:szCs w:val="22"/>
        </w:rPr>
        <w:t>table:IWT</w:t>
      </w:r>
      <w:proofErr w:type="spellEnd"/>
      <w:r w:rsidRPr="00BC2E85">
        <w:rPr>
          <w:rFonts w:asciiTheme="majorHAnsi" w:hAnsiTheme="majorHAnsi" w:cs="Courier"/>
          <w:color w:val="000000"/>
          <w:sz w:val="22"/>
          <w:szCs w:val="22"/>
        </w:rPr>
        <w:t>} compare proposed methods performance.</w:t>
      </w:r>
    </w:p>
    <w:p w14:paraId="7738D867"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5AD2D9D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{table}[h]</w:t>
      </w:r>
    </w:p>
    <w:p w14:paraId="65FBA84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centering</w:t>
      </w:r>
      <w:proofErr w:type="gramEnd"/>
    </w:p>
    <w:p w14:paraId="02748FB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caption</w:t>
      </w:r>
      <w:proofErr w:type="gramEnd"/>
      <w:r w:rsidRPr="00BC2E85">
        <w:rPr>
          <w:rFonts w:asciiTheme="majorHAnsi" w:hAnsiTheme="majorHAnsi" w:cs="Courier"/>
          <w:color w:val="000000"/>
          <w:sz w:val="22"/>
          <w:szCs w:val="22"/>
        </w:rPr>
        <w:t xml:space="preserve">{Performance </w:t>
      </w:r>
      <w:proofErr w:type="spellStart"/>
      <w:r w:rsidRPr="00BC2E85">
        <w:rPr>
          <w:rFonts w:asciiTheme="majorHAnsi" w:hAnsiTheme="majorHAnsi" w:cs="Courier"/>
          <w:color w:val="000000"/>
          <w:sz w:val="22"/>
          <w:szCs w:val="22"/>
        </w:rPr>
        <w:t>Comparsion</w:t>
      </w:r>
      <w:proofErr w:type="spellEnd"/>
      <w:r w:rsidRPr="00BC2E85">
        <w:rPr>
          <w:rFonts w:asciiTheme="majorHAnsi" w:hAnsiTheme="majorHAnsi" w:cs="Courier"/>
          <w:color w:val="000000"/>
          <w:sz w:val="22"/>
          <w:szCs w:val="22"/>
        </w:rPr>
        <w:t xml:space="preserve"> of </w:t>
      </w:r>
      <w:proofErr w:type="spellStart"/>
      <w:r w:rsidRPr="00BC2E85">
        <w:rPr>
          <w:rFonts w:asciiTheme="majorHAnsi" w:hAnsiTheme="majorHAnsi" w:cs="Courier"/>
          <w:color w:val="000000"/>
          <w:sz w:val="22"/>
          <w:szCs w:val="22"/>
        </w:rPr>
        <w:t>Irregualr</w:t>
      </w:r>
      <w:proofErr w:type="spellEnd"/>
      <w:r w:rsidRPr="00BC2E85">
        <w:rPr>
          <w:rFonts w:asciiTheme="majorHAnsi" w:hAnsiTheme="majorHAnsi" w:cs="Courier"/>
          <w:color w:val="000000"/>
          <w:sz w:val="22"/>
          <w:szCs w:val="22"/>
        </w:rPr>
        <w:t xml:space="preserve"> WT}</w:t>
      </w:r>
    </w:p>
    <w:p w14:paraId="4CB9BE4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label</w:t>
      </w:r>
      <w:proofErr w:type="gramEnd"/>
      <w:r w:rsidRPr="00BC2E85">
        <w:rPr>
          <w:rFonts w:asciiTheme="majorHAnsi" w:hAnsiTheme="majorHAnsi" w:cs="Courier"/>
          <w:b/>
          <w:bCs/>
          <w:color w:val="0000CC"/>
          <w:sz w:val="22"/>
          <w:szCs w:val="22"/>
        </w:rPr>
        <w:t>{</w:t>
      </w:r>
      <w:proofErr w:type="spellStart"/>
      <w:r w:rsidRPr="00BC2E85">
        <w:rPr>
          <w:rFonts w:asciiTheme="majorHAnsi" w:hAnsiTheme="majorHAnsi" w:cs="Courier"/>
          <w:b/>
          <w:bCs/>
          <w:color w:val="0000CC"/>
          <w:sz w:val="22"/>
          <w:szCs w:val="22"/>
        </w:rPr>
        <w:t>table:IWT</w:t>
      </w:r>
      <w:proofErr w:type="spellEnd"/>
      <w:r w:rsidRPr="00BC2E85">
        <w:rPr>
          <w:rFonts w:asciiTheme="majorHAnsi" w:hAnsiTheme="majorHAnsi" w:cs="Courier"/>
          <w:b/>
          <w:bCs/>
          <w:color w:val="0000CC"/>
          <w:sz w:val="22"/>
          <w:szCs w:val="22"/>
        </w:rPr>
        <w:t>}</w:t>
      </w:r>
    </w:p>
    <w:p w14:paraId="0CC5E4D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{tabular}{</w:t>
      </w:r>
      <w:proofErr w:type="spellStart"/>
      <w:r w:rsidRPr="00BC2E85">
        <w:rPr>
          <w:rFonts w:asciiTheme="majorHAnsi" w:hAnsiTheme="majorHAnsi" w:cs="Courier"/>
          <w:color w:val="000000"/>
          <w:sz w:val="22"/>
          <w:szCs w:val="22"/>
        </w:rPr>
        <w:t>ccccc</w:t>
      </w:r>
      <w:proofErr w:type="spellEnd"/>
      <w:r w:rsidRPr="00BC2E85">
        <w:rPr>
          <w:rFonts w:asciiTheme="majorHAnsi" w:hAnsiTheme="majorHAnsi" w:cs="Courier"/>
          <w:color w:val="000000"/>
          <w:sz w:val="22"/>
          <w:szCs w:val="22"/>
        </w:rPr>
        <w:t>}</w:t>
      </w:r>
    </w:p>
    <w:p w14:paraId="1EE7FEC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hline</w:t>
      </w:r>
      <w:proofErr w:type="spellEnd"/>
      <w:proofErr w:type="gramEnd"/>
    </w:p>
    <w:p w14:paraId="4526758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lastRenderedPageBreak/>
        <w:t xml:space="preserve">                            &amp; CR                                  &amp; </w:t>
      </w:r>
      <w:proofErr w:type="spellStart"/>
      <w:r w:rsidRPr="00BC2E85">
        <w:rPr>
          <w:rFonts w:asciiTheme="majorHAnsi" w:hAnsiTheme="majorHAnsi" w:cs="Courier"/>
          <w:color w:val="000000"/>
          <w:sz w:val="22"/>
          <w:szCs w:val="22"/>
        </w:rPr>
        <w:t>Cmm</w:t>
      </w:r>
      <w:proofErr w:type="spellEnd"/>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Comp</w:t>
      </w:r>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Net</w:t>
      </w:r>
      <w:r w:rsidRPr="00BC2E85">
        <w:rPr>
          <w:rFonts w:asciiTheme="majorHAnsi" w:hAnsiTheme="majorHAnsi" w:cs="Courier"/>
          <w:color w:val="800000"/>
          <w:sz w:val="22"/>
          <w:szCs w:val="22"/>
        </w:rPr>
        <w:t>\_Saving</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6F78B12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{1}{|l|}{23,24}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{1}{c|}{Depends on SNR}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043247C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{1}{|c|}{25,26}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{1}{c|}{Depends to SNR}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17F909F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{1}{|c|}{27}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4801278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{tabular}</w:t>
      </w:r>
    </w:p>
    <w:p w14:paraId="6F56EA4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{table}</w:t>
      </w:r>
    </w:p>
    <w:p w14:paraId="74662CA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0ECD2AB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(ii) Graph-based wavelets</w:t>
      </w:r>
    </w:p>
    <w:p w14:paraId="6FEB782D" w14:textId="77777777" w:rsidR="00BC2E85" w:rsidRDefault="00BC2E85" w:rsidP="00F6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1105" w:author="Alireza Masoum" w:date="2014-08-04T16:59:00Z"/>
          <w:rFonts w:asciiTheme="majorHAnsi" w:hAnsiTheme="majorHAnsi" w:cs="Courier"/>
          <w:color w:val="800000"/>
          <w:sz w:val="22"/>
          <w:szCs w:val="22"/>
        </w:rPr>
      </w:pPr>
      <w:r w:rsidRPr="00BC2E85">
        <w:rPr>
          <w:rFonts w:asciiTheme="majorHAnsi" w:hAnsiTheme="majorHAnsi" w:cs="Courier"/>
          <w:color w:val="000000"/>
          <w:sz w:val="22"/>
          <w:szCs w:val="22"/>
        </w:rPr>
        <w:t xml:space="preserve">While the irregular wavelet transform makes use of node proximity regardless of network topology (compression over routing), graph-based wavelets [28-30] use a transform constructed on the network communications graph (routing over compression). The partitioning step chooses odd nodes that provide maximal de-correlation. A lifting transform can be inefficient in terms of the overall number of communications, especially if even nodes must first transmit raw data to odd neighbors and then wait for odd neighbors to transmit transform coefficients back to them before they can compute their own transform coefficients and forward them to the sink. This may produces significant communication overhead, since many nodes are transmitting data twice, and data may be transmitted away from the sink. Graph-based wavelets strive for low communications cost by requiring nodes to transmit data just once and to do so in the direction of the sink. In fact, it is possible to transmit data only once by computing the transform as data is forwarded to the sink along a given routing tree. Such transforms have unidirectional operation [28,29], since each node only transforms its own data using data from neighbors along a one-dimensional routing path to the sink. This is achieved by constructing the transforms along an arbitrary routing tree while also utilizing data received via broadcast from neighbors not in the tree. </w:t>
      </w:r>
      <w:del w:id="1106" w:author="University of Twente" w:date="2014-08-03T12:04:00Z">
        <w:r w:rsidRPr="00BC2E85" w:rsidDel="00F6327F">
          <w:rPr>
            <w:rFonts w:asciiTheme="majorHAnsi" w:hAnsiTheme="majorHAnsi" w:cs="Courier"/>
            <w:color w:val="000000"/>
            <w:sz w:val="22"/>
            <w:szCs w:val="22"/>
          </w:rPr>
          <w:delText xml:space="preserve">The resulting transform is critically sampled (one </w:delText>
        </w:r>
      </w:del>
      <w:r w:rsidRPr="00BC2E85">
        <w:rPr>
          <w:rFonts w:asciiTheme="majorHAnsi" w:hAnsiTheme="majorHAnsi" w:cs="Courier"/>
          <w:color w:val="000000"/>
          <w:sz w:val="22"/>
          <w:szCs w:val="22"/>
        </w:rPr>
        <w:t xml:space="preserve">It is possible to optimize the even–odd splitting under </w:t>
      </w:r>
      <w:proofErr w:type="spellStart"/>
      <w:r w:rsidRPr="00BC2E85">
        <w:rPr>
          <w:rFonts w:asciiTheme="majorHAnsi" w:hAnsiTheme="majorHAnsi" w:cs="Courier"/>
          <w:color w:val="000000"/>
          <w:sz w:val="22"/>
          <w:szCs w:val="22"/>
        </w:rPr>
        <w:t>uni</w:t>
      </w:r>
      <w:proofErr w:type="spellEnd"/>
      <w:ins w:id="1107" w:author="University of Twente" w:date="2014-08-03T12:03:00Z">
        <w:r w:rsidR="00F6327F">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directionality constraints. An even–odd splitting can be viewed as a constrained set-covering problem, where every odd node needs to be covered by at least one even node and the communications are constrained by the transmission ranges used in the routing tree; i.e. a node can only </w:t>
      </w:r>
      <w:del w:id="1108" w:author="University of Twente" w:date="2014-08-03T12:05:00Z">
        <w:r w:rsidRPr="00BC2E85" w:rsidDel="00535F18">
          <w:rPr>
            <w:rFonts w:asciiTheme="majorHAnsi" w:hAnsiTheme="majorHAnsi" w:cs="Courier"/>
            <w:color w:val="000000"/>
            <w:sz w:val="22"/>
            <w:szCs w:val="22"/>
          </w:rPr>
          <w:delText>‘</w:delText>
        </w:r>
      </w:del>
      <w:r w:rsidRPr="00BC2E85">
        <w:rPr>
          <w:rFonts w:asciiTheme="majorHAnsi" w:hAnsiTheme="majorHAnsi" w:cs="Courier"/>
          <w:color w:val="000000"/>
          <w:sz w:val="22"/>
          <w:szCs w:val="22"/>
        </w:rPr>
        <w:t>cover</w:t>
      </w:r>
      <w:del w:id="1109" w:author="University of Twente" w:date="2014-08-03T12:05:00Z">
        <w:r w:rsidRPr="00BC2E85" w:rsidDel="00535F18">
          <w:rPr>
            <w:rFonts w:asciiTheme="majorHAnsi" w:hAnsiTheme="majorHAnsi" w:cs="Courier"/>
            <w:color w:val="000000"/>
            <w:sz w:val="22"/>
            <w:szCs w:val="22"/>
          </w:rPr>
          <w:delText>’</w:delText>
        </w:r>
      </w:del>
      <w:r w:rsidRPr="00BC2E85">
        <w:rPr>
          <w:rFonts w:asciiTheme="majorHAnsi" w:hAnsiTheme="majorHAnsi" w:cs="Courier"/>
          <w:color w:val="000000"/>
          <w:sz w:val="22"/>
          <w:szCs w:val="22"/>
        </w:rPr>
        <w:t xml:space="preserve"> neighbors whose distance is less than the distance from itself to its parent in the routing tree. The heuristic-constrained minimum set covering algorithm of </w:t>
      </w:r>
      <w:proofErr w:type="spellStart"/>
      <w:r w:rsidRPr="00BC2E85">
        <w:rPr>
          <w:rFonts w:asciiTheme="majorHAnsi" w:hAnsiTheme="majorHAnsi" w:cs="Courier"/>
          <w:color w:val="000000"/>
          <w:sz w:val="22"/>
          <w:szCs w:val="22"/>
        </w:rPr>
        <w:t>Narang</w:t>
      </w:r>
      <w:proofErr w:type="spellEnd"/>
      <w:r w:rsidRPr="00BC2E85">
        <w:rPr>
          <w:rFonts w:asciiTheme="majorHAnsi" w:hAnsiTheme="majorHAnsi" w:cs="Courier"/>
          <w:color w:val="000000"/>
          <w:sz w:val="22"/>
          <w:szCs w:val="22"/>
        </w:rPr>
        <w:t xml:space="preserve"> et al. [31] has been shown to provide lower energy consumption than other graph-based wavelet methods for a fixed reconstruction quality</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1FC12033" w14:textId="77777777" w:rsidR="006E03B6" w:rsidRDefault="006E03B6" w:rsidP="00F6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1110" w:author="Alireza Masoum" w:date="2014-08-04T16:59:00Z"/>
          <w:rFonts w:asciiTheme="majorHAnsi" w:hAnsiTheme="majorHAnsi" w:cs="Courier"/>
          <w:color w:val="800000"/>
          <w:sz w:val="22"/>
          <w:szCs w:val="22"/>
        </w:rPr>
      </w:pPr>
    </w:p>
    <w:p w14:paraId="5C2A345C" w14:textId="77777777" w:rsidR="006E03B6" w:rsidRPr="00BC2E85" w:rsidRDefault="006E03B6" w:rsidP="006E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1111" w:author="Alireza Masoum" w:date="2014-08-04T16:59:00Z"/>
          <w:rFonts w:asciiTheme="majorHAnsi" w:hAnsiTheme="majorHAnsi" w:cs="Courier"/>
          <w:sz w:val="22"/>
          <w:szCs w:val="22"/>
        </w:rPr>
      </w:pPr>
      <w:ins w:id="1112" w:author="Alireza Masoum" w:date="2014-08-04T16:59:00Z">
        <w:r w:rsidRPr="00BC2E85">
          <w:rPr>
            <w:rFonts w:asciiTheme="majorHAnsi" w:hAnsiTheme="majorHAnsi" w:cs="Courier"/>
            <w:color w:val="000000"/>
            <w:sz w:val="22"/>
            <w:szCs w:val="22"/>
          </w:rPr>
          <w:t xml:space="preserve">The lifting scheme is an alternative method to compute </w:t>
        </w:r>
        <w:proofErr w:type="spellStart"/>
        <w:r w:rsidRPr="00BC2E85">
          <w:rPr>
            <w:rFonts w:asciiTheme="majorHAnsi" w:hAnsiTheme="majorHAnsi" w:cs="Courier"/>
            <w:color w:val="000000"/>
            <w:sz w:val="22"/>
            <w:szCs w:val="22"/>
          </w:rPr>
          <w:t>biorthogonal</w:t>
        </w:r>
        <w:proofErr w:type="spellEnd"/>
        <w:r w:rsidRPr="00BC2E85">
          <w:rPr>
            <w:rFonts w:asciiTheme="majorHAnsi" w:hAnsiTheme="majorHAnsi" w:cs="Courier"/>
            <w:color w:val="000000"/>
            <w:sz w:val="22"/>
            <w:szCs w:val="22"/>
          </w:rPr>
          <w:t xml:space="preserve"> wavelets. It allows a faster implementation of the wavelet transform along with a full in-place calculation of the coefﬁcients [23,24]. The scheme consists of three steps: </w:t>
        </w:r>
        <w:r>
          <w:rPr>
            <w:rFonts w:asciiTheme="majorHAnsi" w:hAnsiTheme="majorHAnsi" w:cs="Courier"/>
            <w:color w:val="000000"/>
            <w:sz w:val="22"/>
            <w:szCs w:val="22"/>
          </w:rPr>
          <w:t xml:space="preserve">(a) </w:t>
        </w:r>
        <w:r w:rsidRPr="00BC2E85">
          <w:rPr>
            <w:rFonts w:asciiTheme="majorHAnsi" w:hAnsiTheme="majorHAnsi" w:cs="Courier"/>
            <w:color w:val="000000"/>
            <w:sz w:val="22"/>
            <w:szCs w:val="22"/>
          </w:rPr>
          <w:t xml:space="preserve">split, </w:t>
        </w:r>
        <w:r>
          <w:rPr>
            <w:rFonts w:asciiTheme="majorHAnsi" w:hAnsiTheme="majorHAnsi" w:cs="Courier"/>
            <w:color w:val="000000"/>
            <w:sz w:val="22"/>
            <w:szCs w:val="22"/>
          </w:rPr>
          <w:t xml:space="preserve">(b) </w:t>
        </w:r>
        <w:r w:rsidRPr="00BC2E85">
          <w:rPr>
            <w:rFonts w:asciiTheme="majorHAnsi" w:hAnsiTheme="majorHAnsi" w:cs="Courier"/>
            <w:color w:val="000000"/>
            <w:sz w:val="22"/>
            <w:szCs w:val="22"/>
          </w:rPr>
          <w:t xml:space="preserve">prediction and </w:t>
        </w:r>
        <w:r>
          <w:rPr>
            <w:rFonts w:asciiTheme="majorHAnsi" w:hAnsiTheme="majorHAnsi" w:cs="Courier"/>
            <w:color w:val="000000"/>
            <w:sz w:val="22"/>
            <w:szCs w:val="22"/>
          </w:rPr>
          <w:t xml:space="preserve">(c) </w:t>
        </w:r>
        <w:r w:rsidRPr="00BC2E85">
          <w:rPr>
            <w:rFonts w:asciiTheme="majorHAnsi" w:hAnsiTheme="majorHAnsi" w:cs="Courier"/>
            <w:color w:val="000000"/>
            <w:sz w:val="22"/>
            <w:szCs w:val="22"/>
          </w:rPr>
          <w:t xml:space="preserve">update. In the split step, the signals </w:t>
        </w:r>
        <w:proofErr w:type="gramStart"/>
        <w:r w:rsidRPr="00BC2E85">
          <w:rPr>
            <w:rFonts w:asciiTheme="majorHAnsi" w:hAnsiTheme="majorHAnsi" w:cs="Courier"/>
            <w:color w:val="000000"/>
            <w:sz w:val="22"/>
            <w:szCs w:val="22"/>
          </w:rPr>
          <w:t>s(</w:t>
        </w:r>
        <w:proofErr w:type="gramEnd"/>
        <w:r w:rsidRPr="00BC2E85">
          <w:rPr>
            <w:rFonts w:asciiTheme="majorHAnsi" w:hAnsiTheme="majorHAnsi" w:cs="Courier"/>
            <w:color w:val="000000"/>
            <w:sz w:val="22"/>
            <w:szCs w:val="22"/>
          </w:rPr>
          <w:t xml:space="preserve">n) are split into even signals and odd signals. Both types of signals are then processed in </w:t>
        </w:r>
        <w:proofErr w:type="gramStart"/>
        <w:r w:rsidRPr="00BC2E85">
          <w:rPr>
            <w:rFonts w:asciiTheme="majorHAnsi" w:hAnsiTheme="majorHAnsi" w:cs="Courier"/>
            <w:color w:val="000000"/>
            <w:sz w:val="22"/>
            <w:szCs w:val="22"/>
          </w:rPr>
          <w:t>prediction  and</w:t>
        </w:r>
        <w:proofErr w:type="gramEnd"/>
        <w:r w:rsidRPr="00BC2E85">
          <w:rPr>
            <w:rFonts w:asciiTheme="majorHAnsi" w:hAnsiTheme="majorHAnsi" w:cs="Courier"/>
            <w:color w:val="000000"/>
            <w:sz w:val="22"/>
            <w:szCs w:val="22"/>
          </w:rPr>
          <w:t xml:space="preserve"> update  steps. Finally, the detail coefﬁcient </w:t>
        </w:r>
        <w:proofErr w:type="gramStart"/>
        <w:r w:rsidRPr="00BC2E85">
          <w:rPr>
            <w:rFonts w:asciiTheme="majorHAnsi" w:hAnsiTheme="majorHAnsi" w:cs="Courier"/>
            <w:color w:val="000000"/>
            <w:sz w:val="22"/>
            <w:szCs w:val="22"/>
          </w:rPr>
          <w:t>d(</w:t>
        </w:r>
        <w:proofErr w:type="gramEnd"/>
        <w:r w:rsidRPr="00BC2E85">
          <w:rPr>
            <w:rFonts w:asciiTheme="majorHAnsi" w:hAnsiTheme="majorHAnsi" w:cs="Courier"/>
            <w:color w:val="000000"/>
            <w:sz w:val="22"/>
            <w:szCs w:val="22"/>
          </w:rPr>
          <w:t xml:space="preserve">n) and smooth coefﬁcients y(n) are obtained. They use distributed wavelet transform. A sensor in the routing path partially calculates the transformed coefficients and forwards the coefficients to the next sensor in the routing path. The sensor at the end of the routing path will receive all the coefficients of the </w:t>
        </w:r>
        <w:r>
          <w:rPr>
            <w:rFonts w:asciiTheme="majorHAnsi" w:hAnsiTheme="majorHAnsi" w:cs="Courier"/>
            <w:color w:val="000000"/>
            <w:sz w:val="22"/>
            <w:szCs w:val="22"/>
          </w:rPr>
          <w:t xml:space="preserve">discrete wavelet </w:t>
        </w:r>
        <w:proofErr w:type="gramStart"/>
        <w:r>
          <w:rPr>
            <w:rFonts w:asciiTheme="majorHAnsi" w:hAnsiTheme="majorHAnsi" w:cs="Courier"/>
            <w:color w:val="000000"/>
            <w:sz w:val="22"/>
            <w:szCs w:val="22"/>
          </w:rPr>
          <w:t xml:space="preserve">transform </w:t>
        </w:r>
        <w:r w:rsidRPr="00BC2E85">
          <w:rPr>
            <w:rFonts w:asciiTheme="majorHAnsi" w:hAnsiTheme="majorHAnsi" w:cs="Courier"/>
            <w:color w:val="000000"/>
            <w:sz w:val="22"/>
            <w:szCs w:val="22"/>
          </w:rPr>
          <w:t xml:space="preserve"> of</w:t>
        </w:r>
        <w:proofErr w:type="gramEnd"/>
        <w:r w:rsidRPr="00BC2E85">
          <w:rPr>
            <w:rFonts w:asciiTheme="majorHAnsi" w:hAnsiTheme="majorHAnsi" w:cs="Courier"/>
            <w:color w:val="000000"/>
            <w:sz w:val="22"/>
            <w:szCs w:val="22"/>
          </w:rPr>
          <w:t xml:space="preserve"> sensors along the routing path. </w:t>
        </w:r>
        <w:proofErr w:type="spellStart"/>
        <w:r w:rsidRPr="00BC2E85">
          <w:rPr>
            <w:rFonts w:asciiTheme="majorHAnsi" w:hAnsiTheme="majorHAnsi" w:cs="Courier"/>
            <w:color w:val="000000"/>
            <w:sz w:val="22"/>
            <w:szCs w:val="22"/>
          </w:rPr>
          <w:t>Ciancio’s</w:t>
        </w:r>
        <w:proofErr w:type="spellEnd"/>
        <w:r w:rsidRPr="00BC2E85">
          <w:rPr>
            <w:rFonts w:asciiTheme="majorHAnsi" w:hAnsiTheme="majorHAnsi" w:cs="Courier"/>
            <w:color w:val="000000"/>
            <w:sz w:val="22"/>
            <w:szCs w:val="22"/>
          </w:rPr>
          <w:t xml:space="preserve"> algorithm performs a wavelet transform on the raw data along a path. </w:t>
        </w:r>
        <w:r>
          <w:rPr>
            <w:rFonts w:asciiTheme="majorHAnsi" w:hAnsiTheme="majorHAnsi" w:cs="Courier"/>
            <w:color w:val="000000"/>
            <w:sz w:val="22"/>
            <w:szCs w:val="22"/>
          </w:rPr>
          <w:t>However,</w:t>
        </w:r>
        <w:r w:rsidRPr="00BC2E85">
          <w:rPr>
            <w:rFonts w:asciiTheme="majorHAnsi" w:hAnsiTheme="majorHAnsi" w:cs="Courier"/>
            <w:color w:val="000000"/>
            <w:sz w:val="22"/>
            <w:szCs w:val="22"/>
          </w:rPr>
          <w:t xml:space="preserve"> </w:t>
        </w:r>
        <w:r>
          <w:rPr>
            <w:rFonts w:asciiTheme="majorHAnsi" w:hAnsiTheme="majorHAnsi" w:cs="Courier"/>
            <w:color w:val="000000"/>
            <w:sz w:val="22"/>
            <w:szCs w:val="22"/>
          </w:rPr>
          <w:t xml:space="preserve">it  </w:t>
        </w:r>
        <w:r w:rsidRPr="00BC2E85">
          <w:rPr>
            <w:rFonts w:asciiTheme="majorHAnsi" w:hAnsiTheme="majorHAnsi" w:cs="Courier"/>
            <w:color w:val="000000"/>
            <w:sz w:val="22"/>
            <w:szCs w:val="22"/>
          </w:rPr>
          <w:t xml:space="preserve">  </w:t>
        </w:r>
        <w:r>
          <w:rPr>
            <w:rFonts w:asciiTheme="majorHAnsi" w:hAnsiTheme="majorHAnsi" w:cs="Courier"/>
            <w:color w:val="000000"/>
            <w:sz w:val="22"/>
            <w:szCs w:val="22"/>
          </w:rPr>
          <w:t xml:space="preserve">does not </w:t>
        </w:r>
        <w:r w:rsidRPr="00BC2E85">
          <w:rPr>
            <w:rFonts w:asciiTheme="majorHAnsi" w:hAnsiTheme="majorHAnsi" w:cs="Courier"/>
            <w:color w:val="000000"/>
            <w:sz w:val="22"/>
            <w:szCs w:val="22"/>
          </w:rPr>
          <w:t>explor</w:t>
        </w:r>
        <w:r>
          <w:rPr>
            <w:rFonts w:asciiTheme="majorHAnsi" w:hAnsiTheme="majorHAnsi" w:cs="Courier"/>
            <w:color w:val="000000"/>
            <w:sz w:val="22"/>
            <w:szCs w:val="22"/>
          </w:rPr>
          <w:t>e</w:t>
        </w:r>
        <w:r w:rsidRPr="00BC2E85">
          <w:rPr>
            <w:rFonts w:asciiTheme="majorHAnsi" w:hAnsiTheme="majorHAnsi" w:cs="Courier"/>
            <w:color w:val="000000"/>
            <w:sz w:val="22"/>
            <w:szCs w:val="22"/>
          </w:rPr>
          <w:t xml:space="preserve"> </w:t>
        </w:r>
        <w:proofErr w:type="gramStart"/>
        <w:r w:rsidRPr="00BC2E85">
          <w:rPr>
            <w:rFonts w:asciiTheme="majorHAnsi" w:hAnsiTheme="majorHAnsi" w:cs="Courier"/>
            <w:color w:val="000000"/>
            <w:sz w:val="22"/>
            <w:szCs w:val="22"/>
          </w:rPr>
          <w:t xml:space="preserve">methods </w:t>
        </w:r>
        <w:r>
          <w:rPr>
            <w:rFonts w:asciiTheme="majorHAnsi" w:hAnsiTheme="majorHAnsi" w:cs="Courier"/>
            <w:color w:val="000000"/>
            <w:sz w:val="22"/>
            <w:szCs w:val="22"/>
          </w:rPr>
          <w:t>which</w:t>
        </w:r>
        <w:proofErr w:type="gramEnd"/>
        <w:r w:rsidRPr="00BC2E85">
          <w:rPr>
            <w:rFonts w:asciiTheme="majorHAnsi" w:hAnsiTheme="majorHAnsi" w:cs="Courier"/>
            <w:color w:val="000000"/>
            <w:sz w:val="22"/>
            <w:szCs w:val="22"/>
          </w:rPr>
          <w:t xml:space="preserve"> improve the compression radio obtained with wavelet transform on the same set of data. </w:t>
        </w:r>
        <w:r w:rsidRPr="00784589">
          <w:rPr>
            <w:rFonts w:asciiTheme="majorHAnsi" w:hAnsiTheme="majorHAnsi" w:cs="Courier"/>
            <w:color w:val="000000"/>
            <w:sz w:val="22"/>
            <w:szCs w:val="22"/>
          </w:rPr>
          <w:t xml:space="preserve"> </w:t>
        </w:r>
        <w:r>
          <w:rPr>
            <w:rFonts w:asciiTheme="majorHAnsi" w:hAnsiTheme="majorHAnsi" w:cs="Courier"/>
            <w:color w:val="000000"/>
            <w:sz w:val="22"/>
            <w:szCs w:val="22"/>
          </w:rPr>
          <w:t>S</w:t>
        </w:r>
        <w:r w:rsidRPr="00BC2E85">
          <w:rPr>
            <w:rFonts w:asciiTheme="majorHAnsi" w:hAnsiTheme="majorHAnsi" w:cs="Courier"/>
            <w:color w:val="000000"/>
            <w:sz w:val="22"/>
            <w:szCs w:val="22"/>
          </w:rPr>
          <w:t>ince</w:t>
        </w:r>
        <w:r>
          <w:rPr>
            <w:rFonts w:asciiTheme="majorHAnsi" w:hAnsiTheme="majorHAnsi" w:cs="Courier"/>
            <w:color w:val="000000"/>
            <w:sz w:val="22"/>
            <w:szCs w:val="22"/>
          </w:rPr>
          <w:t xml:space="preserve"> this scheme</w:t>
        </w:r>
        <w:r w:rsidRPr="00BC2E85">
          <w:rPr>
            <w:rFonts w:asciiTheme="majorHAnsi" w:hAnsiTheme="majorHAnsi" w:cs="Courier"/>
            <w:color w:val="000000"/>
            <w:sz w:val="22"/>
            <w:szCs w:val="22"/>
          </w:rPr>
          <w:t xml:space="preserve"> depends on the routing tree</w:t>
        </w:r>
        <w:r>
          <w:rPr>
            <w:rFonts w:asciiTheme="majorHAnsi" w:hAnsiTheme="majorHAnsi" w:cs="Courier"/>
            <w:color w:val="000000"/>
            <w:sz w:val="22"/>
            <w:szCs w:val="22"/>
          </w:rPr>
          <w:t>, t</w:t>
        </w:r>
        <w:r w:rsidRPr="00BC2E85">
          <w:rPr>
            <w:rFonts w:asciiTheme="majorHAnsi" w:hAnsiTheme="majorHAnsi" w:cs="Courier"/>
            <w:color w:val="000000"/>
            <w:sz w:val="22"/>
            <w:szCs w:val="22"/>
          </w:rPr>
          <w:t xml:space="preserve">emporal and spatial correlations between sensor data </w:t>
        </w:r>
        <w:r>
          <w:rPr>
            <w:rFonts w:asciiTheme="majorHAnsi" w:hAnsiTheme="majorHAnsi" w:cs="Courier"/>
            <w:color w:val="000000"/>
            <w:sz w:val="22"/>
            <w:szCs w:val="22"/>
          </w:rPr>
          <w:t xml:space="preserve">are </w:t>
        </w:r>
        <w:r w:rsidRPr="00BC2E85">
          <w:rPr>
            <w:rFonts w:asciiTheme="majorHAnsi" w:hAnsiTheme="majorHAnsi" w:cs="Courier"/>
            <w:color w:val="000000"/>
            <w:sz w:val="22"/>
            <w:szCs w:val="22"/>
          </w:rPr>
          <w:t>not explicitly exploit</w:t>
        </w:r>
        <w:r>
          <w:rPr>
            <w:rFonts w:asciiTheme="majorHAnsi" w:hAnsiTheme="majorHAnsi" w:cs="Courier"/>
            <w:color w:val="000000"/>
            <w:sz w:val="22"/>
            <w:szCs w:val="22"/>
          </w:rPr>
          <w:t>ed</w:t>
        </w:r>
        <w:proofErr w:type="gramStart"/>
        <w:r>
          <w:rPr>
            <w:rFonts w:asciiTheme="majorHAnsi" w:hAnsiTheme="majorHAnsi" w:cs="Courier"/>
            <w:color w:val="000000"/>
            <w:sz w:val="22"/>
            <w:szCs w:val="22"/>
          </w:rPr>
          <w:t>.</w:t>
        </w:r>
        <w:r w:rsidRPr="00BC2E85">
          <w:rPr>
            <w:rFonts w:asciiTheme="majorHAnsi" w:hAnsiTheme="majorHAnsi" w:cs="Courier"/>
            <w:color w:val="000000"/>
            <w:sz w:val="22"/>
            <w:szCs w:val="22"/>
          </w:rPr>
          <w:t>.</w:t>
        </w:r>
        <w:proofErr w:type="gramEnd"/>
        <w:r w:rsidRPr="00BC2E85">
          <w:rPr>
            <w:rFonts w:asciiTheme="majorHAnsi" w:hAnsiTheme="majorHAnsi" w:cs="Courier"/>
            <w:color w:val="800000"/>
            <w:sz w:val="22"/>
            <w:szCs w:val="22"/>
          </w:rPr>
          <w:t>\\</w:t>
        </w:r>
      </w:ins>
    </w:p>
    <w:p w14:paraId="5A278742" w14:textId="77777777" w:rsidR="006E03B6" w:rsidRPr="00BC2E85" w:rsidRDefault="006E03B6" w:rsidP="006E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1113" w:author="Alireza Masoum" w:date="2014-08-04T16:59:00Z"/>
          <w:rFonts w:asciiTheme="majorHAnsi" w:hAnsiTheme="majorHAnsi" w:cs="Courier"/>
          <w:sz w:val="22"/>
          <w:szCs w:val="22"/>
        </w:rPr>
      </w:pPr>
    </w:p>
    <w:p w14:paraId="397CE703" w14:textId="77777777" w:rsidR="006E03B6" w:rsidRPr="00BC2E85" w:rsidRDefault="006E03B6" w:rsidP="006E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ns w:id="1114" w:author="Alireza Masoum" w:date="2014-08-04T16:59:00Z"/>
          <w:rFonts w:asciiTheme="majorHAnsi" w:hAnsiTheme="majorHAnsi" w:cs="Courier"/>
          <w:sz w:val="22"/>
          <w:szCs w:val="22"/>
        </w:rPr>
      </w:pPr>
      <w:ins w:id="1115" w:author="Alireza Masoum" w:date="2014-08-04T16:59:00Z">
        <w:r w:rsidRPr="00BC2E85">
          <w:rPr>
            <w:rFonts w:asciiTheme="majorHAnsi" w:hAnsiTheme="majorHAnsi" w:cs="Courier"/>
            <w:color w:val="000000"/>
            <w:sz w:val="22"/>
            <w:szCs w:val="22"/>
          </w:rPr>
          <w:t xml:space="preserve">In [25,26] a baseline wavelet lifting approach is designed for signals f that </w:t>
        </w:r>
        <w:proofErr w:type="gramStart"/>
        <w:r w:rsidRPr="00BC2E85">
          <w:rPr>
            <w:rFonts w:asciiTheme="majorHAnsi" w:hAnsiTheme="majorHAnsi" w:cs="Courier"/>
            <w:color w:val="000000"/>
            <w:sz w:val="22"/>
            <w:szCs w:val="22"/>
          </w:rPr>
          <w:t>have</w:t>
        </w:r>
        <w:proofErr w:type="gramEnd"/>
        <w:r w:rsidRPr="00BC2E85">
          <w:rPr>
            <w:rFonts w:asciiTheme="majorHAnsi" w:hAnsiTheme="majorHAnsi" w:cs="Courier"/>
            <w:color w:val="000000"/>
            <w:sz w:val="22"/>
            <w:szCs w:val="22"/>
          </w:rPr>
          <w:t xml:space="preserve"> been sampled on a uniform grid. They extend the lifting scheme to 2-D wavelets transform, which </w:t>
        </w:r>
        <w:r>
          <w:rPr>
            <w:rFonts w:asciiTheme="majorHAnsi" w:hAnsiTheme="majorHAnsi" w:cs="Courier"/>
            <w:color w:val="000000"/>
            <w:sz w:val="22"/>
            <w:szCs w:val="22"/>
          </w:rPr>
          <w:t>is</w:t>
        </w:r>
        <w:r w:rsidRPr="00BC2E85">
          <w:rPr>
            <w:rFonts w:asciiTheme="majorHAnsi" w:hAnsiTheme="majorHAnsi" w:cs="Courier"/>
            <w:color w:val="000000"/>
            <w:sz w:val="22"/>
            <w:szCs w:val="22"/>
          </w:rPr>
          <w:t xml:space="preserve"> then applied with the routing tree. Additionally, the prediction and update filter designs assume that the cost of computing a wavelet coefficient depends </w:t>
        </w:r>
        <w:r>
          <w:rPr>
            <w:rFonts w:asciiTheme="majorHAnsi" w:hAnsiTheme="majorHAnsi" w:cs="Courier"/>
            <w:color w:val="000000"/>
            <w:sz w:val="22"/>
            <w:szCs w:val="22"/>
          </w:rPr>
          <w:t>only</w:t>
        </w:r>
        <w:r w:rsidRPr="00BC2E85">
          <w:rPr>
            <w:rFonts w:asciiTheme="majorHAnsi" w:hAnsiTheme="majorHAnsi" w:cs="Courier"/>
            <w:color w:val="000000"/>
            <w:sz w:val="22"/>
            <w:szCs w:val="22"/>
          </w:rPr>
          <w:t xml:space="preserve"> on the number of samples involved. This set-up does not map very well onto a WSN, since a WSN sampling is very often performed irregularly in the space domain according to the particular deployment of the sensors in the field. Nonetheless, it is possible to adapt wavelet transforms designed for regularly sampled data to irregular sampling [25]. In this case, the definition of the neighborhoods must be modified. This approach uses location information to define local neighborhoods of nodes at multiple scales that exchange information, forming multi-resolution geographical neighborhoods. This also forces the neighborhoods to be calculated in sequence from finest (smallest) to coarsest (largest) scales. For a local neighborhood at a particular scale, the partition stage arbitrarily selects a node to be placed in the even subset and moves all nodes within a smaller geographical neighborhood of the new even node to the odd subset. This process is repeated with the nodes remaining in the neighborhood until each node has been labeled as even or odd. The prediction and update filters are designed to perform optimal approximation of the corresponding sampled value by fitting a plane to the readings from sensors in the even/odd neighborhood partitions, correspondingly [25]</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ins>
    </w:p>
    <w:p w14:paraId="4EFD080A" w14:textId="77777777" w:rsidR="006E03B6" w:rsidRPr="00BC2E85" w:rsidRDefault="006E03B6" w:rsidP="00F6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376E592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1F5FCC8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{table}[h]</w:t>
      </w:r>
    </w:p>
    <w:p w14:paraId="3935D47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centering</w:t>
      </w:r>
      <w:proofErr w:type="gramEnd"/>
    </w:p>
    <w:p w14:paraId="6125DF3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caption</w:t>
      </w:r>
      <w:proofErr w:type="gramEnd"/>
      <w:r w:rsidRPr="00BC2E85">
        <w:rPr>
          <w:rFonts w:asciiTheme="majorHAnsi" w:hAnsiTheme="majorHAnsi" w:cs="Courier"/>
          <w:color w:val="000000"/>
          <w:sz w:val="22"/>
          <w:szCs w:val="22"/>
        </w:rPr>
        <w:t>{Performance Comparison of Graph WT methods}</w:t>
      </w:r>
    </w:p>
    <w:p w14:paraId="04F1C52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label</w:t>
      </w:r>
      <w:proofErr w:type="gramEnd"/>
      <w:r w:rsidRPr="00BC2E85">
        <w:rPr>
          <w:rFonts w:asciiTheme="majorHAnsi" w:hAnsiTheme="majorHAnsi" w:cs="Courier"/>
          <w:b/>
          <w:bCs/>
          <w:color w:val="0000CC"/>
          <w:sz w:val="22"/>
          <w:szCs w:val="22"/>
        </w:rPr>
        <w:t>{</w:t>
      </w:r>
      <w:proofErr w:type="spellStart"/>
      <w:r w:rsidRPr="00BC2E85">
        <w:rPr>
          <w:rFonts w:asciiTheme="majorHAnsi" w:hAnsiTheme="majorHAnsi" w:cs="Courier"/>
          <w:b/>
          <w:bCs/>
          <w:color w:val="0000CC"/>
          <w:sz w:val="22"/>
          <w:szCs w:val="22"/>
        </w:rPr>
        <w:t>table:GWT</w:t>
      </w:r>
      <w:proofErr w:type="spellEnd"/>
      <w:r w:rsidRPr="00BC2E85">
        <w:rPr>
          <w:rFonts w:asciiTheme="majorHAnsi" w:hAnsiTheme="majorHAnsi" w:cs="Courier"/>
          <w:b/>
          <w:bCs/>
          <w:color w:val="0000CC"/>
          <w:sz w:val="22"/>
          <w:szCs w:val="22"/>
        </w:rPr>
        <w:t>}</w:t>
      </w:r>
    </w:p>
    <w:p w14:paraId="4A24760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{tabular}{</w:t>
      </w:r>
      <w:proofErr w:type="spellStart"/>
      <w:r w:rsidRPr="00BC2E85">
        <w:rPr>
          <w:rFonts w:asciiTheme="majorHAnsi" w:hAnsiTheme="majorHAnsi" w:cs="Courier"/>
          <w:color w:val="000000"/>
          <w:sz w:val="22"/>
          <w:szCs w:val="22"/>
        </w:rPr>
        <w:t>ccccc</w:t>
      </w:r>
      <w:proofErr w:type="spellEnd"/>
      <w:r w:rsidRPr="00BC2E85">
        <w:rPr>
          <w:rFonts w:asciiTheme="majorHAnsi" w:hAnsiTheme="majorHAnsi" w:cs="Courier"/>
          <w:color w:val="000000"/>
          <w:sz w:val="22"/>
          <w:szCs w:val="22"/>
        </w:rPr>
        <w:t>}</w:t>
      </w:r>
    </w:p>
    <w:p w14:paraId="73CFD73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hline</w:t>
      </w:r>
      <w:proofErr w:type="spellEnd"/>
      <w:proofErr w:type="gramEnd"/>
    </w:p>
    <w:p w14:paraId="0780EE9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&amp; CR                                  &amp; </w:t>
      </w:r>
      <w:proofErr w:type="spellStart"/>
      <w:r w:rsidRPr="00BC2E85">
        <w:rPr>
          <w:rFonts w:asciiTheme="majorHAnsi" w:hAnsiTheme="majorHAnsi" w:cs="Courier"/>
          <w:color w:val="000000"/>
          <w:sz w:val="22"/>
          <w:szCs w:val="22"/>
        </w:rPr>
        <w:t>Cmm</w:t>
      </w:r>
      <w:proofErr w:type="spellEnd"/>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Comp</w:t>
      </w:r>
      <w:r w:rsidRPr="00BC2E85">
        <w:rPr>
          <w:rFonts w:asciiTheme="majorHAnsi" w:hAnsiTheme="majorHAnsi" w:cs="Courier"/>
          <w:color w:val="800000"/>
          <w:sz w:val="22"/>
          <w:szCs w:val="22"/>
        </w:rPr>
        <w:t>\_Cost</w:t>
      </w:r>
      <w:r w:rsidRPr="00BC2E85">
        <w:rPr>
          <w:rFonts w:asciiTheme="majorHAnsi" w:hAnsiTheme="majorHAnsi" w:cs="Courier"/>
          <w:color w:val="000000"/>
          <w:sz w:val="22"/>
          <w:szCs w:val="22"/>
        </w:rPr>
        <w:t xml:space="preserve">             &amp; Net</w:t>
      </w:r>
      <w:r w:rsidRPr="00BC2E85">
        <w:rPr>
          <w:rFonts w:asciiTheme="majorHAnsi" w:hAnsiTheme="majorHAnsi" w:cs="Courier"/>
          <w:color w:val="800000"/>
          <w:sz w:val="22"/>
          <w:szCs w:val="22"/>
        </w:rPr>
        <w:t>\_Saving</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784DEFF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{1}{|l|}{29}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{1}{c|}{Depends on SNR}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60FAEFA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{1}{|c|}{30}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{1}{c|}{Depends on SNR}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15C7CFB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{tabular}</w:t>
      </w:r>
    </w:p>
    <w:p w14:paraId="2D78DD0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{table}</w:t>
      </w:r>
    </w:p>
    <w:p w14:paraId="10C5045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7143E4B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paragraph</w:t>
      </w:r>
      <w:proofErr w:type="gramEnd"/>
      <w:r w:rsidRPr="00BC2E85">
        <w:rPr>
          <w:rFonts w:asciiTheme="majorHAnsi" w:hAnsiTheme="majorHAnsi" w:cs="Courier"/>
          <w:color w:val="000000"/>
          <w:sz w:val="22"/>
          <w:szCs w:val="22"/>
        </w:rPr>
        <w:t>{Compressive Sensing/Distributed Compressive Sensing}</w:t>
      </w:r>
    </w:p>
    <w:p w14:paraId="54AAA81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31FF18D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Existing compression techniques suffer from some essential disadvantages, which make them inefficient.  Sampling and processing high-dimensional signals are inappropriate for resource restricted sensor nodes. Upon receiving such a high dimensional signal parameters, encoder discards most of the samples and only transfers most informative ones, which causes wasting energy and processing resources. In other hand, encoder is required to send the location of most informative signals’ coefficients as well as amplitudes.  There is an emerging compression technique called compressive sensing which is able to compress and reconstruct sparse or compressible signal from small number of measurements without requiring any </w:t>
      </w:r>
      <w:proofErr w:type="spellStart"/>
      <w:r w:rsidRPr="00BC2E85">
        <w:rPr>
          <w:rFonts w:asciiTheme="majorHAnsi" w:hAnsiTheme="majorHAnsi" w:cs="Courier"/>
          <w:color w:val="000000"/>
          <w:sz w:val="22"/>
          <w:szCs w:val="22"/>
        </w:rPr>
        <w:t>apriori</w:t>
      </w:r>
      <w:proofErr w:type="spellEnd"/>
      <w:r w:rsidRPr="00BC2E85">
        <w:rPr>
          <w:rFonts w:asciiTheme="majorHAnsi" w:hAnsiTheme="majorHAnsi" w:cs="Courier"/>
          <w:color w:val="000000"/>
          <w:sz w:val="22"/>
          <w:szCs w:val="22"/>
        </w:rPr>
        <w:t xml:space="preserve"> knowledge about the signal structure. </w:t>
      </w:r>
    </w:p>
    <w:p w14:paraId="22693A4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Against existing traditional compression techniques, compressive sensing based approaches sample signal with sub-Shannon</w:t>
      </w:r>
      <w:ins w:id="1116" w:author="University of Twente" w:date="2014-08-03T12:08:00Z">
        <w:r w:rsidR="007425F1">
          <w:rPr>
            <w:rFonts w:asciiTheme="majorHAnsi" w:hAnsiTheme="majorHAnsi" w:cs="Courier"/>
            <w:color w:val="000000"/>
            <w:sz w:val="22"/>
            <w:szCs w:val="22"/>
          </w:rPr>
          <w:t>-</w:t>
        </w:r>
      </w:ins>
      <w:proofErr w:type="spellStart"/>
      <w:r w:rsidRPr="00BC2E85">
        <w:rPr>
          <w:rFonts w:asciiTheme="majorHAnsi" w:hAnsiTheme="majorHAnsi" w:cs="Courier"/>
          <w:color w:val="000000"/>
          <w:sz w:val="22"/>
          <w:szCs w:val="22"/>
        </w:rPr>
        <w:t>Nyquist</w:t>
      </w:r>
      <w:proofErr w:type="spellEnd"/>
      <w:r w:rsidRPr="00BC2E85">
        <w:rPr>
          <w:rFonts w:asciiTheme="majorHAnsi" w:hAnsiTheme="majorHAnsi" w:cs="Courier"/>
          <w:color w:val="000000"/>
          <w:sz w:val="22"/>
          <w:szCs w:val="22"/>
        </w:rPr>
        <w:t xml:space="preserve"> rate and recover this signal </w:t>
      </w:r>
      <w:ins w:id="1117" w:author="University of Twente" w:date="2014-08-03T12:08:00Z">
        <w:r w:rsidR="007425F1">
          <w:rPr>
            <w:rFonts w:asciiTheme="majorHAnsi" w:hAnsiTheme="majorHAnsi" w:cs="Courier"/>
            <w:color w:val="000000"/>
            <w:sz w:val="22"/>
            <w:szCs w:val="22"/>
          </w:rPr>
          <w:t xml:space="preserve">with </w:t>
        </w:r>
      </w:ins>
      <w:r w:rsidRPr="00BC2E85">
        <w:rPr>
          <w:rFonts w:asciiTheme="majorHAnsi" w:hAnsiTheme="majorHAnsi" w:cs="Courier"/>
          <w:color w:val="000000"/>
          <w:sz w:val="22"/>
          <w:szCs w:val="22"/>
        </w:rPr>
        <w:t xml:space="preserve">high accuracy if certain condition are satisfied.  In fact </w:t>
      </w:r>
      <w:ins w:id="1118" w:author="University of Twente" w:date="2014-08-03T12:08:00Z">
        <w:r w:rsidR="007425F1">
          <w:rPr>
            <w:rFonts w:asciiTheme="majorHAnsi" w:hAnsiTheme="majorHAnsi" w:cs="Courier"/>
            <w:color w:val="000000"/>
            <w:sz w:val="22"/>
            <w:szCs w:val="22"/>
          </w:rPr>
          <w:t xml:space="preserve">compressive sensing </w:t>
        </w:r>
      </w:ins>
      <w:del w:id="1119" w:author="University of Twente" w:date="2014-08-03T12:08:00Z">
        <w:r w:rsidRPr="00BC2E85" w:rsidDel="007425F1">
          <w:rPr>
            <w:rFonts w:asciiTheme="majorHAnsi" w:hAnsiTheme="majorHAnsi" w:cs="Courier"/>
            <w:color w:val="000000"/>
            <w:sz w:val="22"/>
            <w:szCs w:val="22"/>
          </w:rPr>
          <w:delText>CS</w:delText>
        </w:r>
      </w:del>
      <w:r w:rsidRPr="00BC2E85">
        <w:rPr>
          <w:rFonts w:asciiTheme="majorHAnsi" w:hAnsiTheme="majorHAnsi" w:cs="Courier"/>
          <w:color w:val="000000"/>
          <w:sz w:val="22"/>
          <w:szCs w:val="22"/>
        </w:rPr>
        <w:t xml:space="preserve"> utilizes information rate instead of sampling rate to sample and recover the signal. </w:t>
      </w:r>
    </w:p>
    <w:p w14:paraId="39ECF8BA" w14:textId="77777777" w:rsidR="00BC2E85" w:rsidRPr="00BC2E85" w:rsidRDefault="007425F1" w:rsidP="0074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roofErr w:type="gramStart"/>
      <w:ins w:id="1120" w:author="University of Twente" w:date="2014-08-03T12:09:00Z">
        <w:r>
          <w:rPr>
            <w:rFonts w:asciiTheme="majorHAnsi" w:hAnsiTheme="majorHAnsi" w:cs="Courier"/>
            <w:color w:val="000000"/>
            <w:sz w:val="22"/>
            <w:szCs w:val="22"/>
          </w:rPr>
          <w:lastRenderedPageBreak/>
          <w:t>compressive</w:t>
        </w:r>
        <w:proofErr w:type="gramEnd"/>
        <w:r>
          <w:rPr>
            <w:rFonts w:asciiTheme="majorHAnsi" w:hAnsiTheme="majorHAnsi" w:cs="Courier"/>
            <w:color w:val="000000"/>
            <w:sz w:val="22"/>
            <w:szCs w:val="22"/>
          </w:rPr>
          <w:t xml:space="preserve"> sensing </w:t>
        </w:r>
      </w:ins>
      <w:del w:id="1121" w:author="University of Twente" w:date="2014-08-03T12:09:00Z">
        <w:r w:rsidR="00BC2E85" w:rsidRPr="00BC2E85" w:rsidDel="007425F1">
          <w:rPr>
            <w:rFonts w:asciiTheme="majorHAnsi" w:hAnsiTheme="majorHAnsi" w:cs="Courier"/>
            <w:color w:val="000000"/>
            <w:sz w:val="22"/>
            <w:szCs w:val="22"/>
          </w:rPr>
          <w:delText>CS</w:delText>
        </w:r>
      </w:del>
      <w:r w:rsidR="00BC2E85" w:rsidRPr="00BC2E85">
        <w:rPr>
          <w:rFonts w:asciiTheme="majorHAnsi" w:hAnsiTheme="majorHAnsi" w:cs="Courier"/>
          <w:color w:val="000000"/>
          <w:sz w:val="22"/>
          <w:szCs w:val="22"/>
        </w:rPr>
        <w:t xml:space="preserve"> is advantageous whenever signals are sparse in a known basis, measurements (computation at the sensor end) are expensive and computations at the receiver end are cheap [3]. These characteristics completely match wireless sensor networks, which have asymmetric computational nature. Temporal, spatial and </w:t>
      </w:r>
      <w:proofErr w:type="spellStart"/>
      <w:r w:rsidR="00BC2E85" w:rsidRPr="00BC2E85">
        <w:rPr>
          <w:rFonts w:asciiTheme="majorHAnsi" w:hAnsiTheme="majorHAnsi" w:cs="Courier"/>
          <w:color w:val="000000"/>
          <w:sz w:val="22"/>
          <w:szCs w:val="22"/>
        </w:rPr>
        <w:t>spatio</w:t>
      </w:r>
      <w:proofErr w:type="spellEnd"/>
      <w:r w:rsidR="00BC2E85" w:rsidRPr="00BC2E85">
        <w:rPr>
          <w:rFonts w:asciiTheme="majorHAnsi" w:hAnsiTheme="majorHAnsi" w:cs="Courier"/>
          <w:color w:val="000000"/>
          <w:sz w:val="22"/>
          <w:szCs w:val="22"/>
        </w:rPr>
        <w:t xml:space="preserve">-temporal correlation among sensor nodes readings satisfies </w:t>
      </w:r>
      <w:proofErr w:type="spellStart"/>
      <w:r w:rsidR="00BC2E85" w:rsidRPr="00BC2E85">
        <w:rPr>
          <w:rFonts w:asciiTheme="majorHAnsi" w:hAnsiTheme="majorHAnsi" w:cs="Courier"/>
          <w:color w:val="000000"/>
          <w:sz w:val="22"/>
          <w:szCs w:val="22"/>
        </w:rPr>
        <w:t>sparsity</w:t>
      </w:r>
      <w:proofErr w:type="spellEnd"/>
      <w:r w:rsidR="00BC2E85" w:rsidRPr="00BC2E85">
        <w:rPr>
          <w:rFonts w:asciiTheme="majorHAnsi" w:hAnsiTheme="majorHAnsi" w:cs="Courier"/>
          <w:color w:val="000000"/>
          <w:sz w:val="22"/>
          <w:szCs w:val="22"/>
        </w:rPr>
        <w:t xml:space="preserve"> or compressibility requirements of </w:t>
      </w:r>
      <w:ins w:id="1122" w:author="University of Twente" w:date="2014-08-03T12:09:00Z">
        <w:r>
          <w:rPr>
            <w:rFonts w:asciiTheme="majorHAnsi" w:hAnsiTheme="majorHAnsi" w:cs="Courier"/>
            <w:color w:val="000000"/>
            <w:sz w:val="22"/>
            <w:szCs w:val="22"/>
          </w:rPr>
          <w:t xml:space="preserve">compressive sensing </w:t>
        </w:r>
      </w:ins>
      <w:del w:id="1123" w:author="University of Twente" w:date="2014-08-03T12:09:00Z">
        <w:r w:rsidR="00BC2E85" w:rsidRPr="00BC2E85" w:rsidDel="007425F1">
          <w:rPr>
            <w:rFonts w:asciiTheme="majorHAnsi" w:hAnsiTheme="majorHAnsi" w:cs="Courier"/>
            <w:color w:val="000000"/>
            <w:sz w:val="22"/>
            <w:szCs w:val="22"/>
          </w:rPr>
          <w:delText>CS</w:delText>
        </w:r>
      </w:del>
      <w:r w:rsidR="00BC2E85" w:rsidRPr="00BC2E85">
        <w:rPr>
          <w:rFonts w:asciiTheme="majorHAnsi" w:hAnsiTheme="majorHAnsi" w:cs="Courier"/>
          <w:color w:val="000000"/>
          <w:sz w:val="22"/>
          <w:szCs w:val="22"/>
        </w:rPr>
        <w:t xml:space="preserve">.  A complicated decoding task takes place in sink or central node while sensor nodes run a simple encoding procedure.  In addition, it minimizes the abnormal sensor reading as well as sensitivity to packet loss. According to the type of correlation which </w:t>
      </w:r>
      <w:ins w:id="1124" w:author="University of Twente" w:date="2014-08-03T12:11:00Z">
        <w:r>
          <w:rPr>
            <w:rFonts w:asciiTheme="majorHAnsi" w:hAnsiTheme="majorHAnsi" w:cs="Courier"/>
            <w:color w:val="000000"/>
            <w:sz w:val="22"/>
            <w:szCs w:val="22"/>
          </w:rPr>
          <w:t xml:space="preserve">compressive sensing </w:t>
        </w:r>
      </w:ins>
      <w:del w:id="1125" w:author="University of Twente" w:date="2014-08-03T12:11:00Z">
        <w:r w:rsidR="00BC2E85" w:rsidRPr="00BC2E85" w:rsidDel="007425F1">
          <w:rPr>
            <w:rFonts w:asciiTheme="majorHAnsi" w:hAnsiTheme="majorHAnsi" w:cs="Courier"/>
            <w:color w:val="000000"/>
            <w:sz w:val="22"/>
            <w:szCs w:val="22"/>
          </w:rPr>
          <w:delText>CS</w:delText>
        </w:r>
      </w:del>
      <w:r w:rsidR="00BC2E85" w:rsidRPr="00BC2E85">
        <w:rPr>
          <w:rFonts w:asciiTheme="majorHAnsi" w:hAnsiTheme="majorHAnsi" w:cs="Courier"/>
          <w:color w:val="000000"/>
          <w:sz w:val="22"/>
          <w:szCs w:val="22"/>
        </w:rPr>
        <w:t xml:space="preserve"> techniques utilize, we classify them to three </w:t>
      </w:r>
      <w:proofErr w:type="gramStart"/>
      <w:r w:rsidR="00BC2E85" w:rsidRPr="00BC2E85">
        <w:rPr>
          <w:rFonts w:asciiTheme="majorHAnsi" w:hAnsiTheme="majorHAnsi" w:cs="Courier"/>
          <w:color w:val="000000"/>
          <w:sz w:val="22"/>
          <w:szCs w:val="22"/>
        </w:rPr>
        <w:t>category</w:t>
      </w:r>
      <w:proofErr w:type="gramEnd"/>
      <w:r w:rsidR="00BC2E85" w:rsidRPr="00BC2E85">
        <w:rPr>
          <w:rFonts w:asciiTheme="majorHAnsi" w:hAnsiTheme="majorHAnsi" w:cs="Courier"/>
          <w:color w:val="000000"/>
          <w:sz w:val="22"/>
          <w:szCs w:val="22"/>
        </w:rPr>
        <w:t xml:space="preserve">: Temporal, Spatial and </w:t>
      </w:r>
      <w:proofErr w:type="spellStart"/>
      <w:r w:rsidR="00BC2E85" w:rsidRPr="00BC2E85">
        <w:rPr>
          <w:rFonts w:asciiTheme="majorHAnsi" w:hAnsiTheme="majorHAnsi" w:cs="Courier"/>
          <w:color w:val="000000"/>
          <w:sz w:val="22"/>
          <w:szCs w:val="22"/>
        </w:rPr>
        <w:t>Spatio</w:t>
      </w:r>
      <w:proofErr w:type="spellEnd"/>
      <w:r w:rsidR="00BC2E85" w:rsidRPr="00BC2E85">
        <w:rPr>
          <w:rFonts w:asciiTheme="majorHAnsi" w:hAnsiTheme="majorHAnsi" w:cs="Courier"/>
          <w:color w:val="000000"/>
          <w:sz w:val="22"/>
          <w:szCs w:val="22"/>
        </w:rPr>
        <w:t xml:space="preserve"> temporal.</w:t>
      </w:r>
    </w:p>
    <w:p w14:paraId="530ECFF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7A4DDD4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subparagraph</w:t>
      </w:r>
      <w:proofErr w:type="gramEnd"/>
      <w:r w:rsidRPr="00BC2E85">
        <w:rPr>
          <w:rFonts w:asciiTheme="majorHAnsi" w:hAnsiTheme="majorHAnsi" w:cs="Courier"/>
          <w:color w:val="000000"/>
          <w:sz w:val="22"/>
          <w:szCs w:val="22"/>
        </w:rPr>
        <w:t>{Temporal Compressive Sensing}</w:t>
      </w:r>
    </w:p>
    <w:p w14:paraId="182EA16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roofErr w:type="spellStart"/>
      <w:r w:rsidRPr="00BC2E85">
        <w:rPr>
          <w:rFonts w:asciiTheme="majorHAnsi" w:hAnsiTheme="majorHAnsi" w:cs="Courier"/>
          <w:color w:val="000000"/>
          <w:sz w:val="22"/>
          <w:szCs w:val="22"/>
        </w:rPr>
        <w:t>Haupt</w:t>
      </w:r>
      <w:proofErr w:type="spellEnd"/>
      <w:r w:rsidRPr="00BC2E85">
        <w:rPr>
          <w:rFonts w:asciiTheme="majorHAnsi" w:hAnsiTheme="majorHAnsi" w:cs="Courier"/>
          <w:color w:val="000000"/>
          <w:sz w:val="22"/>
          <w:szCs w:val="22"/>
        </w:rPr>
        <w:t xml:space="preserve"> et al. discuss how to makes encoding process more efficient in term of resource management strategy. Proposed approach considers temporal correlation among sensor node readings to recover the original signal. They combine compressive sensing with routing method to recover a sparse signal in a multi</w:t>
      </w:r>
      <w:ins w:id="1126" w:author="University of Twente" w:date="2014-08-03T12:11:00Z">
        <w:r w:rsidR="007425F1">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hop network. Gossip based routing protocol helps data gathering approach to use the benefits of </w:t>
      </w:r>
      <w:ins w:id="1127" w:author="University of Twente" w:date="2014-08-03T12:11:00Z">
        <w:r w:rsidR="007425F1">
          <w:rPr>
            <w:rFonts w:asciiTheme="majorHAnsi" w:hAnsiTheme="majorHAnsi" w:cs="Courier"/>
            <w:color w:val="000000"/>
            <w:sz w:val="22"/>
            <w:szCs w:val="22"/>
          </w:rPr>
          <w:t xml:space="preserve">compressive sensing </w:t>
        </w:r>
      </w:ins>
      <w:del w:id="1128" w:author="University of Twente" w:date="2014-08-03T12:11:00Z">
        <w:r w:rsidRPr="00BC2E85" w:rsidDel="007425F1">
          <w:rPr>
            <w:rFonts w:asciiTheme="majorHAnsi" w:hAnsiTheme="majorHAnsi" w:cs="Courier"/>
            <w:color w:val="000000"/>
            <w:sz w:val="22"/>
            <w:szCs w:val="22"/>
          </w:rPr>
          <w:delText>CS</w:delText>
        </w:r>
      </w:del>
      <w:r w:rsidRPr="00BC2E85">
        <w:rPr>
          <w:rFonts w:asciiTheme="majorHAnsi" w:hAnsiTheme="majorHAnsi" w:cs="Courier"/>
          <w:color w:val="000000"/>
          <w:sz w:val="22"/>
          <w:szCs w:val="22"/>
        </w:rPr>
        <w:t xml:space="preserve"> in storing and recovering data form multiples points of network instead of BS. Each sensor calculates measurement and transfer it to the subset of sensor nodes using gossip based routing. </w:t>
      </w:r>
      <w:r w:rsidRPr="00BC2E85">
        <w:rPr>
          <w:rFonts w:asciiTheme="majorHAnsi" w:hAnsiTheme="majorHAnsi" w:cs="Courier"/>
          <w:color w:val="800000"/>
          <w:sz w:val="22"/>
          <w:szCs w:val="22"/>
        </w:rPr>
        <w:t>\\</w:t>
      </w:r>
    </w:p>
    <w:p w14:paraId="4FF266F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21644827"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TC-CSBP [20] is </w:t>
      </w:r>
      <w:proofErr w:type="gramStart"/>
      <w:r w:rsidRPr="00BC2E85">
        <w:rPr>
          <w:rFonts w:asciiTheme="majorHAnsi" w:hAnsiTheme="majorHAnsi" w:cs="Courier"/>
          <w:color w:val="000000"/>
          <w:sz w:val="22"/>
          <w:szCs w:val="22"/>
        </w:rPr>
        <w:t>a belief</w:t>
      </w:r>
      <w:proofErr w:type="gramEnd"/>
      <w:r w:rsidRPr="00BC2E85">
        <w:rPr>
          <w:rFonts w:asciiTheme="majorHAnsi" w:hAnsiTheme="majorHAnsi" w:cs="Courier"/>
          <w:color w:val="000000"/>
          <w:sz w:val="22"/>
          <w:szCs w:val="22"/>
        </w:rPr>
        <w:t xml:space="preserve"> propagation based </w:t>
      </w:r>
      <w:ins w:id="1129" w:author="University of Twente" w:date="2014-08-03T12:11:00Z">
        <w:r w:rsidR="007425F1">
          <w:rPr>
            <w:rFonts w:asciiTheme="majorHAnsi" w:hAnsiTheme="majorHAnsi" w:cs="Courier"/>
            <w:color w:val="000000"/>
            <w:sz w:val="22"/>
            <w:szCs w:val="22"/>
          </w:rPr>
          <w:t xml:space="preserve">compressive sensing </w:t>
        </w:r>
      </w:ins>
      <w:del w:id="1130" w:author="University of Twente" w:date="2014-08-03T12:11:00Z">
        <w:r w:rsidRPr="00BC2E85" w:rsidDel="007425F1">
          <w:rPr>
            <w:rFonts w:asciiTheme="majorHAnsi" w:hAnsiTheme="majorHAnsi" w:cs="Courier"/>
            <w:color w:val="000000"/>
            <w:sz w:val="22"/>
            <w:szCs w:val="22"/>
          </w:rPr>
          <w:delText>BCS</w:delText>
        </w:r>
      </w:del>
      <w:r w:rsidRPr="00BC2E85">
        <w:rPr>
          <w:rFonts w:asciiTheme="majorHAnsi" w:hAnsiTheme="majorHAnsi" w:cs="Courier"/>
          <w:color w:val="000000"/>
          <w:sz w:val="22"/>
          <w:szCs w:val="22"/>
        </w:rPr>
        <w:t xml:space="preserve"> technique, which employ temporal correlation among sensor node readings to reconstruct the signal. This approach only focused on temporal correlation based reconstruction algorithm and dose not mentioned energy efficiency of the approach. This reconstruction method builds upon compressive sensing via belief propagation (CSBP) [] technique. They employ the time-correlation model of signal as a priori information and improve reconstruction accuracy. Further, an integration of online model estimation into TC-CSBP was studied for more accurate model estimation</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1F30CBC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2E0628F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Authors </w:t>
      </w:r>
      <w:proofErr w:type="gramStart"/>
      <w:r w:rsidRPr="00BC2E85">
        <w:rPr>
          <w:rFonts w:asciiTheme="majorHAnsi" w:hAnsiTheme="majorHAnsi" w:cs="Courier"/>
          <w:color w:val="000000"/>
          <w:sz w:val="22"/>
          <w:szCs w:val="22"/>
        </w:rPr>
        <w:t>in[</w:t>
      </w:r>
      <w:proofErr w:type="gramEnd"/>
      <w:r w:rsidRPr="00BC2E85">
        <w:rPr>
          <w:rFonts w:asciiTheme="majorHAnsi" w:hAnsiTheme="majorHAnsi" w:cs="Courier"/>
          <w:color w:val="000000"/>
          <w:sz w:val="22"/>
          <w:szCs w:val="22"/>
        </w:rPr>
        <w:t xml:space="preserve">] address three different temporal correlation based compressive sensing techniques. The first approaches employ temporal correlation to have more </w:t>
      </w:r>
      <w:proofErr w:type="spellStart"/>
      <w:r w:rsidRPr="00BC2E85">
        <w:rPr>
          <w:rFonts w:asciiTheme="majorHAnsi" w:hAnsiTheme="majorHAnsi" w:cs="Courier"/>
          <w:color w:val="000000"/>
          <w:sz w:val="22"/>
          <w:szCs w:val="22"/>
        </w:rPr>
        <w:t>sparsity</w:t>
      </w:r>
      <w:proofErr w:type="spellEnd"/>
      <w:r w:rsidRPr="00BC2E85">
        <w:rPr>
          <w:rFonts w:asciiTheme="majorHAnsi" w:hAnsiTheme="majorHAnsi" w:cs="Courier"/>
          <w:color w:val="000000"/>
          <w:sz w:val="22"/>
          <w:szCs w:val="22"/>
        </w:rPr>
        <w:t xml:space="preserve"> level which results in less number of measurements. Other approach emphasizes on using temporal correlation as prior information to reconstruct the original signal. The last approach makes multiple measurement vectors by combining several single time measurement vectors to achieve sparser representation.  They evaluate the performance of their methods at different noise levels</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3D5E9B3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7175871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[23] </w:t>
      </w:r>
      <w:proofErr w:type="gramStart"/>
      <w:r w:rsidRPr="00BC2E85">
        <w:rPr>
          <w:rFonts w:asciiTheme="majorHAnsi" w:hAnsiTheme="majorHAnsi" w:cs="Courier"/>
          <w:color w:val="000000"/>
          <w:sz w:val="22"/>
          <w:szCs w:val="22"/>
        </w:rPr>
        <w:t>suggest</w:t>
      </w:r>
      <w:proofErr w:type="gramEnd"/>
      <w:r w:rsidRPr="00BC2E85">
        <w:rPr>
          <w:rFonts w:asciiTheme="majorHAnsi" w:hAnsiTheme="majorHAnsi" w:cs="Courier"/>
          <w:color w:val="000000"/>
          <w:sz w:val="22"/>
          <w:szCs w:val="22"/>
        </w:rPr>
        <w:t xml:space="preserve"> a </w:t>
      </w:r>
      <w:ins w:id="1131" w:author="University of Twente" w:date="2014-08-03T12:12:00Z">
        <w:r w:rsidR="007425F1">
          <w:rPr>
            <w:rFonts w:asciiTheme="majorHAnsi" w:hAnsiTheme="majorHAnsi" w:cs="Courier"/>
            <w:color w:val="000000"/>
            <w:sz w:val="22"/>
            <w:szCs w:val="22"/>
          </w:rPr>
          <w:t xml:space="preserve">compressive sensing </w:t>
        </w:r>
      </w:ins>
      <w:del w:id="1132" w:author="University of Twente" w:date="2014-08-03T12:12:00Z">
        <w:r w:rsidRPr="00BC2E85" w:rsidDel="007425F1">
          <w:rPr>
            <w:rFonts w:asciiTheme="majorHAnsi" w:hAnsiTheme="majorHAnsi" w:cs="Courier"/>
            <w:color w:val="000000"/>
            <w:sz w:val="22"/>
            <w:szCs w:val="22"/>
          </w:rPr>
          <w:delText>CS</w:delText>
        </w:r>
      </w:del>
      <w:r w:rsidRPr="00BC2E85">
        <w:rPr>
          <w:rFonts w:asciiTheme="majorHAnsi" w:hAnsiTheme="majorHAnsi" w:cs="Courier"/>
          <w:color w:val="000000"/>
          <w:sz w:val="22"/>
          <w:szCs w:val="22"/>
        </w:rPr>
        <w:t xml:space="preserve"> based data gathering method to monitor ECG signals in Wireless body area networks. They proved that existing transform based compression techniques are too complex and time consuming solutions. Proposed technique employs binary sparse sensing matrix and achieve low complexity and energy efficiency. Compared with </w:t>
      </w:r>
      <w:ins w:id="1133" w:author="University of Twente" w:date="2014-08-03T12:13:00Z">
        <w:r w:rsidR="007425F1">
          <w:rPr>
            <w:rFonts w:asciiTheme="majorHAnsi" w:hAnsiTheme="majorHAnsi" w:cs="Courier"/>
            <w:color w:val="000000"/>
            <w:sz w:val="22"/>
            <w:szCs w:val="22"/>
          </w:rPr>
          <w:t>discrete wavelet transform</w:t>
        </w:r>
      </w:ins>
      <w:del w:id="1134" w:author="University of Twente" w:date="2014-08-03T12:13:00Z">
        <w:r w:rsidRPr="00BC2E85" w:rsidDel="007425F1">
          <w:rPr>
            <w:rFonts w:asciiTheme="majorHAnsi" w:hAnsiTheme="majorHAnsi" w:cs="Courier"/>
            <w:color w:val="000000"/>
            <w:sz w:val="22"/>
            <w:szCs w:val="22"/>
          </w:rPr>
          <w:delText>DWT</w:delText>
        </w:r>
      </w:del>
      <w:r w:rsidRPr="00BC2E85">
        <w:rPr>
          <w:rFonts w:asciiTheme="majorHAnsi" w:hAnsiTheme="majorHAnsi" w:cs="Courier"/>
          <w:color w:val="000000"/>
          <w:sz w:val="22"/>
          <w:szCs w:val="22"/>
        </w:rPr>
        <w:t xml:space="preserve"> based compression algorithm, it represents a very low complexity and CPU execution time which leads to 37</w:t>
      </w:r>
      <w:r w:rsidRPr="00BC2E85">
        <w:rPr>
          <w:rFonts w:asciiTheme="majorHAnsi" w:hAnsiTheme="majorHAnsi" w:cs="Courier"/>
          <w:color w:val="606060"/>
          <w:sz w:val="22"/>
          <w:szCs w:val="22"/>
        </w:rPr>
        <w:t>% extension in node lifetime</w:t>
      </w:r>
      <w:proofErr w:type="gramStart"/>
      <w:r w:rsidRPr="00BC2E85">
        <w:rPr>
          <w:rFonts w:asciiTheme="majorHAnsi" w:hAnsiTheme="majorHAnsi" w:cs="Courier"/>
          <w:color w:val="606060"/>
          <w:sz w:val="22"/>
          <w:szCs w:val="22"/>
        </w:rPr>
        <w:t>.\</w:t>
      </w:r>
      <w:proofErr w:type="gramEnd"/>
      <w:r w:rsidRPr="00BC2E85">
        <w:rPr>
          <w:rFonts w:asciiTheme="majorHAnsi" w:hAnsiTheme="majorHAnsi" w:cs="Courier"/>
          <w:color w:val="606060"/>
          <w:sz w:val="22"/>
          <w:szCs w:val="22"/>
        </w:rPr>
        <w:t>\</w:t>
      </w:r>
    </w:p>
    <w:p w14:paraId="44CD403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112598B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roofErr w:type="gramStart"/>
      <w:r w:rsidRPr="00BC2E85">
        <w:rPr>
          <w:rFonts w:asciiTheme="majorHAnsi" w:hAnsiTheme="majorHAnsi" w:cs="Courier"/>
          <w:color w:val="000000"/>
          <w:sz w:val="22"/>
          <w:szCs w:val="22"/>
        </w:rPr>
        <w:t xml:space="preserve">Proposed adaptive </w:t>
      </w:r>
      <w:ins w:id="1135" w:author="University of Twente" w:date="2014-08-03T12:13:00Z">
        <w:r w:rsidR="007425F1">
          <w:rPr>
            <w:rFonts w:asciiTheme="majorHAnsi" w:hAnsiTheme="majorHAnsi" w:cs="Courier"/>
            <w:color w:val="000000"/>
            <w:sz w:val="22"/>
            <w:szCs w:val="22"/>
          </w:rPr>
          <w:t xml:space="preserve">compressive sensing </w:t>
        </w:r>
      </w:ins>
      <w:del w:id="1136" w:author="University of Twente" w:date="2014-08-03T12:13:00Z">
        <w:r w:rsidRPr="00BC2E85" w:rsidDel="007425F1">
          <w:rPr>
            <w:rFonts w:asciiTheme="majorHAnsi" w:hAnsiTheme="majorHAnsi" w:cs="Courier"/>
            <w:color w:val="000000"/>
            <w:sz w:val="22"/>
            <w:szCs w:val="22"/>
          </w:rPr>
          <w:delText xml:space="preserve">CS </w:delText>
        </w:r>
      </w:del>
      <w:r w:rsidRPr="00BC2E85">
        <w:rPr>
          <w:rFonts w:asciiTheme="majorHAnsi" w:hAnsiTheme="majorHAnsi" w:cs="Courier"/>
          <w:color w:val="000000"/>
          <w:sz w:val="22"/>
          <w:szCs w:val="22"/>
        </w:rPr>
        <w:t>techniques in [22,44] utilizes</w:t>
      </w:r>
      <w:proofErr w:type="gramEnd"/>
      <w:r w:rsidRPr="00BC2E85">
        <w:rPr>
          <w:rFonts w:asciiTheme="majorHAnsi" w:hAnsiTheme="majorHAnsi" w:cs="Courier"/>
          <w:color w:val="000000"/>
          <w:sz w:val="22"/>
          <w:szCs w:val="22"/>
        </w:rPr>
        <w:t xml:space="preserve"> a feedback control mechanism to adjust sensor nodes sampling rate. They employ a random sampling measurement matrix and attempts to make a tradeoff between their randomization procedure and system performance. The parameters of feedback control mechanism address the expected scheduling of sampling times. Sensor nodes do not require any prior information of monitored signal and can adopt their sampling rate to the time-varying </w:t>
      </w:r>
      <w:proofErr w:type="spellStart"/>
      <w:r w:rsidRPr="00BC2E85">
        <w:rPr>
          <w:rFonts w:asciiTheme="majorHAnsi" w:hAnsiTheme="majorHAnsi" w:cs="Courier"/>
          <w:color w:val="000000"/>
          <w:sz w:val="22"/>
          <w:szCs w:val="22"/>
        </w:rPr>
        <w:t>sparsity</w:t>
      </w:r>
      <w:proofErr w:type="spellEnd"/>
      <w:r w:rsidRPr="00BC2E85">
        <w:rPr>
          <w:rFonts w:asciiTheme="majorHAnsi" w:hAnsiTheme="majorHAnsi" w:cs="Courier"/>
          <w:color w:val="000000"/>
          <w:sz w:val="22"/>
          <w:szCs w:val="22"/>
        </w:rPr>
        <w:t xml:space="preserve"> level of signals. </w:t>
      </w:r>
    </w:p>
    <w:p w14:paraId="6A6034F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07DCC01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3AC1524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subparagraph</w:t>
      </w:r>
      <w:proofErr w:type="gramEnd"/>
      <w:r w:rsidRPr="00BC2E85">
        <w:rPr>
          <w:rFonts w:asciiTheme="majorHAnsi" w:hAnsiTheme="majorHAnsi" w:cs="Courier"/>
          <w:color w:val="000000"/>
          <w:sz w:val="22"/>
          <w:szCs w:val="22"/>
        </w:rPr>
        <w:t>{Spatial}</w:t>
      </w:r>
    </w:p>
    <w:p w14:paraId="257F0CB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In [], a compressive wireless sensing (CWS) approach is introduced which utilizes an ensamples of spatially distributed sensor nodes to recover the target signal. This approach</w:t>
      </w:r>
      <w:del w:id="1137" w:author="University of Twente" w:date="2014-08-03T12:15:00Z">
        <w:r w:rsidRPr="00BC2E85" w:rsidDel="0083094C">
          <w:rPr>
            <w:rFonts w:asciiTheme="majorHAnsi" w:hAnsiTheme="majorHAnsi" w:cs="Courier"/>
            <w:color w:val="000000"/>
            <w:sz w:val="22"/>
            <w:szCs w:val="22"/>
          </w:rPr>
          <w:delText>, in essence,</w:delText>
        </w:r>
      </w:del>
      <w:r w:rsidRPr="00BC2E85">
        <w:rPr>
          <w:rFonts w:asciiTheme="majorHAnsi" w:hAnsiTheme="majorHAnsi" w:cs="Courier"/>
          <w:color w:val="000000"/>
          <w:sz w:val="22"/>
          <w:szCs w:val="22"/>
        </w:rPr>
        <w:t xml:space="preserve"> is a decentralized approach</w:t>
      </w:r>
      <w:del w:id="1138" w:author="University of Twente" w:date="2014-08-03T12:16:00Z">
        <w:r w:rsidRPr="00BC2E85" w:rsidDel="0083094C">
          <w:rPr>
            <w:rFonts w:asciiTheme="majorHAnsi" w:hAnsiTheme="majorHAnsi" w:cs="Courier"/>
            <w:color w:val="000000"/>
            <w:sz w:val="22"/>
            <w:szCs w:val="22"/>
          </w:rPr>
          <w:delText>,</w:delText>
        </w:r>
      </w:del>
      <w:proofErr w:type="gramStart"/>
      <w:r w:rsidRPr="00BC2E85">
        <w:rPr>
          <w:rFonts w:asciiTheme="majorHAnsi" w:hAnsiTheme="majorHAnsi" w:cs="Courier"/>
          <w:color w:val="000000"/>
          <w:sz w:val="22"/>
          <w:szCs w:val="22"/>
        </w:rPr>
        <w:t xml:space="preserve"> which transfer sensor node readings in a distributed</w:t>
      </w:r>
      <w:proofErr w:type="gramEnd"/>
      <w:ins w:id="1139" w:author="University of Twente" w:date="2014-08-03T12:16:00Z">
        <w:r w:rsidR="0083094C">
          <w:rPr>
            <w:rFonts w:asciiTheme="majorHAnsi" w:hAnsiTheme="majorHAnsi" w:cs="Courier"/>
            <w:color w:val="000000"/>
            <w:sz w:val="22"/>
            <w:szCs w:val="22"/>
          </w:rPr>
          <w:t xml:space="preserve"> </w:t>
        </w:r>
      </w:ins>
      <w:del w:id="1140" w:author="University of Twente" w:date="2014-08-03T12:16:00Z">
        <w:r w:rsidRPr="00BC2E85" w:rsidDel="0083094C">
          <w:rPr>
            <w:rFonts w:asciiTheme="majorHAnsi" w:hAnsiTheme="majorHAnsi" w:cs="Courier"/>
            <w:color w:val="000000"/>
            <w:sz w:val="22"/>
            <w:szCs w:val="22"/>
          </w:rPr>
          <w:delText xml:space="preserve">, </w:delText>
        </w:r>
      </w:del>
      <w:r w:rsidRPr="00BC2E85">
        <w:rPr>
          <w:rFonts w:asciiTheme="majorHAnsi" w:hAnsiTheme="majorHAnsi" w:cs="Courier"/>
          <w:color w:val="000000"/>
          <w:sz w:val="22"/>
          <w:szCs w:val="22"/>
        </w:rPr>
        <w:t>and energy efficient manner to the base station. In CWS data processing and communication are combined into one distributed operation without any in-network communication and processing requirements. In addition, consistent filed signal reconstruction without any prior information of the sensed data makes CWS a universal approach. However, this universality increases the cost of optimization in terms of a less favorable power-distortion-latency trade-off, which is a direct consequence of not having sufficient prior knowledge of the sensed data.</w:t>
      </w:r>
      <w:ins w:id="1141" w:author="University of Twente" w:date="2014-08-03T12:14:00Z">
        <w:r w:rsidR="007425F1">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Difficulties in synchronization are the main disadvantage of this technique that </w:t>
      </w:r>
      <w:proofErr w:type="gramStart"/>
      <w:r w:rsidRPr="00BC2E85">
        <w:rPr>
          <w:rFonts w:asciiTheme="majorHAnsi" w:hAnsiTheme="majorHAnsi" w:cs="Courier"/>
          <w:color w:val="000000"/>
          <w:sz w:val="22"/>
          <w:szCs w:val="22"/>
        </w:rPr>
        <w:t>make</w:t>
      </w:r>
      <w:proofErr w:type="gramEnd"/>
      <w:r w:rsidRPr="00BC2E85">
        <w:rPr>
          <w:rFonts w:asciiTheme="majorHAnsi" w:hAnsiTheme="majorHAnsi" w:cs="Courier"/>
          <w:color w:val="000000"/>
          <w:sz w:val="22"/>
          <w:szCs w:val="22"/>
        </w:rPr>
        <w:t xml:space="preserve"> it in scalable. </w:t>
      </w:r>
      <w:r w:rsidRPr="00BC2E85">
        <w:rPr>
          <w:rFonts w:asciiTheme="majorHAnsi" w:hAnsiTheme="majorHAnsi" w:cs="Courier"/>
          <w:color w:val="800000"/>
          <w:sz w:val="22"/>
          <w:szCs w:val="22"/>
        </w:rPr>
        <w:t>\\</w:t>
      </w:r>
    </w:p>
    <w:p w14:paraId="1616CF6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041F4184" w14:textId="77777777" w:rsidR="00BC2E85" w:rsidRPr="00BC2E85" w:rsidRDefault="00BC2E85" w:rsidP="00830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roofErr w:type="spellStart"/>
      <w:r w:rsidRPr="00BC2E85">
        <w:rPr>
          <w:rFonts w:asciiTheme="majorHAnsi" w:hAnsiTheme="majorHAnsi" w:cs="Courier"/>
          <w:color w:val="000000"/>
          <w:sz w:val="22"/>
          <w:szCs w:val="22"/>
        </w:rPr>
        <w:t>Luo</w:t>
      </w:r>
      <w:proofErr w:type="spellEnd"/>
      <w:r w:rsidRPr="00BC2E85">
        <w:rPr>
          <w:rFonts w:asciiTheme="majorHAnsi" w:hAnsiTheme="majorHAnsi" w:cs="Courier"/>
          <w:color w:val="000000"/>
          <w:sz w:val="22"/>
          <w:szCs w:val="22"/>
        </w:rPr>
        <w:t xml:space="preserve"> et </w:t>
      </w:r>
      <w:proofErr w:type="gramStart"/>
      <w:r w:rsidRPr="00BC2E85">
        <w:rPr>
          <w:rFonts w:asciiTheme="majorHAnsi" w:hAnsiTheme="majorHAnsi" w:cs="Courier"/>
          <w:color w:val="000000"/>
          <w:sz w:val="22"/>
          <w:szCs w:val="22"/>
        </w:rPr>
        <w:t>al</w:t>
      </w:r>
      <w:ins w:id="1142" w:author="University of Twente" w:date="2014-08-03T12:15:00Z">
        <w:r w:rsidR="007425F1">
          <w:rPr>
            <w:rFonts w:asciiTheme="majorHAnsi" w:hAnsiTheme="majorHAnsi" w:cs="Courier"/>
            <w:color w:val="000000"/>
            <w:sz w:val="22"/>
            <w:szCs w:val="22"/>
          </w:rPr>
          <w:t>[</w:t>
        </w:r>
        <w:proofErr w:type="gramEnd"/>
        <w:r w:rsidR="007425F1">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claim that their compressive data gathering method (CDG) convert</w:t>
      </w:r>
      <w:ins w:id="1143" w:author="University of Twente" w:date="2014-08-03T12:17:00Z">
        <w:r w:rsidR="0083094C">
          <w:rPr>
            <w:rFonts w:asciiTheme="majorHAnsi" w:hAnsiTheme="majorHAnsi" w:cs="Courier"/>
            <w:color w:val="000000"/>
            <w:sz w:val="22"/>
            <w:szCs w:val="22"/>
          </w:rPr>
          <w:t>s</w:t>
        </w:r>
      </w:ins>
      <w:r w:rsidRPr="00BC2E85">
        <w:rPr>
          <w:rFonts w:asciiTheme="majorHAnsi" w:hAnsiTheme="majorHAnsi" w:cs="Courier"/>
          <w:color w:val="000000"/>
          <w:sz w:val="22"/>
          <w:szCs w:val="22"/>
        </w:rPr>
        <w:t xml:space="preserve"> the traditional compress and transmit process to the compress with gathering process. CDG utilizes routing in conjunction with compressive sensing to collect data. Suggested mechanism mitigates data traffic and provides energy balance in order to prolong network lifetime. However</w:t>
      </w:r>
      <w:ins w:id="1144" w:author="University of Twente" w:date="2014-08-03T12:16:00Z">
        <w:r w:rsidR="0083094C">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this method is applicable in </w:t>
      </w:r>
      <w:proofErr w:type="gramStart"/>
      <w:r w:rsidRPr="00BC2E85">
        <w:rPr>
          <w:rFonts w:asciiTheme="majorHAnsi" w:hAnsiTheme="majorHAnsi" w:cs="Courier"/>
          <w:color w:val="000000"/>
          <w:sz w:val="22"/>
          <w:szCs w:val="22"/>
        </w:rPr>
        <w:t>scenarios which</w:t>
      </w:r>
      <w:proofErr w:type="gramEnd"/>
      <w:r w:rsidRPr="00BC2E85">
        <w:rPr>
          <w:rFonts w:asciiTheme="majorHAnsi" w:hAnsiTheme="majorHAnsi" w:cs="Courier"/>
          <w:color w:val="000000"/>
          <w:sz w:val="22"/>
          <w:szCs w:val="22"/>
        </w:rPr>
        <w:t xml:space="preserve"> we are dealing with large scale networks with static and stable routing architecture. </w:t>
      </w:r>
      <w:ins w:id="1145" w:author="University of Twente" w:date="2014-08-03T12:20:00Z">
        <w:r w:rsidR="0083094C">
          <w:rPr>
            <w:rFonts w:asciiTheme="majorHAnsi" w:hAnsiTheme="majorHAnsi" w:cs="Courier"/>
            <w:color w:val="000000"/>
            <w:sz w:val="22"/>
            <w:szCs w:val="22"/>
          </w:rPr>
          <w:t>C</w:t>
        </w:r>
        <w:r w:rsidR="0083094C" w:rsidRPr="00BC2E85">
          <w:rPr>
            <w:rFonts w:asciiTheme="majorHAnsi" w:hAnsiTheme="majorHAnsi" w:cs="Courier"/>
            <w:color w:val="000000"/>
            <w:sz w:val="22"/>
            <w:szCs w:val="22"/>
          </w:rPr>
          <w:t xml:space="preserve">ontrol overheads and lower </w:t>
        </w:r>
        <w:proofErr w:type="spellStart"/>
        <w:r w:rsidR="0083094C" w:rsidRPr="00BC2E85">
          <w:rPr>
            <w:rFonts w:asciiTheme="majorHAnsi" w:hAnsiTheme="majorHAnsi" w:cs="Courier"/>
            <w:color w:val="000000"/>
            <w:sz w:val="22"/>
            <w:szCs w:val="22"/>
          </w:rPr>
          <w:t>sparstity</w:t>
        </w:r>
        <w:proofErr w:type="spellEnd"/>
        <w:r w:rsidR="0083094C" w:rsidRPr="00BC2E85">
          <w:rPr>
            <w:rFonts w:asciiTheme="majorHAnsi" w:hAnsiTheme="majorHAnsi" w:cs="Courier"/>
            <w:color w:val="000000"/>
            <w:sz w:val="22"/>
            <w:szCs w:val="22"/>
          </w:rPr>
          <w:t xml:space="preserve"> level overcomes compression advantages</w:t>
        </w:r>
        <w:r w:rsidR="0083094C">
          <w:rPr>
            <w:rFonts w:asciiTheme="majorHAnsi" w:hAnsiTheme="majorHAnsi" w:cs="Courier"/>
            <w:color w:val="000000"/>
            <w:sz w:val="22"/>
            <w:szCs w:val="22"/>
          </w:rPr>
          <w:t xml:space="preserve"> in</w:t>
        </w:r>
      </w:ins>
      <w:del w:id="1146" w:author="University of Twente" w:date="2014-08-03T12:20:00Z">
        <w:r w:rsidRPr="00BC2E85" w:rsidDel="0083094C">
          <w:rPr>
            <w:rFonts w:asciiTheme="majorHAnsi" w:hAnsiTheme="majorHAnsi" w:cs="Courier"/>
            <w:color w:val="000000"/>
            <w:sz w:val="22"/>
            <w:szCs w:val="22"/>
          </w:rPr>
          <w:delText>In</w:delText>
        </w:r>
      </w:del>
      <w:r w:rsidRPr="00BC2E85">
        <w:rPr>
          <w:rFonts w:asciiTheme="majorHAnsi" w:hAnsiTheme="majorHAnsi" w:cs="Courier"/>
          <w:color w:val="000000"/>
          <w:sz w:val="22"/>
          <w:szCs w:val="22"/>
        </w:rPr>
        <w:t xml:space="preserve"> case of </w:t>
      </w:r>
      <w:ins w:id="1147" w:author="University of Twente" w:date="2014-08-03T12:18:00Z">
        <w:r w:rsidR="0083094C">
          <w:rPr>
            <w:rFonts w:asciiTheme="majorHAnsi" w:hAnsiTheme="majorHAnsi" w:cs="Courier"/>
            <w:color w:val="000000"/>
            <w:sz w:val="22"/>
            <w:szCs w:val="22"/>
          </w:rPr>
          <w:t xml:space="preserve">(a) </w:t>
        </w:r>
      </w:ins>
      <w:r w:rsidRPr="00BC2E85">
        <w:rPr>
          <w:rFonts w:asciiTheme="majorHAnsi" w:hAnsiTheme="majorHAnsi" w:cs="Courier"/>
          <w:color w:val="000000"/>
          <w:sz w:val="22"/>
          <w:szCs w:val="22"/>
        </w:rPr>
        <w:t xml:space="preserve">frequent node failures, </w:t>
      </w:r>
      <w:ins w:id="1148" w:author="University of Twente" w:date="2014-08-03T12:19:00Z">
        <w:r w:rsidR="0083094C">
          <w:rPr>
            <w:rFonts w:asciiTheme="majorHAnsi" w:hAnsiTheme="majorHAnsi" w:cs="Courier"/>
            <w:color w:val="000000"/>
            <w:sz w:val="22"/>
            <w:szCs w:val="22"/>
          </w:rPr>
          <w:t xml:space="preserve">(b) </w:t>
        </w:r>
      </w:ins>
      <w:r w:rsidRPr="00BC2E85">
        <w:rPr>
          <w:rFonts w:asciiTheme="majorHAnsi" w:hAnsiTheme="majorHAnsi" w:cs="Courier"/>
          <w:color w:val="000000"/>
          <w:sz w:val="22"/>
          <w:szCs w:val="22"/>
        </w:rPr>
        <w:t>dynamic route allocations and</w:t>
      </w:r>
      <w:ins w:id="1149" w:author="University of Twente" w:date="2014-08-03T12:19:00Z">
        <w:r w:rsidR="0083094C">
          <w:rPr>
            <w:rFonts w:asciiTheme="majorHAnsi" w:hAnsiTheme="majorHAnsi" w:cs="Courier"/>
            <w:color w:val="000000"/>
            <w:sz w:val="22"/>
            <w:szCs w:val="22"/>
          </w:rPr>
          <w:t xml:space="preserve"> (c)</w:t>
        </w:r>
      </w:ins>
      <w:r w:rsidRPr="00BC2E85">
        <w:rPr>
          <w:rFonts w:asciiTheme="majorHAnsi" w:hAnsiTheme="majorHAnsi" w:cs="Courier"/>
          <w:color w:val="000000"/>
          <w:sz w:val="22"/>
          <w:szCs w:val="22"/>
        </w:rPr>
        <w:t xml:space="preserve"> low scale networks</w:t>
      </w:r>
      <w:del w:id="1150" w:author="University of Twente" w:date="2014-08-03T12:18:00Z">
        <w:r w:rsidRPr="00BC2E85" w:rsidDel="0083094C">
          <w:rPr>
            <w:rFonts w:asciiTheme="majorHAnsi" w:hAnsiTheme="majorHAnsi" w:cs="Courier"/>
            <w:color w:val="000000"/>
            <w:sz w:val="22"/>
            <w:szCs w:val="22"/>
          </w:rPr>
          <w:delText>,</w:delText>
        </w:r>
      </w:del>
      <w:del w:id="1151" w:author="University of Twente" w:date="2014-08-03T12:20:00Z">
        <w:r w:rsidRPr="00BC2E85" w:rsidDel="0083094C">
          <w:rPr>
            <w:rFonts w:asciiTheme="majorHAnsi" w:hAnsiTheme="majorHAnsi" w:cs="Courier"/>
            <w:color w:val="000000"/>
            <w:sz w:val="22"/>
            <w:szCs w:val="22"/>
          </w:rPr>
          <w:delText xml:space="preserve"> control overheads and lower sparstity level overcomes compression advantages</w:delText>
        </w:r>
      </w:del>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3E21270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18E38C6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In [] a joint sparse signal recovery method is suggested which utilizes spatial correlation to make a trade</w:t>
      </w:r>
      <w:del w:id="1152" w:author="University of Twente" w:date="2014-08-03T12:17:00Z">
        <w:r w:rsidRPr="00BC2E85" w:rsidDel="0083094C">
          <w:rPr>
            <w:rFonts w:asciiTheme="majorHAnsi" w:hAnsiTheme="majorHAnsi" w:cs="Courier"/>
            <w:color w:val="000000"/>
            <w:sz w:val="22"/>
            <w:szCs w:val="22"/>
          </w:rPr>
          <w:delText xml:space="preserve"> </w:delText>
        </w:r>
      </w:del>
      <w:r w:rsidRPr="00BC2E85">
        <w:rPr>
          <w:rFonts w:asciiTheme="majorHAnsi" w:hAnsiTheme="majorHAnsi" w:cs="Courier"/>
          <w:color w:val="000000"/>
          <w:sz w:val="22"/>
          <w:szCs w:val="22"/>
        </w:rPr>
        <w:t>off between energy consumption and the accuracy of the data recovery. Considering optimized clustering technique, sensors have been distributed in different clusters and a localized data projection techniques is utilized to gather data within each cluster, which results in, minimizing data transmi</w:t>
      </w:r>
      <w:ins w:id="1153" w:author="University of Twente" w:date="2014-08-03T12:21:00Z">
        <w:r w:rsidR="0083094C">
          <w:rPr>
            <w:rFonts w:asciiTheme="majorHAnsi" w:hAnsiTheme="majorHAnsi" w:cs="Courier"/>
            <w:color w:val="000000"/>
            <w:sz w:val="22"/>
            <w:szCs w:val="22"/>
          </w:rPr>
          <w:t>ss</w:t>
        </w:r>
      </w:ins>
      <w:del w:id="1154" w:author="University of Twente" w:date="2014-08-03T12:21:00Z">
        <w:r w:rsidRPr="00BC2E85" w:rsidDel="0083094C">
          <w:rPr>
            <w:rFonts w:asciiTheme="majorHAnsi" w:hAnsiTheme="majorHAnsi" w:cs="Courier"/>
            <w:color w:val="000000"/>
            <w:sz w:val="22"/>
            <w:szCs w:val="22"/>
          </w:rPr>
          <w:delText>t</w:delText>
        </w:r>
      </w:del>
      <w:r w:rsidRPr="00BC2E85">
        <w:rPr>
          <w:rFonts w:asciiTheme="majorHAnsi" w:hAnsiTheme="majorHAnsi" w:cs="Courier"/>
          <w:color w:val="000000"/>
          <w:sz w:val="22"/>
          <w:szCs w:val="22"/>
        </w:rPr>
        <w:t xml:space="preserve">ion costs. In addition, utilized joint sparse signal recovery instead of independent reconstruction increases the reconstruction accuracy.  </w:t>
      </w:r>
      <w:r w:rsidRPr="00BC2E85">
        <w:rPr>
          <w:rFonts w:asciiTheme="majorHAnsi" w:hAnsiTheme="majorHAnsi" w:cs="Courier"/>
          <w:color w:val="800000"/>
          <w:sz w:val="22"/>
          <w:szCs w:val="22"/>
        </w:rPr>
        <w:t>\\</w:t>
      </w:r>
    </w:p>
    <w:p w14:paraId="6C8E99E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35B3BD4A" w14:textId="77777777" w:rsidR="00BC2E85" w:rsidRPr="00BC2E85" w:rsidRDefault="0083094C"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ins w:id="1155" w:author="University of Twente" w:date="2014-08-03T12:22:00Z">
        <w:r>
          <w:rPr>
            <w:rFonts w:asciiTheme="majorHAnsi" w:hAnsiTheme="majorHAnsi" w:cs="Courier"/>
            <w:color w:val="000000"/>
            <w:sz w:val="22"/>
            <w:szCs w:val="22"/>
          </w:rPr>
          <w:t>A c</w:t>
        </w:r>
      </w:ins>
      <w:del w:id="1156" w:author="University of Twente" w:date="2014-08-03T12:22:00Z">
        <w:r w:rsidR="00BC2E85" w:rsidRPr="00BC2E85" w:rsidDel="0083094C">
          <w:rPr>
            <w:rFonts w:asciiTheme="majorHAnsi" w:hAnsiTheme="majorHAnsi" w:cs="Courier"/>
            <w:color w:val="000000"/>
            <w:sz w:val="22"/>
            <w:szCs w:val="22"/>
          </w:rPr>
          <w:delText>C</w:delText>
        </w:r>
      </w:del>
      <w:r w:rsidR="00BC2E85" w:rsidRPr="00BC2E85">
        <w:rPr>
          <w:rFonts w:asciiTheme="majorHAnsi" w:hAnsiTheme="majorHAnsi" w:cs="Courier"/>
          <w:color w:val="000000"/>
          <w:sz w:val="22"/>
          <w:szCs w:val="22"/>
        </w:rPr>
        <w:t xml:space="preserve">ompressive sensing based event detection approach introduced in []. </w:t>
      </w:r>
      <w:ins w:id="1157" w:author="University of Twente" w:date="2014-08-03T12:23:00Z">
        <w:r>
          <w:rPr>
            <w:rFonts w:asciiTheme="majorHAnsi" w:hAnsiTheme="majorHAnsi" w:cs="Courier"/>
            <w:color w:val="000000"/>
            <w:sz w:val="22"/>
            <w:szCs w:val="22"/>
          </w:rPr>
          <w:t xml:space="preserve">This work relies on this assumption </w:t>
        </w:r>
      </w:ins>
      <w:del w:id="1158" w:author="University of Twente" w:date="2014-08-03T12:23:00Z">
        <w:r w:rsidR="00BC2E85" w:rsidRPr="00BC2E85" w:rsidDel="0083094C">
          <w:rPr>
            <w:rFonts w:asciiTheme="majorHAnsi" w:hAnsiTheme="majorHAnsi" w:cs="Courier"/>
            <w:color w:val="000000"/>
            <w:sz w:val="22"/>
            <w:szCs w:val="22"/>
          </w:rPr>
          <w:delText>As a main assump</w:delText>
        </w:r>
      </w:del>
      <w:del w:id="1159" w:author="University of Twente" w:date="2014-08-03T12:22:00Z">
        <w:r w:rsidR="00BC2E85" w:rsidRPr="00BC2E85" w:rsidDel="0083094C">
          <w:rPr>
            <w:rFonts w:asciiTheme="majorHAnsi" w:hAnsiTheme="majorHAnsi" w:cs="Courier"/>
            <w:color w:val="000000"/>
            <w:sz w:val="22"/>
            <w:szCs w:val="22"/>
          </w:rPr>
          <w:delText>tion, authors say</w:delText>
        </w:r>
      </w:del>
      <w:r w:rsidR="00BC2E85" w:rsidRPr="00BC2E85">
        <w:rPr>
          <w:rFonts w:asciiTheme="majorHAnsi" w:hAnsiTheme="majorHAnsi" w:cs="Courier"/>
          <w:color w:val="000000"/>
          <w:sz w:val="22"/>
          <w:szCs w:val="22"/>
        </w:rPr>
        <w:t xml:space="preserve"> that in </w:t>
      </w:r>
      <w:proofErr w:type="gramStart"/>
      <w:r w:rsidR="00BC2E85" w:rsidRPr="00BC2E85">
        <w:rPr>
          <w:rFonts w:asciiTheme="majorHAnsi" w:hAnsiTheme="majorHAnsi" w:cs="Courier"/>
          <w:color w:val="000000"/>
          <w:sz w:val="22"/>
          <w:szCs w:val="22"/>
        </w:rPr>
        <w:t>large scale</w:t>
      </w:r>
      <w:proofErr w:type="gramEnd"/>
      <w:r w:rsidR="00BC2E85" w:rsidRPr="00BC2E85">
        <w:rPr>
          <w:rFonts w:asciiTheme="majorHAnsi" w:hAnsiTheme="majorHAnsi" w:cs="Courier"/>
          <w:color w:val="000000"/>
          <w:sz w:val="22"/>
          <w:szCs w:val="22"/>
        </w:rPr>
        <w:t xml:space="preserve"> networks, number of sensors monitoring the area are much more than number of events, which shows the </w:t>
      </w:r>
      <w:proofErr w:type="spellStart"/>
      <w:r w:rsidR="00BC2E85" w:rsidRPr="00BC2E85">
        <w:rPr>
          <w:rFonts w:asciiTheme="majorHAnsi" w:hAnsiTheme="majorHAnsi" w:cs="Courier"/>
          <w:color w:val="000000"/>
          <w:sz w:val="22"/>
          <w:szCs w:val="22"/>
        </w:rPr>
        <w:t>sparsity</w:t>
      </w:r>
      <w:proofErr w:type="spellEnd"/>
      <w:r w:rsidR="00BC2E85" w:rsidRPr="00BC2E85">
        <w:rPr>
          <w:rFonts w:asciiTheme="majorHAnsi" w:hAnsiTheme="majorHAnsi" w:cs="Courier"/>
          <w:color w:val="000000"/>
          <w:sz w:val="22"/>
          <w:szCs w:val="22"/>
        </w:rPr>
        <w:t xml:space="preserve"> of events. Inspired by this fact, the number of active sensors monitor the events are minimized to the number of sparse </w:t>
      </w:r>
      <w:proofErr w:type="gramStart"/>
      <w:r w:rsidR="00BC2E85" w:rsidRPr="00BC2E85">
        <w:rPr>
          <w:rFonts w:asciiTheme="majorHAnsi" w:hAnsiTheme="majorHAnsi" w:cs="Courier"/>
          <w:color w:val="000000"/>
          <w:sz w:val="22"/>
          <w:szCs w:val="22"/>
        </w:rPr>
        <w:t>events which</w:t>
      </w:r>
      <w:proofErr w:type="gramEnd"/>
      <w:r w:rsidR="00BC2E85" w:rsidRPr="00BC2E85">
        <w:rPr>
          <w:rFonts w:asciiTheme="majorHAnsi" w:hAnsiTheme="majorHAnsi" w:cs="Courier"/>
          <w:color w:val="000000"/>
          <w:sz w:val="22"/>
          <w:szCs w:val="22"/>
        </w:rPr>
        <w:t xml:space="preserve"> is much less than total number of sensor nodes. To recover the original signal, a </w:t>
      </w:r>
      <w:del w:id="1160" w:author="University of Twente" w:date="2014-08-03T12:23:00Z">
        <w:r w:rsidR="00BC2E85" w:rsidRPr="00BC2E85" w:rsidDel="0083094C">
          <w:rPr>
            <w:rFonts w:asciiTheme="majorHAnsi" w:hAnsiTheme="majorHAnsi" w:cs="Courier"/>
            <w:color w:val="000000"/>
            <w:sz w:val="22"/>
            <w:szCs w:val="22"/>
          </w:rPr>
          <w:delText>B</w:delText>
        </w:r>
      </w:del>
      <w:del w:id="1161" w:author="University of Twente" w:date="2014-08-03T12:25:00Z">
        <w:r w:rsidR="00BC2E85" w:rsidRPr="00BC2E85" w:rsidDel="0083094C">
          <w:rPr>
            <w:rFonts w:asciiTheme="majorHAnsi" w:hAnsiTheme="majorHAnsi" w:cs="Courier"/>
            <w:color w:val="000000"/>
            <w:sz w:val="22"/>
            <w:szCs w:val="22"/>
          </w:rPr>
          <w:delText>ayesian</w:delText>
        </w:r>
      </w:del>
      <w:ins w:id="1162" w:author="University of Twente" w:date="2014-08-03T12:25:00Z">
        <w:r>
          <w:rPr>
            <w:rFonts w:asciiTheme="majorHAnsi" w:hAnsiTheme="majorHAnsi" w:cs="Courier"/>
            <w:color w:val="000000"/>
            <w:sz w:val="22"/>
            <w:szCs w:val="22"/>
          </w:rPr>
          <w:t>B</w:t>
        </w:r>
        <w:r w:rsidRPr="00BC2E85">
          <w:rPr>
            <w:rFonts w:asciiTheme="majorHAnsi" w:hAnsiTheme="majorHAnsi" w:cs="Courier"/>
            <w:color w:val="000000"/>
            <w:sz w:val="22"/>
            <w:szCs w:val="22"/>
          </w:rPr>
          <w:t>ayesian</w:t>
        </w:r>
      </w:ins>
      <w:r w:rsidR="00BC2E85" w:rsidRPr="00BC2E85">
        <w:rPr>
          <w:rFonts w:asciiTheme="majorHAnsi" w:hAnsiTheme="majorHAnsi" w:cs="Courier"/>
          <w:color w:val="000000"/>
          <w:sz w:val="22"/>
          <w:szCs w:val="22"/>
        </w:rPr>
        <w:t xml:space="preserve"> reconstruction algorithm is proposed. This reconstruction method </w:t>
      </w:r>
      <w:ins w:id="1163" w:author="University of Twente" w:date="2014-08-03T12:25:00Z">
        <w:r w:rsidR="00DD0A73">
          <w:rPr>
            <w:rFonts w:asciiTheme="majorHAnsi" w:hAnsiTheme="majorHAnsi" w:cs="Courier"/>
            <w:color w:val="000000"/>
            <w:sz w:val="22"/>
            <w:szCs w:val="22"/>
          </w:rPr>
          <w:t>improves</w:t>
        </w:r>
      </w:ins>
      <w:del w:id="1164" w:author="University of Twente" w:date="2014-08-03T12:25:00Z">
        <w:r w:rsidR="00BC2E85" w:rsidRPr="00BC2E85" w:rsidDel="00DD0A73">
          <w:rPr>
            <w:rFonts w:asciiTheme="majorHAnsi" w:hAnsiTheme="majorHAnsi" w:cs="Courier"/>
            <w:color w:val="000000"/>
            <w:sz w:val="22"/>
            <w:szCs w:val="22"/>
          </w:rPr>
          <w:delText>outperforms</w:delText>
        </w:r>
      </w:del>
      <w:r w:rsidR="00BC2E85" w:rsidRPr="00BC2E85">
        <w:rPr>
          <w:rFonts w:asciiTheme="majorHAnsi" w:hAnsiTheme="majorHAnsi" w:cs="Courier"/>
          <w:color w:val="000000"/>
          <w:sz w:val="22"/>
          <w:szCs w:val="22"/>
        </w:rPr>
        <w:t xml:space="preserve"> network performance in terms </w:t>
      </w:r>
      <w:proofErr w:type="gramStart"/>
      <w:r w:rsidR="00BC2E85" w:rsidRPr="00BC2E85">
        <w:rPr>
          <w:rFonts w:asciiTheme="majorHAnsi" w:hAnsiTheme="majorHAnsi" w:cs="Courier"/>
          <w:color w:val="000000"/>
          <w:sz w:val="22"/>
          <w:szCs w:val="22"/>
        </w:rPr>
        <w:t>of  data</w:t>
      </w:r>
      <w:proofErr w:type="gramEnd"/>
      <w:r w:rsidR="00BC2E85" w:rsidRPr="00BC2E85">
        <w:rPr>
          <w:rFonts w:asciiTheme="majorHAnsi" w:hAnsiTheme="majorHAnsi" w:cs="Courier"/>
          <w:color w:val="000000"/>
          <w:sz w:val="22"/>
          <w:szCs w:val="22"/>
        </w:rPr>
        <w:t xml:space="preserve"> accuracy and energy efficiency where it significantly reduces the number of samples and provides higher level of event detection probability. To achieve such a high detection probability, marginal likelihood maximization algorithm and a heuristic algorithm for the </w:t>
      </w:r>
      <w:del w:id="1165" w:author="University of Twente" w:date="2014-08-03T12:24:00Z">
        <w:r w:rsidR="00BC2E85" w:rsidRPr="00BC2E85" w:rsidDel="0083094C">
          <w:rPr>
            <w:rFonts w:asciiTheme="majorHAnsi" w:hAnsiTheme="majorHAnsi" w:cs="Courier"/>
            <w:color w:val="000000"/>
            <w:sz w:val="22"/>
            <w:szCs w:val="22"/>
          </w:rPr>
          <w:delText>B</w:delText>
        </w:r>
      </w:del>
      <w:del w:id="1166" w:author="University of Twente" w:date="2014-08-03T12:25:00Z">
        <w:r w:rsidR="00BC2E85" w:rsidRPr="00BC2E85" w:rsidDel="00DD0A73">
          <w:rPr>
            <w:rFonts w:asciiTheme="majorHAnsi" w:hAnsiTheme="majorHAnsi" w:cs="Courier"/>
            <w:color w:val="000000"/>
            <w:sz w:val="22"/>
            <w:szCs w:val="22"/>
          </w:rPr>
          <w:delText>ayesian</w:delText>
        </w:r>
      </w:del>
      <w:ins w:id="1167" w:author="University of Twente" w:date="2014-08-03T12:25:00Z">
        <w:r w:rsidR="00DD0A73">
          <w:rPr>
            <w:rFonts w:asciiTheme="majorHAnsi" w:hAnsiTheme="majorHAnsi" w:cs="Courier"/>
            <w:color w:val="000000"/>
            <w:sz w:val="22"/>
            <w:szCs w:val="22"/>
          </w:rPr>
          <w:t>B</w:t>
        </w:r>
        <w:r w:rsidR="00DD0A73" w:rsidRPr="00BC2E85">
          <w:rPr>
            <w:rFonts w:asciiTheme="majorHAnsi" w:hAnsiTheme="majorHAnsi" w:cs="Courier"/>
            <w:color w:val="000000"/>
            <w:sz w:val="22"/>
            <w:szCs w:val="22"/>
          </w:rPr>
          <w:t>ayesian</w:t>
        </w:r>
      </w:ins>
      <w:r w:rsidR="00BC2E85" w:rsidRPr="00BC2E85">
        <w:rPr>
          <w:rFonts w:asciiTheme="majorHAnsi" w:hAnsiTheme="majorHAnsi" w:cs="Courier"/>
          <w:color w:val="000000"/>
          <w:sz w:val="22"/>
          <w:szCs w:val="22"/>
        </w:rPr>
        <w:t xml:space="preserve"> framework is utilized</w:t>
      </w:r>
      <w:proofErr w:type="gramStart"/>
      <w:r w:rsidR="00BC2E85" w:rsidRPr="00BC2E85">
        <w:rPr>
          <w:rFonts w:asciiTheme="majorHAnsi" w:hAnsiTheme="majorHAnsi" w:cs="Courier"/>
          <w:color w:val="000000"/>
          <w:sz w:val="22"/>
          <w:szCs w:val="22"/>
        </w:rPr>
        <w:t>.</w:t>
      </w:r>
      <w:r w:rsidR="00BC2E85" w:rsidRPr="00BC2E85">
        <w:rPr>
          <w:rFonts w:asciiTheme="majorHAnsi" w:hAnsiTheme="majorHAnsi" w:cs="Courier"/>
          <w:color w:val="800000"/>
          <w:sz w:val="22"/>
          <w:szCs w:val="22"/>
        </w:rPr>
        <w:t>\</w:t>
      </w:r>
      <w:proofErr w:type="gramEnd"/>
      <w:r w:rsidR="00BC2E85" w:rsidRPr="00BC2E85">
        <w:rPr>
          <w:rFonts w:asciiTheme="majorHAnsi" w:hAnsiTheme="majorHAnsi" w:cs="Courier"/>
          <w:color w:val="800000"/>
          <w:sz w:val="22"/>
          <w:szCs w:val="22"/>
        </w:rPr>
        <w:t>\</w:t>
      </w:r>
    </w:p>
    <w:p w14:paraId="4B718F8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5E9C3177"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In spite of existing joint </w:t>
      </w:r>
      <w:proofErr w:type="spellStart"/>
      <w:r w:rsidRPr="00BC2E85">
        <w:rPr>
          <w:rFonts w:asciiTheme="majorHAnsi" w:hAnsiTheme="majorHAnsi" w:cs="Courier"/>
          <w:color w:val="000000"/>
          <w:sz w:val="22"/>
          <w:szCs w:val="22"/>
        </w:rPr>
        <w:t>sparsity</w:t>
      </w:r>
      <w:proofErr w:type="spellEnd"/>
      <w:r w:rsidRPr="00BC2E85">
        <w:rPr>
          <w:rFonts w:asciiTheme="majorHAnsi" w:hAnsiTheme="majorHAnsi" w:cs="Courier"/>
          <w:color w:val="000000"/>
          <w:sz w:val="22"/>
          <w:szCs w:val="22"/>
        </w:rPr>
        <w:t xml:space="preserve"> based signal recovery methods, </w:t>
      </w:r>
      <w:ins w:id="1168" w:author="University of Twente" w:date="2014-08-03T12:25:00Z">
        <w:r w:rsidR="00DD0A73">
          <w:rPr>
            <w:rFonts w:asciiTheme="majorHAnsi" w:hAnsiTheme="majorHAnsi" w:cs="Courier"/>
            <w:color w:val="000000"/>
            <w:sz w:val="22"/>
            <w:szCs w:val="22"/>
          </w:rPr>
          <w:t xml:space="preserve">distributed compressive sensing </w:t>
        </w:r>
      </w:ins>
      <w:del w:id="1169" w:author="University of Twente" w:date="2014-08-03T12:25:00Z">
        <w:r w:rsidRPr="00BC2E85" w:rsidDel="00DD0A73">
          <w:rPr>
            <w:rFonts w:asciiTheme="majorHAnsi" w:hAnsiTheme="majorHAnsi" w:cs="Courier"/>
            <w:color w:val="000000"/>
            <w:sz w:val="22"/>
            <w:szCs w:val="22"/>
          </w:rPr>
          <w:delText>DCS</w:delText>
        </w:r>
      </w:del>
      <w:ins w:id="1170" w:author="University of Twente" w:date="2014-08-03T12:31:00Z">
        <w:r w:rsidR="00DD0A73">
          <w:rPr>
            <w:rFonts w:asciiTheme="majorHAnsi" w:hAnsiTheme="majorHAnsi" w:cs="Courier"/>
            <w:color w:val="000000"/>
            <w:sz w:val="22"/>
            <w:szCs w:val="22"/>
          </w:rPr>
          <w:t xml:space="preserve"> (DCS)</w:t>
        </w:r>
      </w:ins>
      <w:r w:rsidRPr="00BC2E85">
        <w:rPr>
          <w:rFonts w:asciiTheme="majorHAnsi" w:hAnsiTheme="majorHAnsi" w:cs="Courier"/>
          <w:color w:val="000000"/>
          <w:sz w:val="22"/>
          <w:szCs w:val="22"/>
        </w:rPr>
        <w:t xml:space="preserve"> based approach addressed in [39] utilizes different basis functions for common and innovate components. Th</w:t>
      </w:r>
      <w:ins w:id="1171" w:author="University of Twente" w:date="2014-08-03T12:27:00Z">
        <w:r w:rsidR="00DD0A73">
          <w:rPr>
            <w:rFonts w:asciiTheme="majorHAnsi" w:hAnsiTheme="majorHAnsi" w:cs="Courier"/>
            <w:color w:val="000000"/>
            <w:sz w:val="22"/>
            <w:szCs w:val="22"/>
          </w:rPr>
          <w:t>is method</w:t>
        </w:r>
      </w:ins>
      <w:del w:id="1172" w:author="University of Twente" w:date="2014-08-03T12:27:00Z">
        <w:r w:rsidRPr="00BC2E85" w:rsidDel="00DD0A73">
          <w:rPr>
            <w:rFonts w:asciiTheme="majorHAnsi" w:hAnsiTheme="majorHAnsi" w:cs="Courier"/>
            <w:color w:val="000000"/>
            <w:sz w:val="22"/>
            <w:szCs w:val="22"/>
          </w:rPr>
          <w:delText>ey</w:delText>
        </w:r>
      </w:del>
      <w:r w:rsidRPr="00BC2E85">
        <w:rPr>
          <w:rFonts w:asciiTheme="majorHAnsi" w:hAnsiTheme="majorHAnsi" w:cs="Courier"/>
          <w:color w:val="000000"/>
          <w:sz w:val="22"/>
          <w:szCs w:val="22"/>
        </w:rPr>
        <w:t xml:space="preserve"> use</w:t>
      </w:r>
      <w:ins w:id="1173" w:author="University of Twente" w:date="2014-08-03T12:27:00Z">
        <w:r w:rsidR="00DD0A73">
          <w:rPr>
            <w:rFonts w:asciiTheme="majorHAnsi" w:hAnsiTheme="majorHAnsi" w:cs="Courier"/>
            <w:color w:val="000000"/>
            <w:sz w:val="22"/>
            <w:szCs w:val="22"/>
          </w:rPr>
          <w:t>s</w:t>
        </w:r>
      </w:ins>
      <w:r w:rsidRPr="00BC2E85">
        <w:rPr>
          <w:rFonts w:asciiTheme="majorHAnsi" w:hAnsiTheme="majorHAnsi" w:cs="Courier"/>
          <w:color w:val="000000"/>
          <w:sz w:val="22"/>
          <w:szCs w:val="22"/>
        </w:rPr>
        <w:t xml:space="preserve"> an efficient projection approach to provide an optimized measurement matrix. Orthogonal Matching Pursuit (OMP) based joint recovery method provides significant recovery accuracy rather than independent recovery case</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2922930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2E6E28A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lastRenderedPageBreak/>
        <w:t xml:space="preserve">A random access compressive sensing technique is proposed in [24] for underwater sensor networks. Combining random access and compressive sensing concepts results in an energy efficient and simple algorithm. For measurement, sensor nodes utilize compressive sensing based random sampling procedure. In order to transfer measurements to the center, sensor nodes use random access policy to have access to the channel.  As in any random access, it is more likely some of sensor nodes measurements collide at the center.  </w:t>
      </w:r>
      <w:ins w:id="1174" w:author="University of Twente" w:date="2014-08-03T12:29:00Z">
        <w:r w:rsidR="00DD0A73">
          <w:rPr>
            <w:rFonts w:asciiTheme="majorHAnsi" w:hAnsiTheme="majorHAnsi" w:cs="Courier"/>
            <w:color w:val="000000"/>
            <w:sz w:val="22"/>
            <w:szCs w:val="22"/>
          </w:rPr>
          <w:t>Being a</w:t>
        </w:r>
      </w:ins>
      <w:del w:id="1175" w:author="University of Twente" w:date="2014-08-03T12:29:00Z">
        <w:r w:rsidRPr="00BC2E85" w:rsidDel="00DD0A73">
          <w:rPr>
            <w:rFonts w:asciiTheme="majorHAnsi" w:hAnsiTheme="majorHAnsi" w:cs="Courier"/>
            <w:color w:val="000000"/>
            <w:sz w:val="22"/>
            <w:szCs w:val="22"/>
          </w:rPr>
          <w:delText>A</w:delText>
        </w:r>
      </w:del>
      <w:r w:rsidRPr="00BC2E85">
        <w:rPr>
          <w:rFonts w:asciiTheme="majorHAnsi" w:hAnsiTheme="majorHAnsi" w:cs="Courier"/>
          <w:color w:val="000000"/>
          <w:sz w:val="22"/>
          <w:szCs w:val="22"/>
        </w:rPr>
        <w:t xml:space="preserve">ware of data collision, base station discards the collide packets and employ compressive sensing based signal recovery algorithm to reconstruct the original data. However, to </w:t>
      </w:r>
      <w:ins w:id="1176" w:author="University of Twente" w:date="2014-08-03T12:30:00Z">
        <w:r w:rsidR="00DD0A73">
          <w:rPr>
            <w:rFonts w:asciiTheme="majorHAnsi" w:hAnsiTheme="majorHAnsi" w:cs="Courier"/>
            <w:color w:val="000000"/>
            <w:sz w:val="22"/>
            <w:szCs w:val="22"/>
          </w:rPr>
          <w:t>satisfy</w:t>
        </w:r>
      </w:ins>
      <w:del w:id="1177" w:author="University of Twente" w:date="2014-08-03T12:30:00Z">
        <w:r w:rsidRPr="00BC2E85" w:rsidDel="00DD0A73">
          <w:rPr>
            <w:rFonts w:asciiTheme="majorHAnsi" w:hAnsiTheme="majorHAnsi" w:cs="Courier"/>
            <w:color w:val="000000"/>
            <w:sz w:val="22"/>
            <w:szCs w:val="22"/>
          </w:rPr>
          <w:delText>make sure</w:delText>
        </w:r>
      </w:del>
      <w:r w:rsidRPr="00BC2E85">
        <w:rPr>
          <w:rFonts w:asciiTheme="majorHAnsi" w:hAnsiTheme="majorHAnsi" w:cs="Courier"/>
          <w:color w:val="000000"/>
          <w:sz w:val="22"/>
          <w:szCs w:val="22"/>
        </w:rPr>
        <w:t xml:space="preserve"> the quality of reconstruction, sufficient measurement probability is introduced which defines the minimum number of active sensor nodes.  </w:t>
      </w:r>
    </w:p>
    <w:p w14:paraId="5319D38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20D5960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3CE8464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subparagraph</w:t>
      </w:r>
      <w:proofErr w:type="gramEnd"/>
      <w:r w:rsidRPr="00BC2E85">
        <w:rPr>
          <w:rFonts w:asciiTheme="majorHAnsi" w:hAnsiTheme="majorHAnsi" w:cs="Courier"/>
          <w:color w:val="000000"/>
          <w:sz w:val="22"/>
          <w:szCs w:val="22"/>
        </w:rPr>
        <w:t>{</w:t>
      </w:r>
      <w:proofErr w:type="spellStart"/>
      <w:r w:rsidRPr="00BC2E85">
        <w:rPr>
          <w:rFonts w:asciiTheme="majorHAnsi" w:hAnsiTheme="majorHAnsi" w:cs="Courier"/>
          <w:color w:val="000000"/>
          <w:sz w:val="22"/>
          <w:szCs w:val="22"/>
        </w:rPr>
        <w:t>Spatio</w:t>
      </w:r>
      <w:proofErr w:type="spellEnd"/>
      <w:r w:rsidRPr="00BC2E85">
        <w:rPr>
          <w:rFonts w:asciiTheme="majorHAnsi" w:hAnsiTheme="majorHAnsi" w:cs="Courier"/>
          <w:color w:val="000000"/>
          <w:sz w:val="22"/>
          <w:szCs w:val="22"/>
        </w:rPr>
        <w:t>-Temporal Correlation based Compressive Sensing}</w:t>
      </w:r>
    </w:p>
    <w:p w14:paraId="35DE030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21277545" w14:textId="77777777" w:rsidR="00BC2E85" w:rsidRPr="00BC2E85" w:rsidRDefault="00BC2E85" w:rsidP="00DD0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Against existing </w:t>
      </w:r>
      <w:del w:id="1178" w:author="University of Twente" w:date="2014-08-03T12:32:00Z">
        <w:r w:rsidRPr="00BC2E85" w:rsidDel="00DD0A73">
          <w:rPr>
            <w:rFonts w:asciiTheme="majorHAnsi" w:hAnsiTheme="majorHAnsi" w:cs="Courier"/>
            <w:color w:val="000000"/>
            <w:sz w:val="22"/>
            <w:szCs w:val="22"/>
          </w:rPr>
          <w:delText>distributed compressive sensing (</w:delText>
        </w:r>
      </w:del>
      <w:r w:rsidRPr="00BC2E85">
        <w:rPr>
          <w:rFonts w:asciiTheme="majorHAnsi" w:hAnsiTheme="majorHAnsi" w:cs="Courier"/>
          <w:color w:val="000000"/>
          <w:sz w:val="22"/>
          <w:szCs w:val="22"/>
        </w:rPr>
        <w:t>DCS</w:t>
      </w:r>
      <w:del w:id="1179" w:author="University of Twente" w:date="2014-08-03T12:32:00Z">
        <w:r w:rsidRPr="00BC2E85" w:rsidDel="00DD0A73">
          <w:rPr>
            <w:rFonts w:asciiTheme="majorHAnsi" w:hAnsiTheme="majorHAnsi" w:cs="Courier"/>
            <w:color w:val="000000"/>
            <w:sz w:val="22"/>
            <w:szCs w:val="22"/>
          </w:rPr>
          <w:delText>)</w:delText>
        </w:r>
      </w:del>
      <w:r w:rsidRPr="00BC2E85">
        <w:rPr>
          <w:rFonts w:asciiTheme="majorHAnsi" w:hAnsiTheme="majorHAnsi" w:cs="Courier"/>
          <w:color w:val="000000"/>
          <w:sz w:val="22"/>
          <w:szCs w:val="22"/>
        </w:rPr>
        <w:t xml:space="preserve"> </w:t>
      </w:r>
      <w:proofErr w:type="gramStart"/>
      <w:r w:rsidRPr="00BC2E85">
        <w:rPr>
          <w:rFonts w:asciiTheme="majorHAnsi" w:hAnsiTheme="majorHAnsi" w:cs="Courier"/>
          <w:color w:val="000000"/>
          <w:sz w:val="22"/>
          <w:szCs w:val="22"/>
        </w:rPr>
        <w:t>methods which</w:t>
      </w:r>
      <w:proofErr w:type="gramEnd"/>
      <w:r w:rsidRPr="00BC2E85">
        <w:rPr>
          <w:rFonts w:asciiTheme="majorHAnsi" w:hAnsiTheme="majorHAnsi" w:cs="Courier"/>
          <w:color w:val="000000"/>
          <w:sz w:val="22"/>
          <w:szCs w:val="22"/>
        </w:rPr>
        <w:t xml:space="preserve"> exploits spatial correlation to recover the original signal, Baron et al</w:t>
      </w:r>
      <w:ins w:id="1180" w:author="University of Twente" w:date="2014-08-03T12:31:00Z">
        <w:r w:rsidR="00DD0A73">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 </w:t>
      </w:r>
      <w:del w:id="1181" w:author="University of Twente" w:date="2014-08-03T12:31:00Z">
        <w:r w:rsidRPr="00BC2E85" w:rsidDel="00DD0A73">
          <w:rPr>
            <w:rFonts w:asciiTheme="majorHAnsi" w:hAnsiTheme="majorHAnsi" w:cs="Courier"/>
            <w:color w:val="000000"/>
            <w:sz w:val="22"/>
            <w:szCs w:val="22"/>
          </w:rPr>
          <w:delText>suggested</w:delText>
        </w:r>
      </w:del>
      <w:r w:rsidRPr="00BC2E85">
        <w:rPr>
          <w:rFonts w:asciiTheme="majorHAnsi" w:hAnsiTheme="majorHAnsi" w:cs="Courier"/>
          <w:color w:val="000000"/>
          <w:sz w:val="22"/>
          <w:szCs w:val="22"/>
        </w:rPr>
        <w:t xml:space="preserve"> address a new DCS technique for multiple signal ensembles which is based on </w:t>
      </w:r>
      <w:proofErr w:type="spellStart"/>
      <w:r w:rsidRPr="00BC2E85">
        <w:rPr>
          <w:rFonts w:asciiTheme="majorHAnsi" w:hAnsiTheme="majorHAnsi" w:cs="Courier"/>
          <w:color w:val="000000"/>
          <w:sz w:val="22"/>
          <w:szCs w:val="22"/>
        </w:rPr>
        <w:t>spatio</w:t>
      </w:r>
      <w:proofErr w:type="spellEnd"/>
      <w:r w:rsidRPr="00BC2E85">
        <w:rPr>
          <w:rFonts w:asciiTheme="majorHAnsi" w:hAnsiTheme="majorHAnsi" w:cs="Courier"/>
          <w:color w:val="000000"/>
          <w:sz w:val="22"/>
          <w:szCs w:val="22"/>
        </w:rPr>
        <w:t>-temporal correlation. To evaluate the performance of proposed method, three different types of CS named single signal, joint sparse based and distributed method is considered. For each of these methods, they provide three examples to study the performance of joint sparse signal recovery and compar</w:t>
      </w:r>
      <w:ins w:id="1182" w:author="University of Twente" w:date="2014-08-03T12:32:00Z">
        <w:r w:rsidR="00DD0A73">
          <w:rPr>
            <w:rFonts w:asciiTheme="majorHAnsi" w:hAnsiTheme="majorHAnsi" w:cs="Courier"/>
            <w:color w:val="000000"/>
            <w:sz w:val="22"/>
            <w:szCs w:val="22"/>
          </w:rPr>
          <w:t>e</w:t>
        </w:r>
      </w:ins>
      <w:del w:id="1183" w:author="University of Twente" w:date="2014-08-03T12:32:00Z">
        <w:r w:rsidRPr="00BC2E85" w:rsidDel="00DD0A73">
          <w:rPr>
            <w:rFonts w:asciiTheme="majorHAnsi" w:hAnsiTheme="majorHAnsi" w:cs="Courier"/>
            <w:color w:val="000000"/>
            <w:sz w:val="22"/>
            <w:szCs w:val="22"/>
          </w:rPr>
          <w:delText>ed</w:delText>
        </w:r>
      </w:del>
      <w:r w:rsidRPr="00BC2E85">
        <w:rPr>
          <w:rFonts w:asciiTheme="majorHAnsi" w:hAnsiTheme="majorHAnsi" w:cs="Courier"/>
          <w:color w:val="000000"/>
          <w:sz w:val="22"/>
          <w:szCs w:val="22"/>
        </w:rPr>
        <w:t xml:space="preserve"> with a real developed joint sparse signal recovery approach. Results prove that for two of three methods, the prediction accuracy is completely similar to the result of developed algorithm</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01CA9B5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54B6A9E1" w14:textId="77777777" w:rsidR="00BC2E85" w:rsidRPr="00BC2E85" w:rsidRDefault="00BC2E85" w:rsidP="00E7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An energy efficient distributed data storage is addressed in [] which is based on compressed sensing theory and network coding technology. Authors introduce</w:t>
      </w:r>
      <w:del w:id="1184" w:author="University of Twente" w:date="2014-08-03T12:33:00Z">
        <w:r w:rsidRPr="00BC2E85" w:rsidDel="00DD0A73">
          <w:rPr>
            <w:rFonts w:asciiTheme="majorHAnsi" w:hAnsiTheme="majorHAnsi" w:cs="Courier"/>
            <w:color w:val="000000"/>
            <w:sz w:val="22"/>
            <w:szCs w:val="22"/>
          </w:rPr>
          <w:delText>d</w:delText>
        </w:r>
      </w:del>
      <w:r w:rsidRPr="00BC2E85">
        <w:rPr>
          <w:rFonts w:asciiTheme="majorHAnsi" w:hAnsiTheme="majorHAnsi" w:cs="Courier"/>
          <w:color w:val="000000"/>
          <w:sz w:val="22"/>
          <w:szCs w:val="22"/>
        </w:rPr>
        <w:t xml:space="preserve"> </w:t>
      </w:r>
      <w:ins w:id="1185" w:author="University of Twente" w:date="2014-08-03T12:34:00Z">
        <w:r w:rsidR="00DD0A73">
          <w:rPr>
            <w:rFonts w:asciiTheme="majorHAnsi" w:hAnsiTheme="majorHAnsi" w:cs="Courier"/>
            <w:color w:val="000000"/>
            <w:sz w:val="22"/>
            <w:szCs w:val="22"/>
          </w:rPr>
          <w:t>C</w:t>
        </w:r>
      </w:ins>
      <w:del w:id="1186" w:author="University of Twente" w:date="2014-08-03T12:33:00Z">
        <w:r w:rsidRPr="00BC2E85" w:rsidDel="00DD0A73">
          <w:rPr>
            <w:rFonts w:asciiTheme="majorHAnsi" w:hAnsiTheme="majorHAnsi" w:cs="Courier"/>
            <w:color w:val="000000"/>
            <w:sz w:val="22"/>
            <w:szCs w:val="22"/>
          </w:rPr>
          <w:delText>C</w:delText>
        </w:r>
      </w:del>
      <w:r w:rsidRPr="00BC2E85">
        <w:rPr>
          <w:rFonts w:asciiTheme="majorHAnsi" w:hAnsiTheme="majorHAnsi" w:cs="Courier"/>
          <w:color w:val="000000"/>
          <w:sz w:val="22"/>
          <w:szCs w:val="22"/>
        </w:rPr>
        <w:t xml:space="preserve">ompressed </w:t>
      </w:r>
      <w:ins w:id="1187" w:author="University of Twente" w:date="2014-08-03T12:34:00Z">
        <w:r w:rsidR="00DD0A73">
          <w:rPr>
            <w:rFonts w:asciiTheme="majorHAnsi" w:hAnsiTheme="majorHAnsi" w:cs="Courier"/>
            <w:color w:val="000000"/>
            <w:sz w:val="22"/>
            <w:szCs w:val="22"/>
          </w:rPr>
          <w:t>N</w:t>
        </w:r>
      </w:ins>
      <w:del w:id="1188" w:author="University of Twente" w:date="2014-08-03T12:33:00Z">
        <w:r w:rsidRPr="00BC2E85" w:rsidDel="00DD0A73">
          <w:rPr>
            <w:rFonts w:asciiTheme="majorHAnsi" w:hAnsiTheme="majorHAnsi" w:cs="Courier"/>
            <w:color w:val="000000"/>
            <w:sz w:val="22"/>
            <w:szCs w:val="22"/>
          </w:rPr>
          <w:delText>N</w:delText>
        </w:r>
      </w:del>
      <w:r w:rsidRPr="00BC2E85">
        <w:rPr>
          <w:rFonts w:asciiTheme="majorHAnsi" w:hAnsiTheme="majorHAnsi" w:cs="Courier"/>
          <w:color w:val="000000"/>
          <w:sz w:val="22"/>
          <w:szCs w:val="22"/>
        </w:rPr>
        <w:t xml:space="preserve">etwork </w:t>
      </w:r>
      <w:ins w:id="1189" w:author="University of Twente" w:date="2014-08-03T12:34:00Z">
        <w:r w:rsidR="00DD0A73">
          <w:rPr>
            <w:rFonts w:asciiTheme="majorHAnsi" w:hAnsiTheme="majorHAnsi" w:cs="Courier"/>
            <w:color w:val="000000"/>
            <w:sz w:val="22"/>
            <w:szCs w:val="22"/>
          </w:rPr>
          <w:t>C</w:t>
        </w:r>
      </w:ins>
      <w:del w:id="1190" w:author="University of Twente" w:date="2014-08-03T12:33:00Z">
        <w:r w:rsidRPr="00BC2E85" w:rsidDel="00DD0A73">
          <w:rPr>
            <w:rFonts w:asciiTheme="majorHAnsi" w:hAnsiTheme="majorHAnsi" w:cs="Courier"/>
            <w:color w:val="000000"/>
            <w:sz w:val="22"/>
            <w:szCs w:val="22"/>
          </w:rPr>
          <w:delText>C</w:delText>
        </w:r>
      </w:del>
      <w:r w:rsidRPr="00BC2E85">
        <w:rPr>
          <w:rFonts w:asciiTheme="majorHAnsi" w:hAnsiTheme="majorHAnsi" w:cs="Courier"/>
          <w:color w:val="000000"/>
          <w:sz w:val="22"/>
          <w:szCs w:val="22"/>
        </w:rPr>
        <w:t xml:space="preserve">oding based </w:t>
      </w:r>
      <w:ins w:id="1191" w:author="University of Twente" w:date="2014-08-03T12:34:00Z">
        <w:r w:rsidR="00DD0A73">
          <w:rPr>
            <w:rFonts w:asciiTheme="majorHAnsi" w:hAnsiTheme="majorHAnsi" w:cs="Courier"/>
            <w:color w:val="000000"/>
            <w:sz w:val="22"/>
            <w:szCs w:val="22"/>
          </w:rPr>
          <w:t>D</w:t>
        </w:r>
      </w:ins>
      <w:del w:id="1192" w:author="University of Twente" w:date="2014-08-03T12:33:00Z">
        <w:r w:rsidRPr="00BC2E85" w:rsidDel="00DD0A73">
          <w:rPr>
            <w:rFonts w:asciiTheme="majorHAnsi" w:hAnsiTheme="majorHAnsi" w:cs="Courier"/>
            <w:color w:val="000000"/>
            <w:sz w:val="22"/>
            <w:szCs w:val="22"/>
          </w:rPr>
          <w:delText>D</w:delText>
        </w:r>
      </w:del>
      <w:r w:rsidRPr="00BC2E85">
        <w:rPr>
          <w:rFonts w:asciiTheme="majorHAnsi" w:hAnsiTheme="majorHAnsi" w:cs="Courier"/>
          <w:color w:val="000000"/>
          <w:sz w:val="22"/>
          <w:szCs w:val="22"/>
        </w:rPr>
        <w:t xml:space="preserve">istributed </w:t>
      </w:r>
      <w:ins w:id="1193" w:author="University of Twente" w:date="2014-08-03T12:34:00Z">
        <w:r w:rsidR="00DD0A73">
          <w:rPr>
            <w:rFonts w:asciiTheme="majorHAnsi" w:hAnsiTheme="majorHAnsi" w:cs="Courier"/>
            <w:color w:val="000000"/>
            <w:sz w:val="22"/>
            <w:szCs w:val="22"/>
          </w:rPr>
          <w:t>D</w:t>
        </w:r>
      </w:ins>
      <w:del w:id="1194" w:author="University of Twente" w:date="2014-08-03T12:34:00Z">
        <w:r w:rsidRPr="00BC2E85" w:rsidDel="00DD0A73">
          <w:rPr>
            <w:rFonts w:asciiTheme="majorHAnsi" w:hAnsiTheme="majorHAnsi" w:cs="Courier"/>
            <w:color w:val="000000"/>
            <w:sz w:val="22"/>
            <w:szCs w:val="22"/>
          </w:rPr>
          <w:delText>d</w:delText>
        </w:r>
      </w:del>
      <w:r w:rsidRPr="00BC2E85">
        <w:rPr>
          <w:rFonts w:asciiTheme="majorHAnsi" w:hAnsiTheme="majorHAnsi" w:cs="Courier"/>
          <w:color w:val="000000"/>
          <w:sz w:val="22"/>
          <w:szCs w:val="22"/>
        </w:rPr>
        <w:t xml:space="preserve">ata </w:t>
      </w:r>
      <w:ins w:id="1195" w:author="University of Twente" w:date="2014-08-03T12:34:00Z">
        <w:r w:rsidR="00DD0A73">
          <w:rPr>
            <w:rFonts w:asciiTheme="majorHAnsi" w:hAnsiTheme="majorHAnsi" w:cs="Courier"/>
            <w:color w:val="000000"/>
            <w:sz w:val="22"/>
            <w:szCs w:val="22"/>
          </w:rPr>
          <w:t>S</w:t>
        </w:r>
      </w:ins>
      <w:del w:id="1196" w:author="University of Twente" w:date="2014-08-03T12:33:00Z">
        <w:r w:rsidRPr="00BC2E85" w:rsidDel="00DD0A73">
          <w:rPr>
            <w:rFonts w:asciiTheme="majorHAnsi" w:hAnsiTheme="majorHAnsi" w:cs="Courier"/>
            <w:color w:val="000000"/>
            <w:sz w:val="22"/>
            <w:szCs w:val="22"/>
          </w:rPr>
          <w:delText>S</w:delText>
        </w:r>
      </w:del>
      <w:r w:rsidRPr="00BC2E85">
        <w:rPr>
          <w:rFonts w:asciiTheme="majorHAnsi" w:hAnsiTheme="majorHAnsi" w:cs="Courier"/>
          <w:color w:val="000000"/>
          <w:sz w:val="22"/>
          <w:szCs w:val="22"/>
        </w:rPr>
        <w:t xml:space="preserve">torage (CNCDS) scheme which </w:t>
      </w:r>
      <w:del w:id="1197" w:author="University of Twente" w:date="2014-08-03T12:35:00Z">
        <w:r w:rsidRPr="00BC2E85" w:rsidDel="00DD0A73">
          <w:rPr>
            <w:rFonts w:asciiTheme="majorHAnsi" w:hAnsiTheme="majorHAnsi" w:cs="Courier"/>
            <w:color w:val="000000"/>
            <w:sz w:val="22"/>
            <w:szCs w:val="22"/>
          </w:rPr>
          <w:delText>emplo</w:delText>
        </w:r>
      </w:del>
      <w:ins w:id="1198" w:author="University of Twente" w:date="2014-08-03T12:35:00Z">
        <w:r w:rsidR="00DD0A73" w:rsidRPr="00BC2E85">
          <w:rPr>
            <w:rFonts w:asciiTheme="majorHAnsi" w:hAnsiTheme="majorHAnsi" w:cs="Courier"/>
            <w:color w:val="000000"/>
            <w:sz w:val="22"/>
            <w:szCs w:val="22"/>
          </w:rPr>
          <w:t>emplo</w:t>
        </w:r>
        <w:r w:rsidR="00DD0A73">
          <w:rPr>
            <w:rFonts w:asciiTheme="majorHAnsi" w:hAnsiTheme="majorHAnsi" w:cs="Courier"/>
            <w:color w:val="000000"/>
            <w:sz w:val="22"/>
            <w:szCs w:val="22"/>
          </w:rPr>
          <w:t>ys</w:t>
        </w:r>
      </w:ins>
      <w:del w:id="1199" w:author="University of Twente" w:date="2014-08-03T12:35:00Z">
        <w:r w:rsidRPr="00BC2E85" w:rsidDel="00DD0A73">
          <w:rPr>
            <w:rFonts w:asciiTheme="majorHAnsi" w:hAnsiTheme="majorHAnsi" w:cs="Courier"/>
            <w:color w:val="000000"/>
            <w:sz w:val="22"/>
            <w:szCs w:val="22"/>
          </w:rPr>
          <w:delText>y</w:delText>
        </w:r>
      </w:del>
      <w:r w:rsidRPr="00BC2E85">
        <w:rPr>
          <w:rFonts w:asciiTheme="majorHAnsi" w:hAnsiTheme="majorHAnsi" w:cs="Courier"/>
          <w:color w:val="000000"/>
          <w:sz w:val="22"/>
          <w:szCs w:val="22"/>
        </w:rPr>
        <w:t xml:space="preserve"> the correlation among sensor node readings. This method achieves energy efficiency through minimizing number of data transmission and data reception. Theoretical analysis is utilized to prove that CNCDS can provide acceptable performance in </w:t>
      </w:r>
      <w:ins w:id="1200" w:author="University of Twente" w:date="2014-08-03T12:35:00Z">
        <w:r w:rsidR="00E760A8">
          <w:rPr>
            <w:rFonts w:asciiTheme="majorHAnsi" w:hAnsiTheme="majorHAnsi" w:cs="Courier"/>
            <w:color w:val="000000"/>
            <w:sz w:val="22"/>
            <w:szCs w:val="22"/>
          </w:rPr>
          <w:t>compressive sensing</w:t>
        </w:r>
      </w:ins>
      <w:del w:id="1201" w:author="University of Twente" w:date="2014-08-03T12:35:00Z">
        <w:r w:rsidRPr="00BC2E85" w:rsidDel="00E760A8">
          <w:rPr>
            <w:rFonts w:asciiTheme="majorHAnsi" w:hAnsiTheme="majorHAnsi" w:cs="Courier"/>
            <w:color w:val="000000"/>
            <w:sz w:val="22"/>
            <w:szCs w:val="22"/>
          </w:rPr>
          <w:delText>CS</w:delText>
        </w:r>
      </w:del>
      <w:r w:rsidRPr="00BC2E85">
        <w:rPr>
          <w:rFonts w:asciiTheme="majorHAnsi" w:hAnsiTheme="majorHAnsi" w:cs="Courier"/>
          <w:color w:val="000000"/>
          <w:sz w:val="22"/>
          <w:szCs w:val="22"/>
        </w:rPr>
        <w:t xml:space="preserve"> based data recovery procedure. In addition, simulation results </w:t>
      </w:r>
      <w:ins w:id="1202" w:author="University of Twente" w:date="2014-08-03T12:35:00Z">
        <w:r w:rsidR="00E760A8">
          <w:rPr>
            <w:rFonts w:asciiTheme="majorHAnsi" w:hAnsiTheme="majorHAnsi" w:cs="Courier"/>
            <w:color w:val="000000"/>
            <w:sz w:val="22"/>
            <w:szCs w:val="22"/>
          </w:rPr>
          <w:t xml:space="preserve">show </w:t>
        </w:r>
      </w:ins>
      <w:del w:id="1203" w:author="University of Twente" w:date="2014-08-03T12:36:00Z">
        <w:r w:rsidRPr="00BC2E85" w:rsidDel="00E760A8">
          <w:rPr>
            <w:rFonts w:asciiTheme="majorHAnsi" w:hAnsiTheme="majorHAnsi" w:cs="Courier"/>
            <w:color w:val="000000"/>
            <w:sz w:val="22"/>
            <w:szCs w:val="22"/>
          </w:rPr>
          <w:delText>improv</w:delText>
        </w:r>
      </w:del>
      <w:ins w:id="1204" w:author="University of Twente" w:date="2014-08-03T12:36:00Z">
        <w:r w:rsidR="00E760A8">
          <w:rPr>
            <w:rFonts w:asciiTheme="majorHAnsi" w:hAnsiTheme="majorHAnsi" w:cs="Courier"/>
            <w:color w:val="000000"/>
            <w:sz w:val="22"/>
            <w:szCs w:val="22"/>
          </w:rPr>
          <w:t xml:space="preserve">improvement in the </w:t>
        </w:r>
      </w:ins>
      <w:del w:id="1205" w:author="University of Twente" w:date="2014-08-03T12:35:00Z">
        <w:r w:rsidRPr="00BC2E85" w:rsidDel="00E760A8">
          <w:rPr>
            <w:rFonts w:asciiTheme="majorHAnsi" w:hAnsiTheme="majorHAnsi" w:cs="Courier"/>
            <w:color w:val="000000"/>
            <w:sz w:val="22"/>
            <w:szCs w:val="22"/>
          </w:rPr>
          <w:delText>e</w:delText>
        </w:r>
      </w:del>
      <w:del w:id="1206" w:author="University of Twente" w:date="2014-08-03T12:36:00Z">
        <w:r w:rsidRPr="00BC2E85" w:rsidDel="00E760A8">
          <w:rPr>
            <w:rFonts w:asciiTheme="majorHAnsi" w:hAnsiTheme="majorHAnsi" w:cs="Courier"/>
            <w:color w:val="000000"/>
            <w:sz w:val="22"/>
            <w:szCs w:val="22"/>
          </w:rPr>
          <w:delText xml:space="preserve"> </w:delText>
        </w:r>
      </w:del>
      <w:r w:rsidRPr="00BC2E85">
        <w:rPr>
          <w:rFonts w:asciiTheme="majorHAnsi" w:hAnsiTheme="majorHAnsi" w:cs="Courier"/>
          <w:color w:val="000000"/>
          <w:sz w:val="22"/>
          <w:szCs w:val="22"/>
        </w:rPr>
        <w:t xml:space="preserve">number of data transmission, data reception and </w:t>
      </w:r>
      <w:ins w:id="1207" w:author="University of Twente" w:date="2014-08-03T12:36:00Z">
        <w:r w:rsidR="00E760A8">
          <w:rPr>
            <w:rFonts w:asciiTheme="majorHAnsi" w:hAnsiTheme="majorHAnsi" w:cs="Courier"/>
            <w:color w:val="000000"/>
            <w:sz w:val="22"/>
            <w:szCs w:val="22"/>
          </w:rPr>
          <w:t>compressive sensing</w:t>
        </w:r>
      </w:ins>
      <w:del w:id="1208" w:author="University of Twente" w:date="2014-08-03T12:36:00Z">
        <w:r w:rsidRPr="00BC2E85" w:rsidDel="00E760A8">
          <w:rPr>
            <w:rFonts w:asciiTheme="majorHAnsi" w:hAnsiTheme="majorHAnsi" w:cs="Courier"/>
            <w:color w:val="000000"/>
            <w:sz w:val="22"/>
            <w:szCs w:val="22"/>
          </w:rPr>
          <w:delText>CS</w:delText>
        </w:r>
      </w:del>
      <w:r w:rsidRPr="00BC2E85">
        <w:rPr>
          <w:rFonts w:asciiTheme="majorHAnsi" w:hAnsiTheme="majorHAnsi" w:cs="Courier"/>
          <w:color w:val="000000"/>
          <w:sz w:val="22"/>
          <w:szCs w:val="22"/>
        </w:rPr>
        <w:t xml:space="preserve"> recovery up to </w:t>
      </w:r>
      <w:r w:rsidRPr="00BC2E85">
        <w:rPr>
          <w:rFonts w:asciiTheme="majorHAnsi" w:hAnsiTheme="majorHAnsi" w:cs="Courier"/>
          <w:color w:val="008000"/>
          <w:sz w:val="22"/>
          <w:szCs w:val="22"/>
        </w:rPr>
        <w:t>$55\%, 74\%, and 76\%$</w:t>
      </w:r>
      <w:r w:rsidRPr="00BC2E85">
        <w:rPr>
          <w:rFonts w:asciiTheme="majorHAnsi" w:hAnsiTheme="majorHAnsi" w:cs="Courier"/>
          <w:color w:val="000000"/>
          <w:sz w:val="22"/>
          <w:szCs w:val="22"/>
        </w:rPr>
        <w:t xml:space="preserve"> respectively</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7EA002F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5B9DBF1A" w14:textId="77777777" w:rsidR="00BC2E85" w:rsidRPr="00BC2E85" w:rsidRDefault="00BC2E85" w:rsidP="00E7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A DCS based data transmission scheme addressed in [] which improve</w:t>
      </w:r>
      <w:ins w:id="1209" w:author="University of Twente" w:date="2014-08-03T12:37:00Z">
        <w:r w:rsidR="00E760A8">
          <w:rPr>
            <w:rFonts w:asciiTheme="majorHAnsi" w:hAnsiTheme="majorHAnsi" w:cs="Courier"/>
            <w:color w:val="000000"/>
            <w:sz w:val="22"/>
            <w:szCs w:val="22"/>
          </w:rPr>
          <w:t>s</w:t>
        </w:r>
      </w:ins>
      <w:r w:rsidRPr="00BC2E85">
        <w:rPr>
          <w:rFonts w:asciiTheme="majorHAnsi" w:hAnsiTheme="majorHAnsi" w:cs="Courier"/>
          <w:color w:val="000000"/>
          <w:sz w:val="22"/>
          <w:szCs w:val="22"/>
        </w:rPr>
        <w:t xml:space="preserve"> the </w:t>
      </w:r>
      <w:del w:id="1210" w:author="University of Twente" w:date="2014-08-03T12:36:00Z">
        <w:r w:rsidRPr="00BC2E85" w:rsidDel="00E760A8">
          <w:rPr>
            <w:rFonts w:asciiTheme="majorHAnsi" w:hAnsiTheme="majorHAnsi" w:cs="Courier"/>
            <w:color w:val="000000"/>
            <w:sz w:val="22"/>
            <w:szCs w:val="22"/>
          </w:rPr>
          <w:delText>trade off</w:delText>
        </w:r>
      </w:del>
      <w:ins w:id="1211" w:author="University of Twente" w:date="2014-08-03T12:36:00Z">
        <w:r w:rsidR="00E760A8" w:rsidRPr="00BC2E85">
          <w:rPr>
            <w:rFonts w:asciiTheme="majorHAnsi" w:hAnsiTheme="majorHAnsi" w:cs="Courier"/>
            <w:color w:val="000000"/>
            <w:sz w:val="22"/>
            <w:szCs w:val="22"/>
          </w:rPr>
          <w:t>tradeoff</w:t>
        </w:r>
      </w:ins>
      <w:r w:rsidRPr="00BC2E85">
        <w:rPr>
          <w:rFonts w:asciiTheme="majorHAnsi" w:hAnsiTheme="majorHAnsi" w:cs="Courier"/>
          <w:color w:val="000000"/>
          <w:sz w:val="22"/>
          <w:szCs w:val="22"/>
        </w:rPr>
        <w:t xml:space="preserve"> among energy usage, reconstruction error and resource utilization. This method, which is called as amplify-and-forward compressed sensing (AF-CS), exploits </w:t>
      </w:r>
      <w:ins w:id="1212" w:author="University of Twente" w:date="2014-08-03T12:37:00Z">
        <w:r w:rsidR="00E760A8">
          <w:rPr>
            <w:rFonts w:asciiTheme="majorHAnsi" w:hAnsiTheme="majorHAnsi" w:cs="Courier"/>
            <w:color w:val="000000"/>
            <w:sz w:val="22"/>
            <w:szCs w:val="22"/>
          </w:rPr>
          <w:t xml:space="preserve">both </w:t>
        </w:r>
      </w:ins>
      <w:r w:rsidRPr="00BC2E85">
        <w:rPr>
          <w:rFonts w:asciiTheme="majorHAnsi" w:hAnsiTheme="majorHAnsi" w:cs="Courier"/>
          <w:color w:val="000000"/>
          <w:sz w:val="22"/>
          <w:szCs w:val="22"/>
        </w:rPr>
        <w:t xml:space="preserve">temporal </w:t>
      </w:r>
      <w:ins w:id="1213" w:author="University of Twente" w:date="2014-08-03T12:37:00Z">
        <w:r w:rsidR="00E760A8">
          <w:rPr>
            <w:rFonts w:asciiTheme="majorHAnsi" w:hAnsiTheme="majorHAnsi" w:cs="Courier"/>
            <w:color w:val="000000"/>
            <w:sz w:val="22"/>
            <w:szCs w:val="22"/>
          </w:rPr>
          <w:t xml:space="preserve">and </w:t>
        </w:r>
      </w:ins>
      <w:del w:id="1214" w:author="University of Twente" w:date="2014-08-03T12:37:00Z">
        <w:r w:rsidRPr="00BC2E85" w:rsidDel="00E760A8">
          <w:rPr>
            <w:rFonts w:asciiTheme="majorHAnsi" w:hAnsiTheme="majorHAnsi" w:cs="Courier"/>
            <w:color w:val="000000"/>
            <w:sz w:val="22"/>
            <w:szCs w:val="22"/>
          </w:rPr>
          <w:delText xml:space="preserve">correlation as well as </w:delText>
        </w:r>
      </w:del>
      <w:r w:rsidRPr="00BC2E85">
        <w:rPr>
          <w:rFonts w:asciiTheme="majorHAnsi" w:hAnsiTheme="majorHAnsi" w:cs="Courier"/>
          <w:color w:val="000000"/>
          <w:sz w:val="22"/>
          <w:szCs w:val="22"/>
        </w:rPr>
        <w:t>spatial correlation</w:t>
      </w:r>
      <w:ins w:id="1215" w:author="University of Twente" w:date="2014-08-03T12:38:00Z">
        <w:r w:rsidR="00E760A8">
          <w:rPr>
            <w:rFonts w:asciiTheme="majorHAnsi" w:hAnsiTheme="majorHAnsi" w:cs="Courier"/>
            <w:color w:val="000000"/>
            <w:sz w:val="22"/>
            <w:szCs w:val="22"/>
          </w:rPr>
          <w:t>s</w:t>
        </w:r>
      </w:ins>
      <w:r w:rsidRPr="00BC2E85">
        <w:rPr>
          <w:rFonts w:asciiTheme="majorHAnsi" w:hAnsiTheme="majorHAnsi" w:cs="Courier"/>
          <w:color w:val="000000"/>
          <w:sz w:val="22"/>
          <w:szCs w:val="22"/>
        </w:rPr>
        <w:t xml:space="preserve">. In terms of temporal correlation, it produces a sparse signal </w:t>
      </w:r>
      <w:proofErr w:type="gramStart"/>
      <w:r w:rsidRPr="00BC2E85">
        <w:rPr>
          <w:rFonts w:asciiTheme="majorHAnsi" w:hAnsiTheme="majorHAnsi" w:cs="Courier"/>
          <w:color w:val="000000"/>
          <w:sz w:val="22"/>
          <w:szCs w:val="22"/>
        </w:rPr>
        <w:t>vector which</w:t>
      </w:r>
      <w:proofErr w:type="gramEnd"/>
      <w:r w:rsidRPr="00BC2E85">
        <w:rPr>
          <w:rFonts w:asciiTheme="majorHAnsi" w:hAnsiTheme="majorHAnsi" w:cs="Courier"/>
          <w:color w:val="000000"/>
          <w:sz w:val="22"/>
          <w:szCs w:val="22"/>
        </w:rPr>
        <w:t xml:space="preserve"> </w:t>
      </w:r>
      <w:del w:id="1216" w:author="University of Twente" w:date="2014-08-03T12:38:00Z">
        <w:r w:rsidRPr="00BC2E85" w:rsidDel="00E760A8">
          <w:rPr>
            <w:rFonts w:asciiTheme="majorHAnsi" w:hAnsiTheme="majorHAnsi" w:cs="Courier"/>
            <w:color w:val="000000"/>
            <w:sz w:val="22"/>
            <w:szCs w:val="22"/>
          </w:rPr>
          <w:delText xml:space="preserve">is </w:delText>
        </w:r>
      </w:del>
      <w:del w:id="1217" w:author="University of Twente" w:date="2014-08-03T12:39:00Z">
        <w:r w:rsidRPr="00BC2E85" w:rsidDel="00E760A8">
          <w:rPr>
            <w:rFonts w:asciiTheme="majorHAnsi" w:hAnsiTheme="majorHAnsi" w:cs="Courier"/>
            <w:color w:val="000000"/>
            <w:sz w:val="22"/>
            <w:szCs w:val="22"/>
          </w:rPr>
          <w:delText>consist</w:delText>
        </w:r>
      </w:del>
      <w:ins w:id="1218" w:author="University of Twente" w:date="2014-08-03T12:39:00Z">
        <w:r w:rsidR="00E760A8">
          <w:rPr>
            <w:rFonts w:asciiTheme="majorHAnsi" w:hAnsiTheme="majorHAnsi" w:cs="Courier"/>
            <w:color w:val="000000"/>
            <w:sz w:val="22"/>
            <w:szCs w:val="22"/>
          </w:rPr>
          <w:t>is</w:t>
        </w:r>
        <w:r w:rsidR="00E760A8" w:rsidRPr="00BC2E85">
          <w:rPr>
            <w:rFonts w:asciiTheme="majorHAnsi" w:hAnsiTheme="majorHAnsi" w:cs="Courier"/>
            <w:color w:val="000000"/>
            <w:sz w:val="22"/>
            <w:szCs w:val="22"/>
          </w:rPr>
          <w:t xml:space="preserve"> consist</w:t>
        </w:r>
      </w:ins>
      <w:r w:rsidRPr="00BC2E85">
        <w:rPr>
          <w:rFonts w:asciiTheme="majorHAnsi" w:hAnsiTheme="majorHAnsi" w:cs="Courier"/>
          <w:color w:val="000000"/>
          <w:sz w:val="22"/>
          <w:szCs w:val="22"/>
        </w:rPr>
        <w:t xml:space="preserve"> of transmitted signals of all sensor nodes. Different sensor nodes employ Conditional </w:t>
      </w:r>
      <w:proofErr w:type="spellStart"/>
      <w:r w:rsidRPr="00BC2E85">
        <w:rPr>
          <w:rFonts w:asciiTheme="majorHAnsi" w:hAnsiTheme="majorHAnsi" w:cs="Courier"/>
          <w:color w:val="000000"/>
          <w:sz w:val="22"/>
          <w:szCs w:val="22"/>
        </w:rPr>
        <w:t>Downsampling</w:t>
      </w:r>
      <w:proofErr w:type="spellEnd"/>
      <w:r w:rsidRPr="00BC2E85">
        <w:rPr>
          <w:rFonts w:asciiTheme="majorHAnsi" w:hAnsiTheme="majorHAnsi" w:cs="Courier"/>
          <w:color w:val="000000"/>
          <w:sz w:val="22"/>
          <w:szCs w:val="22"/>
        </w:rPr>
        <w:t xml:space="preserve"> Encoder (CDE) - Predictive Decoder (PD) pair [10] to produce sparse representation of sensor nodes readings. In addition</w:t>
      </w:r>
      <w:ins w:id="1219" w:author="University of Twente" w:date="2014-08-03T12:40:00Z">
        <w:r w:rsidR="00E760A8">
          <w:rPr>
            <w:rFonts w:asciiTheme="majorHAnsi" w:hAnsiTheme="majorHAnsi" w:cs="Courier"/>
            <w:color w:val="000000"/>
            <w:sz w:val="22"/>
            <w:szCs w:val="22"/>
          </w:rPr>
          <w:t>,</w:t>
        </w:r>
      </w:ins>
      <w:r w:rsidRPr="00BC2E85">
        <w:rPr>
          <w:rFonts w:asciiTheme="majorHAnsi" w:hAnsiTheme="majorHAnsi" w:cs="Courier"/>
          <w:color w:val="000000"/>
          <w:sz w:val="22"/>
          <w:szCs w:val="22"/>
        </w:rPr>
        <w:t xml:space="preserve"> a </w:t>
      </w:r>
      <w:proofErr w:type="gramStart"/>
      <w:r w:rsidRPr="00BC2E85">
        <w:rPr>
          <w:rFonts w:asciiTheme="majorHAnsi" w:hAnsiTheme="majorHAnsi" w:cs="Courier"/>
          <w:color w:val="000000"/>
          <w:sz w:val="22"/>
          <w:szCs w:val="22"/>
        </w:rPr>
        <w:t>two hop</w:t>
      </w:r>
      <w:proofErr w:type="gramEnd"/>
      <w:r w:rsidRPr="00BC2E85">
        <w:rPr>
          <w:rFonts w:asciiTheme="majorHAnsi" w:hAnsiTheme="majorHAnsi" w:cs="Courier"/>
          <w:color w:val="000000"/>
          <w:sz w:val="22"/>
          <w:szCs w:val="22"/>
        </w:rPr>
        <w:t xml:space="preserve"> communication method is used to transfer the readings of active nodes to the base station through a subset of relaying nodes. Thanks to this way of configuration, they </w:t>
      </w:r>
      <w:r w:rsidRPr="00E760A8">
        <w:rPr>
          <w:rFonts w:asciiTheme="majorHAnsi" w:hAnsiTheme="majorHAnsi" w:cs="Courier"/>
          <w:color w:val="000000"/>
          <w:sz w:val="22"/>
          <w:szCs w:val="22"/>
          <w:highlight w:val="yellow"/>
          <w:rPrChange w:id="1220" w:author="University of Twente" w:date="2014-08-03T12:41:00Z">
            <w:rPr>
              <w:rFonts w:asciiTheme="majorHAnsi" w:hAnsiTheme="majorHAnsi" w:cs="Courier"/>
              <w:color w:val="000000"/>
              <w:sz w:val="22"/>
              <w:szCs w:val="22"/>
            </w:rPr>
          </w:rPrChange>
        </w:rPr>
        <w:t>achieve R projections</w:t>
      </w:r>
      <w:r w:rsidRPr="00BC2E85">
        <w:rPr>
          <w:rFonts w:asciiTheme="majorHAnsi" w:hAnsiTheme="majorHAnsi" w:cs="Courier"/>
          <w:color w:val="000000"/>
          <w:sz w:val="22"/>
          <w:szCs w:val="22"/>
        </w:rPr>
        <w:t xml:space="preserve"> by using a single channel lead to cope the multi-user interference in its first hop transmission. To </w:t>
      </w:r>
      <w:proofErr w:type="gramStart"/>
      <w:r w:rsidRPr="00BC2E85">
        <w:rPr>
          <w:rFonts w:asciiTheme="majorHAnsi" w:hAnsiTheme="majorHAnsi" w:cs="Courier"/>
          <w:color w:val="000000"/>
          <w:sz w:val="22"/>
          <w:szCs w:val="22"/>
        </w:rPr>
        <w:t>select  the</w:t>
      </w:r>
      <w:proofErr w:type="gramEnd"/>
      <w:r w:rsidRPr="00BC2E85">
        <w:rPr>
          <w:rFonts w:asciiTheme="majorHAnsi" w:hAnsiTheme="majorHAnsi" w:cs="Courier"/>
          <w:color w:val="000000"/>
          <w:sz w:val="22"/>
          <w:szCs w:val="22"/>
        </w:rPr>
        <w:t xml:space="preserve"> number of active nodes and relay nodes, a cost function is defined which controls the tradeoff between reconstruction error and energy consumption. Simulation results show that the AF-CS outperforms other techniques in terms of distortion and number of transmissions, providing simultaneously, energy savings and a significant reduction in the number of channel uses</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4DB9237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52931A1F" w14:textId="77777777" w:rsidR="00BC2E85" w:rsidRPr="00BC2E85" w:rsidRDefault="00BC2E85" w:rsidP="0013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proofErr w:type="gramStart"/>
      <w:r w:rsidRPr="00BC2E85">
        <w:rPr>
          <w:rFonts w:asciiTheme="majorHAnsi" w:hAnsiTheme="majorHAnsi" w:cs="Courier"/>
          <w:color w:val="000000"/>
          <w:sz w:val="22"/>
          <w:szCs w:val="22"/>
        </w:rPr>
        <w:t>proposes</w:t>
      </w:r>
      <w:proofErr w:type="gramEnd"/>
      <w:r w:rsidRPr="00BC2E85">
        <w:rPr>
          <w:rFonts w:asciiTheme="majorHAnsi" w:hAnsiTheme="majorHAnsi" w:cs="Courier"/>
          <w:color w:val="000000"/>
          <w:sz w:val="22"/>
          <w:szCs w:val="22"/>
        </w:rPr>
        <w:t xml:space="preserve"> a hybrid </w:t>
      </w:r>
      <w:ins w:id="1221" w:author="University of Twente" w:date="2014-08-03T12:42:00Z">
        <w:r w:rsidR="00F952D1">
          <w:rPr>
            <w:rFonts w:asciiTheme="majorHAnsi" w:hAnsiTheme="majorHAnsi" w:cs="Courier"/>
            <w:color w:val="000000"/>
            <w:sz w:val="22"/>
            <w:szCs w:val="22"/>
          </w:rPr>
          <w:t>compressive sensing</w:t>
        </w:r>
      </w:ins>
      <w:del w:id="1222" w:author="University of Twente" w:date="2014-08-03T12:42:00Z">
        <w:r w:rsidRPr="00BC2E85" w:rsidDel="00F952D1">
          <w:rPr>
            <w:rFonts w:asciiTheme="majorHAnsi" w:hAnsiTheme="majorHAnsi" w:cs="Courier"/>
            <w:color w:val="000000"/>
            <w:sz w:val="22"/>
            <w:szCs w:val="22"/>
          </w:rPr>
          <w:delText>CS</w:delText>
        </w:r>
      </w:del>
      <w:r w:rsidRPr="00BC2E85">
        <w:rPr>
          <w:rFonts w:asciiTheme="majorHAnsi" w:hAnsiTheme="majorHAnsi" w:cs="Courier"/>
          <w:color w:val="000000"/>
          <w:sz w:val="22"/>
          <w:szCs w:val="22"/>
        </w:rPr>
        <w:t xml:space="preserve"> method which utilizes sensor nodes locations to design a cluster based data gathering method. Network is </w:t>
      </w:r>
      <w:proofErr w:type="gramStart"/>
      <w:r w:rsidRPr="00BC2E85">
        <w:rPr>
          <w:rFonts w:asciiTheme="majorHAnsi" w:hAnsiTheme="majorHAnsi" w:cs="Courier"/>
          <w:color w:val="000000"/>
          <w:sz w:val="22"/>
          <w:szCs w:val="22"/>
        </w:rPr>
        <w:t>consist</w:t>
      </w:r>
      <w:proofErr w:type="gramEnd"/>
      <w:del w:id="1223" w:author="University of Twente" w:date="2014-08-03T12:43:00Z">
        <w:r w:rsidRPr="00BC2E85" w:rsidDel="00F952D1">
          <w:rPr>
            <w:rFonts w:asciiTheme="majorHAnsi" w:hAnsiTheme="majorHAnsi" w:cs="Courier"/>
            <w:color w:val="000000"/>
            <w:sz w:val="22"/>
            <w:szCs w:val="22"/>
          </w:rPr>
          <w:delText>s</w:delText>
        </w:r>
      </w:del>
      <w:r w:rsidRPr="00BC2E85">
        <w:rPr>
          <w:rFonts w:asciiTheme="majorHAnsi" w:hAnsiTheme="majorHAnsi" w:cs="Courier"/>
          <w:color w:val="000000"/>
          <w:sz w:val="22"/>
          <w:szCs w:val="22"/>
        </w:rPr>
        <w:t xml:space="preserve"> of several clusters</w:t>
      </w:r>
      <w:ins w:id="1224" w:author="University of Twente" w:date="2014-08-03T12:43:00Z">
        <w:r w:rsidR="00F952D1">
          <w:rPr>
            <w:rFonts w:asciiTheme="majorHAnsi" w:hAnsiTheme="majorHAnsi" w:cs="Courier"/>
            <w:color w:val="000000"/>
            <w:sz w:val="22"/>
            <w:szCs w:val="22"/>
          </w:rPr>
          <w:t xml:space="preserve"> in</w:t>
        </w:r>
      </w:ins>
      <w:r w:rsidRPr="00BC2E85">
        <w:rPr>
          <w:rFonts w:asciiTheme="majorHAnsi" w:hAnsiTheme="majorHAnsi" w:cs="Courier"/>
          <w:color w:val="000000"/>
          <w:sz w:val="22"/>
          <w:szCs w:val="22"/>
        </w:rPr>
        <w:t xml:space="preserve"> which </w:t>
      </w:r>
      <w:r w:rsidRPr="00BC2E85">
        <w:rPr>
          <w:rFonts w:asciiTheme="majorHAnsi" w:hAnsiTheme="majorHAnsi" w:cs="Courier"/>
          <w:color w:val="000000"/>
          <w:sz w:val="22"/>
          <w:szCs w:val="22"/>
        </w:rPr>
        <w:lastRenderedPageBreak/>
        <w:t>sensor nodes</w:t>
      </w:r>
      <w:ins w:id="1225" w:author="University of Twente" w:date="2014-08-03T12:44:00Z">
        <w:r w:rsidR="00F952D1">
          <w:rPr>
            <w:rFonts w:asciiTheme="majorHAnsi" w:hAnsiTheme="majorHAnsi" w:cs="Courier"/>
            <w:color w:val="000000"/>
            <w:sz w:val="22"/>
            <w:szCs w:val="22"/>
          </w:rPr>
          <w:t xml:space="preserve"> are</w:t>
        </w:r>
      </w:ins>
      <w:r w:rsidRPr="00BC2E85">
        <w:rPr>
          <w:rFonts w:asciiTheme="majorHAnsi" w:hAnsiTheme="majorHAnsi" w:cs="Courier"/>
          <w:color w:val="000000"/>
          <w:sz w:val="22"/>
          <w:szCs w:val="22"/>
        </w:rPr>
        <w:t xml:space="preserve"> distributed</w:t>
      </w:r>
      <w:del w:id="1226" w:author="University of Twente" w:date="2014-08-03T12:43:00Z">
        <w:r w:rsidRPr="00BC2E85" w:rsidDel="00F952D1">
          <w:rPr>
            <w:rFonts w:asciiTheme="majorHAnsi" w:hAnsiTheme="majorHAnsi" w:cs="Courier"/>
            <w:color w:val="000000"/>
            <w:sz w:val="22"/>
            <w:szCs w:val="22"/>
          </w:rPr>
          <w:delText xml:space="preserve"> in</w:delText>
        </w:r>
      </w:del>
      <w:r w:rsidRPr="00BC2E85">
        <w:rPr>
          <w:rFonts w:asciiTheme="majorHAnsi" w:hAnsiTheme="majorHAnsi" w:cs="Courier"/>
          <w:color w:val="000000"/>
          <w:sz w:val="22"/>
          <w:szCs w:val="22"/>
        </w:rPr>
        <w:t xml:space="preserve">. </w:t>
      </w:r>
      <w:ins w:id="1227" w:author="University of Twente" w:date="2014-08-03T12:43:00Z">
        <w:r w:rsidR="00F952D1">
          <w:rPr>
            <w:rFonts w:asciiTheme="majorHAnsi" w:hAnsiTheme="majorHAnsi" w:cs="Courier"/>
            <w:color w:val="000000"/>
            <w:sz w:val="22"/>
            <w:szCs w:val="22"/>
          </w:rPr>
          <w:t>Th</w:t>
        </w:r>
      </w:ins>
      <w:ins w:id="1228" w:author="University of Twente" w:date="2014-08-03T12:44:00Z">
        <w:r w:rsidR="00F952D1">
          <w:rPr>
            <w:rFonts w:asciiTheme="majorHAnsi" w:hAnsiTheme="majorHAnsi" w:cs="Courier"/>
            <w:color w:val="000000"/>
            <w:sz w:val="22"/>
            <w:szCs w:val="22"/>
          </w:rPr>
          <w:t>ese</w:t>
        </w:r>
      </w:ins>
      <w:del w:id="1229" w:author="University of Twente" w:date="2014-08-03T12:43:00Z">
        <w:r w:rsidRPr="00BC2E85" w:rsidDel="00F952D1">
          <w:rPr>
            <w:rFonts w:asciiTheme="majorHAnsi" w:hAnsiTheme="majorHAnsi" w:cs="Courier"/>
            <w:color w:val="000000"/>
            <w:sz w:val="22"/>
            <w:szCs w:val="22"/>
          </w:rPr>
          <w:delText>sensor</w:delText>
        </w:r>
      </w:del>
      <w:r w:rsidRPr="00BC2E85">
        <w:rPr>
          <w:rFonts w:asciiTheme="majorHAnsi" w:hAnsiTheme="majorHAnsi" w:cs="Courier"/>
          <w:color w:val="000000"/>
          <w:sz w:val="22"/>
          <w:szCs w:val="22"/>
        </w:rPr>
        <w:t xml:space="preserve"> nodes transfer their data without any compression to the cluster</w:t>
      </w:r>
      <w:ins w:id="1230" w:author="University of Twente" w:date="2014-08-03T12:44:00Z">
        <w:r w:rsidR="00F952D1">
          <w:rPr>
            <w:rFonts w:asciiTheme="majorHAnsi" w:hAnsiTheme="majorHAnsi" w:cs="Courier"/>
            <w:color w:val="000000"/>
            <w:sz w:val="22"/>
            <w:szCs w:val="22"/>
          </w:rPr>
          <w:t>-</w:t>
        </w:r>
      </w:ins>
      <w:r w:rsidRPr="00BC2E85">
        <w:rPr>
          <w:rFonts w:asciiTheme="majorHAnsi" w:hAnsiTheme="majorHAnsi" w:cs="Courier"/>
          <w:color w:val="000000"/>
          <w:sz w:val="22"/>
          <w:szCs w:val="22"/>
        </w:rPr>
        <w:t>heads. Cluster</w:t>
      </w:r>
      <w:ins w:id="1231" w:author="University of Twente" w:date="2014-08-03T12:44:00Z">
        <w:r w:rsidR="00F952D1">
          <w:rPr>
            <w:rFonts w:asciiTheme="majorHAnsi" w:hAnsiTheme="majorHAnsi" w:cs="Courier"/>
            <w:color w:val="000000"/>
            <w:sz w:val="22"/>
            <w:szCs w:val="22"/>
          </w:rPr>
          <w:t>-</w:t>
        </w:r>
      </w:ins>
      <w:del w:id="1232" w:author="University of Twente" w:date="2014-08-03T12:44:00Z">
        <w:r w:rsidRPr="00BC2E85" w:rsidDel="00F952D1">
          <w:rPr>
            <w:rFonts w:asciiTheme="majorHAnsi" w:hAnsiTheme="majorHAnsi" w:cs="Courier"/>
            <w:color w:val="000000"/>
            <w:sz w:val="22"/>
            <w:szCs w:val="22"/>
          </w:rPr>
          <w:delText xml:space="preserve"> </w:delText>
        </w:r>
      </w:del>
      <w:r w:rsidRPr="00BC2E85">
        <w:rPr>
          <w:rFonts w:asciiTheme="majorHAnsi" w:hAnsiTheme="majorHAnsi" w:cs="Courier"/>
          <w:color w:val="000000"/>
          <w:sz w:val="22"/>
          <w:szCs w:val="22"/>
        </w:rPr>
        <w:t xml:space="preserve">heads utilize </w:t>
      </w:r>
      <w:ins w:id="1233" w:author="University of Twente" w:date="2014-08-03T12:44:00Z">
        <w:r w:rsidR="00F952D1">
          <w:rPr>
            <w:rFonts w:asciiTheme="majorHAnsi" w:hAnsiTheme="majorHAnsi" w:cs="Courier"/>
            <w:color w:val="000000"/>
            <w:sz w:val="22"/>
            <w:szCs w:val="22"/>
          </w:rPr>
          <w:t>compressive sensing</w:t>
        </w:r>
      </w:ins>
      <w:del w:id="1234" w:author="University of Twente" w:date="2014-08-03T12:44:00Z">
        <w:r w:rsidRPr="00BC2E85" w:rsidDel="00F952D1">
          <w:rPr>
            <w:rFonts w:asciiTheme="majorHAnsi" w:hAnsiTheme="majorHAnsi" w:cs="Courier"/>
            <w:color w:val="000000"/>
            <w:sz w:val="22"/>
            <w:szCs w:val="22"/>
          </w:rPr>
          <w:delText>CS</w:delText>
        </w:r>
      </w:del>
      <w:r w:rsidRPr="00BC2E85">
        <w:rPr>
          <w:rFonts w:asciiTheme="majorHAnsi" w:hAnsiTheme="majorHAnsi" w:cs="Courier"/>
          <w:color w:val="000000"/>
          <w:sz w:val="22"/>
          <w:szCs w:val="22"/>
        </w:rPr>
        <w:t xml:space="preserve"> approach to project these readings and transfer them to the base station. Simulation results show that the proposed approach significantly reduces number of data transmissions. </w:t>
      </w:r>
      <w:del w:id="1235" w:author="University of Twente" w:date="2014-08-03T12:48:00Z">
        <w:r w:rsidRPr="00BC2E85" w:rsidDel="0013147F">
          <w:rPr>
            <w:rFonts w:asciiTheme="majorHAnsi" w:hAnsiTheme="majorHAnsi" w:cs="Courier"/>
            <w:color w:val="000000"/>
            <w:sz w:val="22"/>
            <w:szCs w:val="22"/>
          </w:rPr>
          <w:delText xml:space="preserve">Using an analytical method, </w:delText>
        </w:r>
      </w:del>
      <w:del w:id="1236" w:author="University of Twente" w:date="2014-08-03T12:45:00Z">
        <w:r w:rsidRPr="00BC2E85" w:rsidDel="00F952D1">
          <w:rPr>
            <w:rFonts w:asciiTheme="majorHAnsi" w:hAnsiTheme="majorHAnsi" w:cs="Courier"/>
            <w:color w:val="000000"/>
            <w:sz w:val="22"/>
            <w:szCs w:val="22"/>
          </w:rPr>
          <w:delText xml:space="preserve">they </w:delText>
        </w:r>
        <w:r w:rsidRPr="00BC2E85" w:rsidDel="0013147F">
          <w:rPr>
            <w:rFonts w:asciiTheme="majorHAnsi" w:hAnsiTheme="majorHAnsi" w:cs="Courier"/>
            <w:color w:val="000000"/>
            <w:sz w:val="22"/>
            <w:szCs w:val="22"/>
          </w:rPr>
          <w:delText>discuss</w:delText>
        </w:r>
      </w:del>
      <w:del w:id="1237" w:author="University of Twente" w:date="2014-08-03T12:48:00Z">
        <w:r w:rsidRPr="00BC2E85" w:rsidDel="0013147F">
          <w:rPr>
            <w:rFonts w:asciiTheme="majorHAnsi" w:hAnsiTheme="majorHAnsi" w:cs="Courier"/>
            <w:color w:val="000000"/>
            <w:sz w:val="22"/>
            <w:szCs w:val="22"/>
          </w:rPr>
          <w:delText xml:space="preserve"> about</w:delText>
        </w:r>
      </w:del>
      <w:ins w:id="1238" w:author="University of Twente" w:date="2014-08-03T12:48:00Z">
        <w:r w:rsidR="0013147F">
          <w:rPr>
            <w:rFonts w:asciiTheme="majorHAnsi" w:hAnsiTheme="majorHAnsi" w:cs="Courier"/>
            <w:color w:val="000000"/>
            <w:sz w:val="22"/>
            <w:szCs w:val="22"/>
          </w:rPr>
          <w:t>Considering</w:t>
        </w:r>
      </w:ins>
      <w:r w:rsidRPr="00BC2E85">
        <w:rPr>
          <w:rFonts w:asciiTheme="majorHAnsi" w:hAnsiTheme="majorHAnsi" w:cs="Courier"/>
          <w:color w:val="000000"/>
          <w:sz w:val="22"/>
          <w:szCs w:val="22"/>
        </w:rPr>
        <w:t xml:space="preserve"> the relationship between the cluster size and number of data transmissions in the hybrid </w:t>
      </w:r>
      <w:ins w:id="1239" w:author="University of Twente" w:date="2014-08-03T12:48:00Z">
        <w:r w:rsidR="0013147F">
          <w:rPr>
            <w:rFonts w:asciiTheme="majorHAnsi" w:hAnsiTheme="majorHAnsi" w:cs="Courier"/>
            <w:color w:val="000000"/>
            <w:sz w:val="22"/>
            <w:szCs w:val="22"/>
          </w:rPr>
          <w:t>compressive sensing</w:t>
        </w:r>
      </w:ins>
      <w:del w:id="1240" w:author="University of Twente" w:date="2014-08-03T12:48:00Z">
        <w:r w:rsidRPr="00BC2E85" w:rsidDel="0013147F">
          <w:rPr>
            <w:rFonts w:asciiTheme="majorHAnsi" w:hAnsiTheme="majorHAnsi" w:cs="Courier"/>
            <w:color w:val="000000"/>
            <w:sz w:val="22"/>
            <w:szCs w:val="22"/>
          </w:rPr>
          <w:delText>CS</w:delText>
        </w:r>
      </w:del>
      <w:r w:rsidRPr="00BC2E85">
        <w:rPr>
          <w:rFonts w:asciiTheme="majorHAnsi" w:hAnsiTheme="majorHAnsi" w:cs="Courier"/>
          <w:color w:val="000000"/>
          <w:sz w:val="22"/>
          <w:szCs w:val="22"/>
        </w:rPr>
        <w:t xml:space="preserve"> method, </w:t>
      </w:r>
      <w:del w:id="1241" w:author="University of Twente" w:date="2014-08-03T12:49:00Z">
        <w:r w:rsidRPr="00BC2E85" w:rsidDel="0013147F">
          <w:rPr>
            <w:rFonts w:asciiTheme="majorHAnsi" w:hAnsiTheme="majorHAnsi" w:cs="Courier"/>
            <w:color w:val="000000"/>
            <w:sz w:val="22"/>
            <w:szCs w:val="22"/>
          </w:rPr>
          <w:delText xml:space="preserve">to </w:delText>
        </w:r>
      </w:del>
      <w:ins w:id="1242" w:author="University of Twente" w:date="2014-08-03T12:49:00Z">
        <w:r w:rsidR="0013147F">
          <w:rPr>
            <w:rFonts w:asciiTheme="majorHAnsi" w:hAnsiTheme="majorHAnsi" w:cs="Courier"/>
            <w:color w:val="000000"/>
            <w:sz w:val="22"/>
            <w:szCs w:val="22"/>
          </w:rPr>
          <w:t>this technique discuss on</w:t>
        </w:r>
        <w:r w:rsidR="0013147F" w:rsidRPr="00BC2E85">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find</w:t>
      </w:r>
      <w:ins w:id="1243" w:author="University of Twente" w:date="2014-08-03T12:50:00Z">
        <w:r w:rsidR="0013147F">
          <w:rPr>
            <w:rFonts w:asciiTheme="majorHAnsi" w:hAnsiTheme="majorHAnsi" w:cs="Courier"/>
            <w:color w:val="000000"/>
            <w:sz w:val="22"/>
            <w:szCs w:val="22"/>
          </w:rPr>
          <w:t>ing</w:t>
        </w:r>
      </w:ins>
      <w:r w:rsidRPr="00BC2E85">
        <w:rPr>
          <w:rFonts w:asciiTheme="majorHAnsi" w:hAnsiTheme="majorHAnsi" w:cs="Courier"/>
          <w:color w:val="000000"/>
          <w:sz w:val="22"/>
          <w:szCs w:val="22"/>
        </w:rPr>
        <w:t xml:space="preserve"> the optimal size of clusters that can lead to minimum number of transmissions. In addition, simulation results shows</w:t>
      </w:r>
      <w:del w:id="1244" w:author="University of Twente" w:date="2014-08-03T12:47:00Z">
        <w:r w:rsidRPr="00BC2E85" w:rsidDel="0013147F">
          <w:rPr>
            <w:rFonts w:asciiTheme="majorHAnsi" w:hAnsiTheme="majorHAnsi" w:cs="Courier"/>
            <w:color w:val="000000"/>
            <w:sz w:val="22"/>
            <w:szCs w:val="22"/>
          </w:rPr>
          <w:delText>,</w:delText>
        </w:r>
      </w:del>
      <w:r w:rsidRPr="00BC2E85">
        <w:rPr>
          <w:rFonts w:asciiTheme="majorHAnsi" w:hAnsiTheme="majorHAnsi" w:cs="Courier"/>
          <w:color w:val="000000"/>
          <w:sz w:val="22"/>
          <w:szCs w:val="22"/>
        </w:rPr>
        <w:t xml:space="preserve"> when the number of measurements is 10</w:t>
      </w:r>
      <w:ins w:id="1245" w:author="University of Twente" w:date="2014-08-03T12:47:00Z">
        <w:r w:rsidR="0013147F">
          <w:rPr>
            <w:rFonts w:asciiTheme="majorHAnsi" w:hAnsiTheme="majorHAnsi" w:cs="Courier"/>
            <w:color w:val="000000"/>
            <w:sz w:val="22"/>
            <w:szCs w:val="22"/>
          </w:rPr>
          <w:t xml:space="preserve"> times</w:t>
        </w:r>
      </w:ins>
      <w:del w:id="1246" w:author="University of Twente" w:date="2014-08-03T12:47:00Z">
        <w:r w:rsidRPr="00BC2E85" w:rsidDel="0013147F">
          <w:rPr>
            <w:rFonts w:asciiTheme="majorHAnsi" w:hAnsiTheme="majorHAnsi" w:cs="Courier"/>
            <w:color w:val="000000"/>
            <w:sz w:val="22"/>
            <w:szCs w:val="22"/>
          </w:rPr>
          <w:delText>th</w:delText>
        </w:r>
      </w:del>
      <w:r w:rsidRPr="00BC2E85">
        <w:rPr>
          <w:rFonts w:asciiTheme="majorHAnsi" w:hAnsiTheme="majorHAnsi" w:cs="Courier"/>
          <w:color w:val="000000"/>
          <w:sz w:val="22"/>
          <w:szCs w:val="22"/>
        </w:rPr>
        <w:t xml:space="preserve"> of the number of nodes in the network, their method can reduce the number of transmissions by about 60 percent compared with clustering method without using </w:t>
      </w:r>
      <w:bookmarkStart w:id="1247" w:name="OLE_LINK3"/>
      <w:bookmarkStart w:id="1248" w:name="OLE_LINK4"/>
      <w:ins w:id="1249" w:author="University of Twente" w:date="2014-08-03T12:50:00Z">
        <w:r w:rsidR="0013147F">
          <w:rPr>
            <w:rFonts w:asciiTheme="majorHAnsi" w:hAnsiTheme="majorHAnsi" w:cs="Courier"/>
            <w:color w:val="000000"/>
            <w:sz w:val="22"/>
            <w:szCs w:val="22"/>
          </w:rPr>
          <w:t>compressive sensing</w:t>
        </w:r>
      </w:ins>
      <w:del w:id="1250" w:author="University of Twente" w:date="2014-08-03T12:50:00Z">
        <w:r w:rsidRPr="00BC2E85" w:rsidDel="0013147F">
          <w:rPr>
            <w:rFonts w:asciiTheme="majorHAnsi" w:hAnsiTheme="majorHAnsi" w:cs="Courier"/>
            <w:color w:val="000000"/>
            <w:sz w:val="22"/>
            <w:szCs w:val="22"/>
          </w:rPr>
          <w:delText>CS</w:delText>
        </w:r>
      </w:del>
      <w:bookmarkEnd w:id="1247"/>
      <w:bookmarkEnd w:id="1248"/>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705DFB7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6083F245" w14:textId="77777777" w:rsidR="00BC2E85" w:rsidRPr="00BC2E85" w:rsidRDefault="00BC2E85" w:rsidP="0033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Unlike other approaches, [21] develop</w:t>
      </w:r>
      <w:ins w:id="1251" w:author="University of Twente" w:date="2014-08-03T12:50:00Z">
        <w:r w:rsidR="0013147F">
          <w:rPr>
            <w:rFonts w:asciiTheme="majorHAnsi" w:hAnsiTheme="majorHAnsi" w:cs="Courier"/>
            <w:color w:val="000000"/>
            <w:sz w:val="22"/>
            <w:szCs w:val="22"/>
          </w:rPr>
          <w:t>s</w:t>
        </w:r>
      </w:ins>
      <w:r w:rsidRPr="00BC2E85">
        <w:rPr>
          <w:rFonts w:asciiTheme="majorHAnsi" w:hAnsiTheme="majorHAnsi" w:cs="Courier"/>
          <w:color w:val="000000"/>
          <w:sz w:val="22"/>
          <w:szCs w:val="22"/>
        </w:rPr>
        <w:t xml:space="preserve"> a non-uniform </w:t>
      </w:r>
      <w:ins w:id="1252" w:author="University of Twente" w:date="2014-08-03T12:51:00Z">
        <w:r w:rsidR="0013147F">
          <w:rPr>
            <w:rFonts w:asciiTheme="majorHAnsi" w:hAnsiTheme="majorHAnsi" w:cs="Courier"/>
            <w:color w:val="000000"/>
            <w:sz w:val="22"/>
            <w:szCs w:val="22"/>
          </w:rPr>
          <w:t>compressive sensing</w:t>
        </w:r>
        <w:r w:rsidR="0013147F" w:rsidRPr="00BC2E85" w:rsidDel="0013147F">
          <w:rPr>
            <w:rFonts w:asciiTheme="majorHAnsi" w:hAnsiTheme="majorHAnsi" w:cs="Courier"/>
            <w:color w:val="000000"/>
            <w:sz w:val="22"/>
            <w:szCs w:val="22"/>
          </w:rPr>
          <w:t xml:space="preserve"> </w:t>
        </w:r>
      </w:ins>
      <w:del w:id="1253" w:author="University of Twente" w:date="2014-08-03T12:51:00Z">
        <w:r w:rsidRPr="00BC2E85" w:rsidDel="0013147F">
          <w:rPr>
            <w:rFonts w:asciiTheme="majorHAnsi" w:hAnsiTheme="majorHAnsi" w:cs="Courier"/>
            <w:color w:val="000000"/>
            <w:sz w:val="22"/>
            <w:szCs w:val="22"/>
          </w:rPr>
          <w:delText>CS</w:delText>
        </w:r>
      </w:del>
      <w:r w:rsidRPr="00BC2E85">
        <w:rPr>
          <w:rFonts w:asciiTheme="majorHAnsi" w:hAnsiTheme="majorHAnsi" w:cs="Courier"/>
          <w:color w:val="000000"/>
          <w:sz w:val="22"/>
          <w:szCs w:val="22"/>
        </w:rPr>
        <w:t xml:space="preserve"> approach for data gathering</w:t>
      </w:r>
      <w:ins w:id="1254" w:author="University of Twente" w:date="2014-08-03T13:33:00Z">
        <w:r w:rsidR="003379AF">
          <w:rPr>
            <w:rFonts w:asciiTheme="majorHAnsi" w:hAnsiTheme="majorHAnsi" w:cs="Courier"/>
            <w:color w:val="000000"/>
            <w:sz w:val="22"/>
            <w:szCs w:val="22"/>
          </w:rPr>
          <w:t xml:space="preserve"> from </w:t>
        </w:r>
      </w:ins>
      <w:del w:id="1255" w:author="University of Twente" w:date="2014-08-03T13:33:00Z">
        <w:r w:rsidRPr="00BC2E85" w:rsidDel="003379AF">
          <w:rPr>
            <w:rFonts w:asciiTheme="majorHAnsi" w:hAnsiTheme="majorHAnsi" w:cs="Courier"/>
            <w:color w:val="000000"/>
            <w:sz w:val="22"/>
            <w:szCs w:val="22"/>
          </w:rPr>
          <w:delText>. It is assumed that network is consist</w:delText>
        </w:r>
      </w:del>
      <w:del w:id="1256" w:author="University of Twente" w:date="2014-08-03T12:51:00Z">
        <w:r w:rsidRPr="00BC2E85" w:rsidDel="0013147F">
          <w:rPr>
            <w:rFonts w:asciiTheme="majorHAnsi" w:hAnsiTheme="majorHAnsi" w:cs="Courier"/>
            <w:color w:val="000000"/>
            <w:sz w:val="22"/>
            <w:szCs w:val="22"/>
          </w:rPr>
          <w:delText>s</w:delText>
        </w:r>
      </w:del>
      <w:del w:id="1257" w:author="University of Twente" w:date="2014-08-03T13:33:00Z">
        <w:r w:rsidRPr="00BC2E85" w:rsidDel="003379AF">
          <w:rPr>
            <w:rFonts w:asciiTheme="majorHAnsi" w:hAnsiTheme="majorHAnsi" w:cs="Courier"/>
            <w:color w:val="000000"/>
            <w:sz w:val="22"/>
            <w:szCs w:val="22"/>
          </w:rPr>
          <w:delText xml:space="preserve"> of</w:delText>
        </w:r>
      </w:del>
      <w:r w:rsidRPr="00BC2E85">
        <w:rPr>
          <w:rFonts w:asciiTheme="majorHAnsi" w:hAnsiTheme="majorHAnsi" w:cs="Courier"/>
          <w:color w:val="000000"/>
          <w:sz w:val="22"/>
          <w:szCs w:val="22"/>
        </w:rPr>
        <w:t xml:space="preserve"> </w:t>
      </w:r>
      <w:del w:id="1258" w:author="University of Twente" w:date="2014-08-03T13:34:00Z">
        <w:r w:rsidRPr="00BC2E85" w:rsidDel="003379AF">
          <w:rPr>
            <w:rFonts w:asciiTheme="majorHAnsi" w:hAnsiTheme="majorHAnsi" w:cs="Courier"/>
            <w:color w:val="000000"/>
            <w:sz w:val="22"/>
            <w:szCs w:val="22"/>
          </w:rPr>
          <w:delText>heterogeneous sensor nodes</w:delText>
        </w:r>
      </w:del>
      <w:r w:rsidRPr="00BC2E85">
        <w:rPr>
          <w:rFonts w:asciiTheme="majorHAnsi" w:hAnsiTheme="majorHAnsi" w:cs="Courier"/>
          <w:color w:val="000000"/>
          <w:sz w:val="22"/>
          <w:szCs w:val="22"/>
        </w:rPr>
        <w:t>.  Non-uniform compressive sensing address</w:t>
      </w:r>
      <w:ins w:id="1259" w:author="University of Twente" w:date="2014-08-03T13:33:00Z">
        <w:r w:rsidR="003379AF">
          <w:rPr>
            <w:rFonts w:asciiTheme="majorHAnsi" w:hAnsiTheme="majorHAnsi" w:cs="Courier"/>
            <w:color w:val="000000"/>
            <w:sz w:val="22"/>
            <w:szCs w:val="22"/>
          </w:rPr>
          <w:t>es</w:t>
        </w:r>
      </w:ins>
      <w:r w:rsidRPr="00BC2E85">
        <w:rPr>
          <w:rFonts w:asciiTheme="majorHAnsi" w:hAnsiTheme="majorHAnsi" w:cs="Courier"/>
          <w:color w:val="000000"/>
          <w:sz w:val="22"/>
          <w:szCs w:val="22"/>
        </w:rPr>
        <w:t xml:space="preserve"> the challenge of heterogeneous sensor node sample </w:t>
      </w:r>
      <w:proofErr w:type="gramStart"/>
      <w:r w:rsidRPr="00BC2E85">
        <w:rPr>
          <w:rFonts w:asciiTheme="majorHAnsi" w:hAnsiTheme="majorHAnsi" w:cs="Courier"/>
          <w:color w:val="000000"/>
          <w:sz w:val="22"/>
          <w:szCs w:val="22"/>
        </w:rPr>
        <w:t xml:space="preserve">scheduling </w:t>
      </w:r>
      <w:ins w:id="1260" w:author="University of Twente" w:date="2014-08-03T12:51:00Z">
        <w:r w:rsidR="0013147F">
          <w:rPr>
            <w:rFonts w:asciiTheme="majorHAnsi" w:hAnsiTheme="majorHAnsi" w:cs="Courier"/>
            <w:color w:val="000000"/>
            <w:sz w:val="22"/>
            <w:szCs w:val="22"/>
          </w:rPr>
          <w:t xml:space="preserve"> and</w:t>
        </w:r>
        <w:proofErr w:type="gramEnd"/>
        <w:r w:rsidR="0013147F">
          <w:rPr>
            <w:rFonts w:asciiTheme="majorHAnsi" w:hAnsiTheme="majorHAnsi" w:cs="Courier"/>
            <w:color w:val="000000"/>
            <w:sz w:val="22"/>
            <w:szCs w:val="22"/>
          </w:rPr>
          <w:t xml:space="preserve"> </w:t>
        </w:r>
      </w:ins>
      <w:r w:rsidRPr="00BC2E85">
        <w:rPr>
          <w:rFonts w:asciiTheme="majorHAnsi" w:hAnsiTheme="majorHAnsi" w:cs="Courier"/>
          <w:color w:val="000000"/>
          <w:sz w:val="22"/>
          <w:szCs w:val="22"/>
        </w:rPr>
        <w:t xml:space="preserve">signal reconstruction. </w:t>
      </w:r>
      <w:ins w:id="1261" w:author="University of Twente" w:date="2014-08-03T13:34:00Z">
        <w:r w:rsidR="00284868">
          <w:rPr>
            <w:rFonts w:asciiTheme="majorHAnsi" w:hAnsiTheme="majorHAnsi" w:cs="Courier"/>
            <w:color w:val="000000"/>
            <w:sz w:val="22"/>
            <w:szCs w:val="22"/>
          </w:rPr>
          <w:t>In this way</w:t>
        </w:r>
      </w:ins>
      <w:del w:id="1262" w:author="University of Twente" w:date="2014-08-03T13:34:00Z">
        <w:r w:rsidRPr="00BC2E85" w:rsidDel="00284868">
          <w:rPr>
            <w:rFonts w:asciiTheme="majorHAnsi" w:hAnsiTheme="majorHAnsi" w:cs="Courier"/>
            <w:color w:val="000000"/>
            <w:sz w:val="22"/>
            <w:szCs w:val="22"/>
          </w:rPr>
          <w:delText>To do so</w:delText>
        </w:r>
      </w:del>
      <w:r w:rsidRPr="00BC2E85">
        <w:rPr>
          <w:rFonts w:asciiTheme="majorHAnsi" w:hAnsiTheme="majorHAnsi" w:cs="Courier"/>
          <w:color w:val="000000"/>
          <w:sz w:val="22"/>
          <w:szCs w:val="22"/>
        </w:rPr>
        <w:t>, a joint sparse signal recovery method is proposed which exploit</w:t>
      </w:r>
      <w:ins w:id="1263" w:author="University of Twente" w:date="2014-08-03T13:35:00Z">
        <w:r w:rsidR="00284868">
          <w:rPr>
            <w:rFonts w:asciiTheme="majorHAnsi" w:hAnsiTheme="majorHAnsi" w:cs="Courier"/>
            <w:color w:val="000000"/>
            <w:sz w:val="22"/>
            <w:szCs w:val="22"/>
          </w:rPr>
          <w:t>s</w:t>
        </w:r>
      </w:ins>
      <w:r w:rsidRPr="00BC2E85">
        <w:rPr>
          <w:rFonts w:asciiTheme="majorHAnsi" w:hAnsiTheme="majorHAnsi" w:cs="Courier"/>
          <w:color w:val="000000"/>
          <w:sz w:val="22"/>
          <w:szCs w:val="22"/>
        </w:rPr>
        <w:t xml:space="preserve"> spatial-temporal correlation as well as heterogeneity to recover the original signal.</w:t>
      </w:r>
      <w:del w:id="1264" w:author="University of Twente" w:date="2014-08-03T12:51:00Z">
        <w:r w:rsidRPr="00BC2E85" w:rsidDel="0013147F">
          <w:rPr>
            <w:rFonts w:asciiTheme="majorHAnsi" w:hAnsiTheme="majorHAnsi" w:cs="Courier"/>
            <w:color w:val="000000"/>
            <w:sz w:val="22"/>
            <w:szCs w:val="22"/>
          </w:rPr>
          <w:delText xml:space="preserve"> </w:delText>
        </w:r>
      </w:del>
      <w:r w:rsidRPr="00BC2E85">
        <w:rPr>
          <w:rFonts w:asciiTheme="majorHAnsi" w:hAnsiTheme="majorHAnsi" w:cs="Courier"/>
          <w:color w:val="000000"/>
          <w:sz w:val="22"/>
          <w:szCs w:val="22"/>
        </w:rPr>
        <w:t xml:space="preserve"> Compared with traditional </w:t>
      </w:r>
      <w:ins w:id="1265" w:author="University of Twente" w:date="2014-08-03T12:52:00Z">
        <w:r w:rsidR="0013147F">
          <w:rPr>
            <w:rFonts w:asciiTheme="majorHAnsi" w:hAnsiTheme="majorHAnsi" w:cs="Courier"/>
            <w:color w:val="000000"/>
            <w:sz w:val="22"/>
            <w:szCs w:val="22"/>
          </w:rPr>
          <w:t>compressive sensing</w:t>
        </w:r>
        <w:r w:rsidR="0013147F" w:rsidRPr="00BC2E85" w:rsidDel="0013147F">
          <w:rPr>
            <w:rFonts w:asciiTheme="majorHAnsi" w:hAnsiTheme="majorHAnsi" w:cs="Courier"/>
            <w:color w:val="000000"/>
            <w:sz w:val="22"/>
            <w:szCs w:val="22"/>
          </w:rPr>
          <w:t xml:space="preserve"> </w:t>
        </w:r>
      </w:ins>
      <w:del w:id="1266" w:author="University of Twente" w:date="2014-08-03T12:52:00Z">
        <w:r w:rsidRPr="00BC2E85" w:rsidDel="0013147F">
          <w:rPr>
            <w:rFonts w:asciiTheme="majorHAnsi" w:hAnsiTheme="majorHAnsi" w:cs="Courier"/>
            <w:color w:val="000000"/>
            <w:sz w:val="22"/>
            <w:szCs w:val="22"/>
          </w:rPr>
          <w:delText>CS</w:delText>
        </w:r>
      </w:del>
      <w:r w:rsidRPr="00BC2E85">
        <w:rPr>
          <w:rFonts w:asciiTheme="majorHAnsi" w:hAnsiTheme="majorHAnsi" w:cs="Courier"/>
          <w:color w:val="000000"/>
          <w:sz w:val="22"/>
          <w:szCs w:val="22"/>
        </w:rPr>
        <w:t xml:space="preserve"> methods, simulation results show this technique holds same reconstruction accuracy level with significantly less number of samples. However, it has very little communication overhead.</w:t>
      </w:r>
    </w:p>
    <w:p w14:paraId="40F2213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subsection</w:t>
      </w:r>
      <w:proofErr w:type="gramEnd"/>
      <w:r w:rsidRPr="00BC2E85">
        <w:rPr>
          <w:rFonts w:asciiTheme="majorHAnsi" w:hAnsiTheme="majorHAnsi" w:cs="Courier"/>
          <w:b/>
          <w:bCs/>
          <w:color w:val="0000CC"/>
          <w:sz w:val="22"/>
          <w:szCs w:val="22"/>
        </w:rPr>
        <w:t xml:space="preserve">{ </w:t>
      </w:r>
      <w:proofErr w:type="spellStart"/>
      <w:r w:rsidRPr="00BC2E85">
        <w:rPr>
          <w:rFonts w:asciiTheme="majorHAnsi" w:hAnsiTheme="majorHAnsi" w:cs="Courier"/>
          <w:b/>
          <w:bCs/>
          <w:color w:val="0000CC"/>
          <w:sz w:val="22"/>
          <w:szCs w:val="22"/>
        </w:rPr>
        <w:t>Summerizing</w:t>
      </w:r>
      <w:proofErr w:type="spellEnd"/>
      <w:r w:rsidRPr="00BC2E85">
        <w:rPr>
          <w:rFonts w:asciiTheme="majorHAnsi" w:hAnsiTheme="majorHAnsi" w:cs="Courier"/>
          <w:b/>
          <w:bCs/>
          <w:color w:val="0000CC"/>
          <w:sz w:val="22"/>
          <w:szCs w:val="22"/>
        </w:rPr>
        <w:t xml:space="preserve"> Compression Techniques}</w:t>
      </w:r>
    </w:p>
    <w:p w14:paraId="23F07D17"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5BFBB3D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In this section we </w:t>
      </w:r>
      <w:del w:id="1267" w:author="University of Twente" w:date="2014-08-03T12:52:00Z">
        <w:r w:rsidRPr="00BC2E85" w:rsidDel="0013147F">
          <w:rPr>
            <w:rFonts w:asciiTheme="majorHAnsi" w:hAnsiTheme="majorHAnsi" w:cs="Courier"/>
            <w:color w:val="000000"/>
            <w:sz w:val="22"/>
            <w:szCs w:val="22"/>
          </w:rPr>
          <w:delText>summerized</w:delText>
        </w:r>
      </w:del>
      <w:ins w:id="1268" w:author="University of Twente" w:date="2014-08-03T12:52:00Z">
        <w:r w:rsidR="0013147F" w:rsidRPr="00BC2E85">
          <w:rPr>
            <w:rFonts w:asciiTheme="majorHAnsi" w:hAnsiTheme="majorHAnsi" w:cs="Courier"/>
            <w:color w:val="000000"/>
            <w:sz w:val="22"/>
            <w:szCs w:val="22"/>
          </w:rPr>
          <w:t>summarize</w:t>
        </w:r>
      </w:ins>
      <w:r w:rsidRPr="00BC2E85">
        <w:rPr>
          <w:rFonts w:asciiTheme="majorHAnsi" w:hAnsiTheme="majorHAnsi" w:cs="Courier"/>
          <w:color w:val="000000"/>
          <w:sz w:val="22"/>
          <w:szCs w:val="22"/>
        </w:rPr>
        <w:t xml:space="preserve"> and provide a table about most of compression </w:t>
      </w:r>
      <w:proofErr w:type="gramStart"/>
      <w:r w:rsidRPr="00BC2E85">
        <w:rPr>
          <w:rFonts w:asciiTheme="majorHAnsi" w:hAnsiTheme="majorHAnsi" w:cs="Courier"/>
          <w:color w:val="000000"/>
          <w:sz w:val="22"/>
          <w:szCs w:val="22"/>
        </w:rPr>
        <w:t>techniques which</w:t>
      </w:r>
      <w:proofErr w:type="gramEnd"/>
      <w:r w:rsidRPr="00BC2E85">
        <w:rPr>
          <w:rFonts w:asciiTheme="majorHAnsi" w:hAnsiTheme="majorHAnsi" w:cs="Courier"/>
          <w:color w:val="000000"/>
          <w:sz w:val="22"/>
          <w:szCs w:val="22"/>
        </w:rPr>
        <w:t xml:space="preserve"> are introduced in state of the art section. Table </w:t>
      </w: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ref</w:t>
      </w:r>
      <w:r w:rsidRPr="00BC2E85">
        <w:rPr>
          <w:rFonts w:asciiTheme="majorHAnsi" w:hAnsiTheme="majorHAnsi" w:cs="Courier"/>
          <w:color w:val="000000"/>
          <w:sz w:val="22"/>
          <w:szCs w:val="22"/>
        </w:rPr>
        <w:t>{</w:t>
      </w:r>
      <w:proofErr w:type="gramEnd"/>
      <w:r w:rsidRPr="00BC2E85">
        <w:rPr>
          <w:rFonts w:asciiTheme="majorHAnsi" w:hAnsiTheme="majorHAnsi" w:cs="Courier"/>
          <w:color w:val="000000"/>
          <w:sz w:val="22"/>
          <w:szCs w:val="22"/>
        </w:rPr>
        <w:t xml:space="preserve">Compression} represent different features of </w:t>
      </w:r>
      <w:proofErr w:type="spellStart"/>
      <w:r w:rsidRPr="00BC2E85">
        <w:rPr>
          <w:rFonts w:asciiTheme="majorHAnsi" w:hAnsiTheme="majorHAnsi" w:cs="Courier"/>
          <w:color w:val="000000"/>
          <w:sz w:val="22"/>
          <w:szCs w:val="22"/>
        </w:rPr>
        <w:t>thses</w:t>
      </w:r>
      <w:proofErr w:type="spellEnd"/>
      <w:r w:rsidRPr="00BC2E85">
        <w:rPr>
          <w:rFonts w:asciiTheme="majorHAnsi" w:hAnsiTheme="majorHAnsi" w:cs="Courier"/>
          <w:color w:val="000000"/>
          <w:sz w:val="22"/>
          <w:szCs w:val="22"/>
        </w:rPr>
        <w:t xml:space="preserve"> compression methods which </w:t>
      </w:r>
      <w:proofErr w:type="spellStart"/>
      <w:r w:rsidRPr="00BC2E85">
        <w:rPr>
          <w:rFonts w:asciiTheme="majorHAnsi" w:hAnsiTheme="majorHAnsi" w:cs="Courier"/>
          <w:color w:val="000000"/>
          <w:sz w:val="22"/>
          <w:szCs w:val="22"/>
        </w:rPr>
        <w:t>ae</w:t>
      </w:r>
      <w:proofErr w:type="spellEnd"/>
      <w:r w:rsidRPr="00BC2E85">
        <w:rPr>
          <w:rFonts w:asciiTheme="majorHAnsi" w:hAnsiTheme="majorHAnsi" w:cs="Courier"/>
          <w:color w:val="000000"/>
          <w:sz w:val="22"/>
          <w:szCs w:val="22"/>
        </w:rPr>
        <w:t xml:space="preserve"> already addressed in the text. Since </w:t>
      </w:r>
      <w:proofErr w:type="gramStart"/>
      <w:r w:rsidRPr="00BC2E85">
        <w:rPr>
          <w:rFonts w:asciiTheme="majorHAnsi" w:hAnsiTheme="majorHAnsi" w:cs="Courier"/>
          <w:color w:val="000000"/>
          <w:sz w:val="22"/>
          <w:szCs w:val="22"/>
        </w:rPr>
        <w:t>studied approaches has</w:t>
      </w:r>
      <w:proofErr w:type="gramEnd"/>
      <w:r w:rsidRPr="00BC2E85">
        <w:rPr>
          <w:rFonts w:asciiTheme="majorHAnsi" w:hAnsiTheme="majorHAnsi" w:cs="Courier"/>
          <w:color w:val="000000"/>
          <w:sz w:val="22"/>
          <w:szCs w:val="22"/>
        </w:rPr>
        <w:t xml:space="preserve"> their own limitation and implementation </w:t>
      </w:r>
      <w:proofErr w:type="spellStart"/>
      <w:r w:rsidRPr="00BC2E85">
        <w:rPr>
          <w:rFonts w:asciiTheme="majorHAnsi" w:hAnsiTheme="majorHAnsi" w:cs="Courier"/>
          <w:color w:val="000000"/>
          <w:sz w:val="22"/>
          <w:szCs w:val="22"/>
        </w:rPr>
        <w:t>enviroment</w:t>
      </w:r>
      <w:proofErr w:type="spellEnd"/>
      <w:r w:rsidRPr="00BC2E85">
        <w:rPr>
          <w:rFonts w:asciiTheme="majorHAnsi" w:hAnsiTheme="majorHAnsi" w:cs="Courier"/>
          <w:color w:val="000000"/>
          <w:sz w:val="22"/>
          <w:szCs w:val="22"/>
        </w:rPr>
        <w:t xml:space="preserve">, we can not compare all these approach in a vey uniform way. However there is survey papers which tried to addressed </w:t>
      </w:r>
      <w:proofErr w:type="spellStart"/>
      <w:r w:rsidRPr="00BC2E85">
        <w:rPr>
          <w:rFonts w:asciiTheme="majorHAnsi" w:hAnsiTheme="majorHAnsi" w:cs="Courier"/>
          <w:color w:val="000000"/>
          <w:sz w:val="22"/>
          <w:szCs w:val="22"/>
        </w:rPr>
        <w:t>numeriacl</w:t>
      </w:r>
      <w:proofErr w:type="spellEnd"/>
      <w:r w:rsidRPr="00BC2E85">
        <w:rPr>
          <w:rFonts w:asciiTheme="majorHAnsi" w:hAnsiTheme="majorHAnsi" w:cs="Courier"/>
          <w:color w:val="000000"/>
          <w:sz w:val="22"/>
          <w:szCs w:val="22"/>
        </w:rPr>
        <w:t xml:space="preserve"> </w:t>
      </w:r>
      <w:proofErr w:type="spellStart"/>
      <w:r w:rsidRPr="00BC2E85">
        <w:rPr>
          <w:rFonts w:asciiTheme="majorHAnsi" w:hAnsiTheme="majorHAnsi" w:cs="Courier"/>
          <w:color w:val="000000"/>
          <w:sz w:val="22"/>
          <w:szCs w:val="22"/>
        </w:rPr>
        <w:t>comparisiion</w:t>
      </w:r>
      <w:proofErr w:type="spellEnd"/>
      <w:r w:rsidRPr="00BC2E85">
        <w:rPr>
          <w:rFonts w:asciiTheme="majorHAnsi" w:hAnsiTheme="majorHAnsi" w:cs="Courier"/>
          <w:color w:val="000000"/>
          <w:sz w:val="22"/>
          <w:szCs w:val="22"/>
        </w:rPr>
        <w:t xml:space="preserve"> for these techniques [][]</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622F532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p>
    <w:p w14:paraId="4C96491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roofErr w:type="spellStart"/>
      <w:proofErr w:type="gramStart"/>
      <w:r w:rsidRPr="00BC2E85">
        <w:rPr>
          <w:rFonts w:asciiTheme="majorHAnsi" w:hAnsiTheme="majorHAnsi" w:cs="Courier"/>
          <w:color w:val="000000"/>
          <w:sz w:val="22"/>
          <w:szCs w:val="22"/>
        </w:rPr>
        <w:t>Parameteres</w:t>
      </w:r>
      <w:proofErr w:type="spellEnd"/>
      <w:r w:rsidRPr="00BC2E85">
        <w:rPr>
          <w:rFonts w:asciiTheme="majorHAnsi" w:hAnsiTheme="majorHAnsi" w:cs="Courier"/>
          <w:color w:val="000000"/>
          <w:sz w:val="22"/>
          <w:szCs w:val="22"/>
        </w:rPr>
        <w:t xml:space="preserve"> which are utilized to evaluate the performance of compression techniques</w:t>
      </w:r>
      <w:proofErr w:type="gramEnd"/>
      <w:r w:rsidRPr="00BC2E85">
        <w:rPr>
          <w:rFonts w:asciiTheme="majorHAnsi" w:hAnsiTheme="majorHAnsi" w:cs="Courier"/>
          <w:color w:val="000000"/>
          <w:sz w:val="22"/>
          <w:szCs w:val="22"/>
        </w:rPr>
        <w:t xml:space="preserve"> are defined as follows:</w:t>
      </w:r>
    </w:p>
    <w:p w14:paraId="3C7F31E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76AB35E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{table}[h]</w:t>
      </w:r>
    </w:p>
    <w:p w14:paraId="213EB7F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caption</w:t>
      </w:r>
      <w:proofErr w:type="gramEnd"/>
      <w:r w:rsidRPr="00BC2E85">
        <w:rPr>
          <w:rFonts w:asciiTheme="majorHAnsi" w:hAnsiTheme="majorHAnsi" w:cs="Courier"/>
          <w:color w:val="000000"/>
          <w:sz w:val="22"/>
          <w:szCs w:val="22"/>
        </w:rPr>
        <w:t>{Compression Techniques}</w:t>
      </w:r>
    </w:p>
    <w:p w14:paraId="7E24D75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label</w:t>
      </w:r>
      <w:proofErr w:type="gramEnd"/>
      <w:r w:rsidRPr="00BC2E85">
        <w:rPr>
          <w:rFonts w:asciiTheme="majorHAnsi" w:hAnsiTheme="majorHAnsi" w:cs="Courier"/>
          <w:b/>
          <w:bCs/>
          <w:color w:val="0000CC"/>
          <w:sz w:val="22"/>
          <w:szCs w:val="22"/>
        </w:rPr>
        <w:t>{Compression}</w:t>
      </w:r>
    </w:p>
    <w:p w14:paraId="66664FE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resizebox</w:t>
      </w:r>
      <w:proofErr w:type="spellEnd"/>
      <w:proofErr w:type="gramEnd"/>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textwidth</w:t>
      </w:r>
      <w:proofErr w:type="spellEnd"/>
      <w:r w:rsidRPr="00BC2E85">
        <w:rPr>
          <w:rFonts w:asciiTheme="majorHAnsi" w:hAnsiTheme="majorHAnsi" w:cs="Courier"/>
          <w:color w:val="000000"/>
          <w:sz w:val="22"/>
          <w:szCs w:val="22"/>
        </w:rPr>
        <w:t>}{!}{</w:t>
      </w:r>
      <w:r w:rsidRPr="00BC2E85">
        <w:rPr>
          <w:rFonts w:asciiTheme="majorHAnsi" w:hAnsiTheme="majorHAnsi" w:cs="Courier"/>
          <w:color w:val="606060"/>
          <w:sz w:val="22"/>
          <w:szCs w:val="22"/>
        </w:rPr>
        <w:t>%</w:t>
      </w:r>
    </w:p>
    <w:p w14:paraId="7E13C0A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{tabular}{</w:t>
      </w:r>
      <w:proofErr w:type="spellStart"/>
      <w:r w:rsidRPr="00BC2E85">
        <w:rPr>
          <w:rFonts w:asciiTheme="majorHAnsi" w:hAnsiTheme="majorHAnsi" w:cs="Courier"/>
          <w:color w:val="000000"/>
          <w:sz w:val="22"/>
          <w:szCs w:val="22"/>
        </w:rPr>
        <w:t>ccccccc</w:t>
      </w:r>
      <w:proofErr w:type="spellEnd"/>
      <w:r w:rsidRPr="00BC2E85">
        <w:rPr>
          <w:rFonts w:asciiTheme="majorHAnsi" w:hAnsiTheme="majorHAnsi" w:cs="Courier"/>
          <w:color w:val="000000"/>
          <w:sz w:val="22"/>
          <w:szCs w:val="22"/>
        </w:rPr>
        <w:t>}</w:t>
      </w:r>
    </w:p>
    <w:p w14:paraId="56D2DD4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hline</w:t>
      </w:r>
      <w:proofErr w:type="spellEnd"/>
      <w:proofErr w:type="gramEnd"/>
    </w:p>
    <w:p w14:paraId="727FA42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&amp; DSC                                           &amp; DTC                                                                &amp; CS/DCS                                                                                  &amp; </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Entropy           &amp; Lossless Entropy           &amp; </w:t>
      </w:r>
      <w:proofErr w:type="spellStart"/>
      <w:r w:rsidRPr="00BC2E85">
        <w:rPr>
          <w:rFonts w:asciiTheme="majorHAnsi" w:hAnsiTheme="majorHAnsi" w:cs="Courier"/>
          <w:color w:val="000000"/>
          <w:sz w:val="22"/>
          <w:szCs w:val="22"/>
        </w:rPr>
        <w:t>Lossy</w:t>
      </w:r>
      <w:proofErr w:type="spellEnd"/>
      <w:r w:rsidRPr="00BC2E85">
        <w:rPr>
          <w:rFonts w:asciiTheme="majorHAnsi" w:hAnsiTheme="majorHAnsi" w:cs="Courier"/>
          <w:color w:val="000000"/>
          <w:sz w:val="22"/>
          <w:szCs w:val="22"/>
        </w:rPr>
        <w:t xml:space="preserve"> Run-</w:t>
      </w:r>
      <w:proofErr w:type="spellStart"/>
      <w:r w:rsidRPr="00BC2E85">
        <w:rPr>
          <w:rFonts w:asciiTheme="majorHAnsi" w:hAnsiTheme="majorHAnsi" w:cs="Courier"/>
          <w:color w:val="000000"/>
          <w:sz w:val="22"/>
          <w:szCs w:val="22"/>
        </w:rPr>
        <w:t>Lenght</w:t>
      </w:r>
      <w:proofErr w:type="spellEnd"/>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25C9C20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{1}{|c|}{</w:t>
      </w:r>
      <w:r w:rsidRPr="00BC2E85">
        <w:rPr>
          <w:rFonts w:asciiTheme="majorHAnsi" w:hAnsiTheme="majorHAnsi" w:cs="Courier"/>
          <w:color w:val="0000CC"/>
          <w:sz w:val="22"/>
          <w:szCs w:val="22"/>
        </w:rPr>
        <w:t>\begin</w:t>
      </w:r>
      <w:r w:rsidRPr="00BC2E85">
        <w:rPr>
          <w:rFonts w:asciiTheme="majorHAnsi" w:hAnsiTheme="majorHAnsi" w:cs="Courier"/>
          <w:color w:val="000000"/>
          <w:sz w:val="22"/>
          <w:szCs w:val="22"/>
        </w:rPr>
        <w:t>{tabular}[c]{@{}c@{}}Compression</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Technique</w:t>
      </w:r>
      <w:r w:rsidRPr="00BC2E85">
        <w:rPr>
          <w:rFonts w:asciiTheme="majorHAnsi" w:hAnsiTheme="majorHAnsi" w:cs="Courier"/>
          <w:color w:val="0000CC"/>
          <w:sz w:val="22"/>
          <w:szCs w:val="22"/>
        </w:rPr>
        <w:t>\end</w:t>
      </w:r>
      <w:r w:rsidRPr="00BC2E85">
        <w:rPr>
          <w:rFonts w:asciiTheme="majorHAnsi" w:hAnsiTheme="majorHAnsi" w:cs="Courier"/>
          <w:color w:val="000000"/>
          <w:sz w:val="22"/>
          <w:szCs w:val="22"/>
        </w:rPr>
        <w:t xml:space="preserve">{tabular}}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{1}{c|}{DC,CC}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{1}{c|}{DC,CC}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{1}{c|}{SC,CC,DC}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4824D68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{1}{|c|}{Correlation Type}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{1}{c|}{S}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{1}{c|}{ST}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{1}{c|}{ST}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{1}{c|}{ST}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{1}{c|}{T}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{1}{c|}{ST}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48464F3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{1}{|c|}{Complexity}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{1}{c|}{</w:t>
      </w:r>
      <w:r w:rsidRPr="00BC2E85">
        <w:rPr>
          <w:rFonts w:asciiTheme="majorHAnsi" w:hAnsiTheme="majorHAnsi" w:cs="Courier"/>
          <w:color w:val="0000CC"/>
          <w:sz w:val="22"/>
          <w:szCs w:val="22"/>
        </w:rPr>
        <w:t>\begin</w:t>
      </w:r>
      <w:r w:rsidRPr="00BC2E85">
        <w:rPr>
          <w:rFonts w:asciiTheme="majorHAnsi" w:hAnsiTheme="majorHAnsi" w:cs="Courier"/>
          <w:color w:val="000000"/>
          <w:sz w:val="22"/>
          <w:szCs w:val="22"/>
        </w:rPr>
        <w:t>{tabular}[c]{@{}c@{}}H(</w:t>
      </w:r>
      <w:proofErr w:type="spellStart"/>
      <w:r w:rsidRPr="00BC2E85">
        <w:rPr>
          <w:rFonts w:asciiTheme="majorHAnsi" w:hAnsiTheme="majorHAnsi" w:cs="Courier"/>
          <w:color w:val="000000"/>
          <w:sz w:val="22"/>
          <w:szCs w:val="22"/>
        </w:rPr>
        <w:t>Decoging</w:t>
      </w:r>
      <w:proofErr w:type="spellEnd"/>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L(Encoding)</w:t>
      </w:r>
      <w:r w:rsidRPr="00BC2E85">
        <w:rPr>
          <w:rFonts w:asciiTheme="majorHAnsi" w:hAnsiTheme="majorHAnsi" w:cs="Courier"/>
          <w:color w:val="0000CC"/>
          <w:sz w:val="22"/>
          <w:szCs w:val="22"/>
        </w:rPr>
        <w:t>\end</w:t>
      </w:r>
      <w:r w:rsidRPr="00BC2E85">
        <w:rPr>
          <w:rFonts w:asciiTheme="majorHAnsi" w:hAnsiTheme="majorHAnsi" w:cs="Courier"/>
          <w:color w:val="000000"/>
          <w:sz w:val="22"/>
          <w:szCs w:val="22"/>
        </w:rPr>
        <w:t xml:space="preserve">{tabular}}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{1}{c|}{Med}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4C5A7D0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lastRenderedPageBreak/>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{1}{|c|}{Reliability}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{1}{c|}{N}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467A386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{1}{|c|}{Robustness}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59D375C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{1}{|c|}{Scalability}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{1}{c|}{H}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205943E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{1}{|c|}{Compression Rate}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{1}{c|}{L}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{1}{c|}{Depends on SNR}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{1}{c|}{Depends to the Signal </w:t>
      </w:r>
      <w:proofErr w:type="spellStart"/>
      <w:r w:rsidRPr="00BC2E85">
        <w:rPr>
          <w:rFonts w:asciiTheme="majorHAnsi" w:hAnsiTheme="majorHAnsi" w:cs="Courier"/>
          <w:color w:val="000000"/>
          <w:sz w:val="22"/>
          <w:szCs w:val="22"/>
        </w:rPr>
        <w:t>Sparsity</w:t>
      </w:r>
      <w:proofErr w:type="spellEnd"/>
      <w:r w:rsidRPr="00BC2E85">
        <w:rPr>
          <w:rFonts w:asciiTheme="majorHAnsi" w:hAnsiTheme="majorHAnsi" w:cs="Courier"/>
          <w:color w:val="000000"/>
          <w:sz w:val="22"/>
          <w:szCs w:val="22"/>
        </w:rPr>
        <w:t xml:space="preserv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{1}{c|}{M}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1B8DF59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{1}{|c|}{Communication Saving}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301470F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{1}{|c|}{Single/Multiple Data Types}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{1}{c|}{Si}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{1}{c|}{Si}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{1}{c|}{Si/Mu}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{1}{c|}{Si}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{1}{c|}{Si/MU}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{1}{c|}{Si}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1B3D660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{1}{|c|}{Net of Power Saving}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{1}{c|}{Y}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1D80E9C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{1}{|c|}{</w:t>
      </w:r>
      <w:proofErr w:type="spellStart"/>
      <w:r w:rsidRPr="00BC2E85">
        <w:rPr>
          <w:rFonts w:asciiTheme="majorHAnsi" w:hAnsiTheme="majorHAnsi" w:cs="Courier"/>
          <w:color w:val="000000"/>
          <w:sz w:val="22"/>
          <w:szCs w:val="22"/>
        </w:rPr>
        <w:t>Enviroment</w:t>
      </w:r>
      <w:proofErr w:type="spellEnd"/>
      <w:r w:rsidRPr="00BC2E85">
        <w:rPr>
          <w:rFonts w:asciiTheme="majorHAnsi" w:hAnsiTheme="majorHAnsi" w:cs="Courier"/>
          <w:color w:val="000000"/>
          <w:sz w:val="22"/>
          <w:szCs w:val="22"/>
        </w:rPr>
        <w:t xml:space="preserv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{1}{c|}{St}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{1}{c|}{</w:t>
      </w:r>
      <w:proofErr w:type="spellStart"/>
      <w:r w:rsidRPr="00BC2E85">
        <w:rPr>
          <w:rFonts w:asciiTheme="majorHAnsi" w:hAnsiTheme="majorHAnsi" w:cs="Courier"/>
          <w:color w:val="000000"/>
          <w:sz w:val="22"/>
          <w:szCs w:val="22"/>
        </w:rPr>
        <w:t>St,Dy</w:t>
      </w:r>
      <w:proofErr w:type="spellEnd"/>
      <w:r w:rsidRPr="00BC2E85">
        <w:rPr>
          <w:rFonts w:asciiTheme="majorHAnsi" w:hAnsiTheme="majorHAnsi" w:cs="Courier"/>
          <w:color w:val="000000"/>
          <w:sz w:val="22"/>
          <w:szCs w:val="22"/>
        </w:rPr>
        <w:t xml:space="preserv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{1}{c|}{</w:t>
      </w:r>
      <w:proofErr w:type="spellStart"/>
      <w:r w:rsidRPr="00BC2E85">
        <w:rPr>
          <w:rFonts w:asciiTheme="majorHAnsi" w:hAnsiTheme="majorHAnsi" w:cs="Courier"/>
          <w:color w:val="000000"/>
          <w:sz w:val="22"/>
          <w:szCs w:val="22"/>
        </w:rPr>
        <w:t>St,Dy</w:t>
      </w:r>
      <w:proofErr w:type="spellEnd"/>
      <w:r w:rsidRPr="00BC2E85">
        <w:rPr>
          <w:rFonts w:asciiTheme="majorHAnsi" w:hAnsiTheme="majorHAnsi" w:cs="Courier"/>
          <w:color w:val="000000"/>
          <w:sz w:val="22"/>
          <w:szCs w:val="22"/>
        </w:rPr>
        <w:t xml:space="preserv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75951DB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 xml:space="preserve">{1}{|c|}{Limitation}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{1}{c|}{Only Star Topology}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{1}{c|}{Inter Node Communications, Topology Dependent}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{1}{c|}{Transform basis Dependent}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74A26FB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{tabular}</w:t>
      </w:r>
    </w:p>
    <w:p w14:paraId="16A5999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w:t>
      </w:r>
    </w:p>
    <w:p w14:paraId="6A01763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{table}</w:t>
      </w:r>
    </w:p>
    <w:p w14:paraId="5521FA3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1388298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section</w:t>
      </w:r>
      <w:proofErr w:type="gramEnd"/>
      <w:r w:rsidRPr="00BC2E85">
        <w:rPr>
          <w:rFonts w:asciiTheme="majorHAnsi" w:hAnsiTheme="majorHAnsi" w:cs="Courier"/>
          <w:b/>
          <w:bCs/>
          <w:color w:val="0000CC"/>
          <w:sz w:val="22"/>
          <w:szCs w:val="22"/>
        </w:rPr>
        <w:t>{Why Compressive Sensing}</w:t>
      </w:r>
    </w:p>
    <w:p w14:paraId="69AEFAC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Compressive sensing is an energy efficient data gathering solution, which surprisingly can reduce energy cost in both computation and transmission units. However, most of the existing compression techniques reduce transmission energy in cost of increased computation energy</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78D8C95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2FAFF46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Minimizing energy consumption is a primary challenge in resource limited WSNs which is addressed in different solutions.  Data compression techniques are one of the suggested solutions, which compress and transmit less information at the cost of more data processing.  Radio transmission consumes much more energy rather than data processing. However, data compression is an energy efficient solution as long as execution time of processing algorithm is short.  Sampling interval, sampling frequency and energy hungry based sensor applications are another energy consumption parameters, which are ignored in many scenarios. Nevertheless, there are applications wherein sampling frequency is very high, they utilizes energy hungry sensors like, as CO2 or the sampling interval is long, so the </w:t>
      </w:r>
      <w:r w:rsidRPr="00BC2E85">
        <w:rPr>
          <w:rFonts w:asciiTheme="majorHAnsi" w:hAnsiTheme="majorHAnsi" w:cs="Courier"/>
          <w:color w:val="000000"/>
          <w:sz w:val="22"/>
          <w:szCs w:val="22"/>
        </w:rPr>
        <w:lastRenderedPageBreak/>
        <w:t>power consumption for sampling is compatible with transmission power. Long sampling intervals are another concern in energy consumption challenges, which can be handled through scheduling sensor nodes to sample in requisite amount of time</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0C3FF47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0C91C23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Most of proposed approaches only consider effectiveness of compressive sensing in minimizing transmission cost while a few of them take sampling and computation costs into attention as well. In this section, we will review and compare the performance of compressive sensing approach in contrast with other compression techniques in terms of sampling and communication energy cost</w:t>
      </w:r>
      <w:proofErr w:type="gramStart"/>
      <w:r w:rsidRPr="00BC2E85">
        <w:rPr>
          <w:rFonts w:asciiTheme="majorHAnsi" w:hAnsiTheme="majorHAnsi" w:cs="Courier"/>
          <w:color w:val="000000"/>
          <w:sz w:val="22"/>
          <w:szCs w:val="22"/>
        </w:rPr>
        <w:t>.</w:t>
      </w:r>
      <w:r w:rsidRPr="00BC2E85">
        <w:rPr>
          <w:rFonts w:asciiTheme="majorHAnsi" w:hAnsiTheme="majorHAnsi" w:cs="Courier"/>
          <w:color w:val="800000"/>
          <w:sz w:val="22"/>
          <w:szCs w:val="22"/>
        </w:rPr>
        <w:t>\</w:t>
      </w:r>
      <w:proofErr w:type="gramEnd"/>
      <w:r w:rsidRPr="00BC2E85">
        <w:rPr>
          <w:rFonts w:asciiTheme="majorHAnsi" w:hAnsiTheme="majorHAnsi" w:cs="Courier"/>
          <w:color w:val="800000"/>
          <w:sz w:val="22"/>
          <w:szCs w:val="22"/>
        </w:rPr>
        <w:t>\</w:t>
      </w:r>
    </w:p>
    <w:p w14:paraId="4ED54532"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66CC815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In light of these concerns, compressive sensing is a prefect solution to handle these challenges.  Compressive sensing allows sensor nodes to sample and compress data at the same time and each sensor is able to sample signal with lower frequency rather than </w:t>
      </w:r>
      <w:proofErr w:type="spellStart"/>
      <w:r w:rsidRPr="00BC2E85">
        <w:rPr>
          <w:rFonts w:asciiTheme="majorHAnsi" w:hAnsiTheme="majorHAnsi" w:cs="Courier"/>
          <w:color w:val="000000"/>
          <w:sz w:val="22"/>
          <w:szCs w:val="22"/>
        </w:rPr>
        <w:t>Sahnon-Nyquist</w:t>
      </w:r>
      <w:proofErr w:type="spellEnd"/>
      <w:r w:rsidRPr="00BC2E85">
        <w:rPr>
          <w:rFonts w:asciiTheme="majorHAnsi" w:hAnsiTheme="majorHAnsi" w:cs="Courier"/>
          <w:color w:val="000000"/>
          <w:sz w:val="22"/>
          <w:szCs w:val="22"/>
        </w:rPr>
        <w:t xml:space="preserve"> rate. As a result, sensor nodes transmit less data, which minimizes data transition cost. In contrast to other compression techniques, sensor nodes are free of communication data among each other to compress data. Therefore, the sample and compress data in an independent fashion which removes communication redundancy among sensor nodes. </w:t>
      </w:r>
      <w:r w:rsidRPr="00BC2E85">
        <w:rPr>
          <w:rFonts w:asciiTheme="majorHAnsi" w:hAnsiTheme="majorHAnsi" w:cs="Courier"/>
          <w:color w:val="800000"/>
          <w:sz w:val="22"/>
          <w:szCs w:val="22"/>
        </w:rPr>
        <w:t>\\</w:t>
      </w:r>
    </w:p>
    <w:p w14:paraId="4E8B5301"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It is a </w:t>
      </w:r>
      <w:proofErr w:type="spellStart"/>
      <w:r w:rsidRPr="00BC2E85">
        <w:rPr>
          <w:rFonts w:asciiTheme="majorHAnsi" w:hAnsiTheme="majorHAnsi" w:cs="Courier"/>
          <w:color w:val="000000"/>
          <w:sz w:val="22"/>
          <w:szCs w:val="22"/>
        </w:rPr>
        <w:t>defult</w:t>
      </w:r>
      <w:proofErr w:type="spellEnd"/>
      <w:r w:rsidRPr="00BC2E85">
        <w:rPr>
          <w:rFonts w:asciiTheme="majorHAnsi" w:hAnsiTheme="majorHAnsi" w:cs="Courier"/>
          <w:color w:val="000000"/>
          <w:sz w:val="22"/>
          <w:szCs w:val="22"/>
        </w:rPr>
        <w:t xml:space="preserve"> </w:t>
      </w:r>
      <w:proofErr w:type="gramStart"/>
      <w:r w:rsidRPr="00BC2E85">
        <w:rPr>
          <w:rFonts w:asciiTheme="majorHAnsi" w:hAnsiTheme="majorHAnsi" w:cs="Courier"/>
          <w:color w:val="000000"/>
          <w:sz w:val="22"/>
          <w:szCs w:val="22"/>
        </w:rPr>
        <w:t>assumption which says sensing energy</w:t>
      </w:r>
      <w:proofErr w:type="gramEnd"/>
      <w:r w:rsidRPr="00BC2E85">
        <w:rPr>
          <w:rFonts w:asciiTheme="majorHAnsi" w:hAnsiTheme="majorHAnsi" w:cs="Courier"/>
          <w:color w:val="000000"/>
          <w:sz w:val="22"/>
          <w:szCs w:val="22"/>
        </w:rPr>
        <w:t xml:space="preserve"> is not comparable with transmission energy. This assumption does not hold for all applications. Authors in [] consider applications, which utilizes energy hungry sensors. Numerical experiments show that for some applications compressive sensing is more energy efficient solution rather than data compression techniques.</w:t>
      </w:r>
    </w:p>
    <w:p w14:paraId="51FC2A2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51E8E28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{figure}[h]</w:t>
      </w:r>
    </w:p>
    <w:p w14:paraId="6E46DA6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centering</w:t>
      </w:r>
      <w:proofErr w:type="gramEnd"/>
    </w:p>
    <w:p w14:paraId="2F36D786"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b/>
          <w:bCs/>
          <w:color w:val="0000CC"/>
          <w:sz w:val="22"/>
          <w:szCs w:val="22"/>
        </w:rPr>
        <w:t>\</w:t>
      </w:r>
      <w:proofErr w:type="spellStart"/>
      <w:proofErr w:type="gramStart"/>
      <w:r w:rsidRPr="00BC2E85">
        <w:rPr>
          <w:rFonts w:asciiTheme="majorHAnsi" w:hAnsiTheme="majorHAnsi" w:cs="Courier"/>
          <w:b/>
          <w:bCs/>
          <w:color w:val="0000CC"/>
          <w:sz w:val="22"/>
          <w:szCs w:val="22"/>
        </w:rPr>
        <w:t>includegraphics</w:t>
      </w:r>
      <w:proofErr w:type="spellEnd"/>
      <w:proofErr w:type="gramEnd"/>
      <w:r w:rsidRPr="00BC2E85">
        <w:rPr>
          <w:rFonts w:asciiTheme="majorHAnsi" w:hAnsiTheme="majorHAnsi" w:cs="Courier"/>
          <w:color w:val="000000"/>
          <w:sz w:val="22"/>
          <w:szCs w:val="22"/>
        </w:rPr>
        <w:t>[width=0.85</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textwidth</w:t>
      </w:r>
      <w:proofErr w:type="spellEnd"/>
      <w:r w:rsidRPr="00BC2E85">
        <w:rPr>
          <w:rFonts w:asciiTheme="majorHAnsi" w:hAnsiTheme="majorHAnsi" w:cs="Courier"/>
          <w:color w:val="000000"/>
          <w:sz w:val="22"/>
          <w:szCs w:val="22"/>
        </w:rPr>
        <w:t>]{survey1}</w:t>
      </w:r>
    </w:p>
    <w:p w14:paraId="65F70B9D"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caption</w:t>
      </w:r>
      <w:proofErr w:type="gramEnd"/>
      <w:r w:rsidRPr="00BC2E85">
        <w:rPr>
          <w:rFonts w:asciiTheme="majorHAnsi" w:hAnsiTheme="majorHAnsi" w:cs="Courier"/>
          <w:color w:val="000000"/>
          <w:sz w:val="22"/>
          <w:szCs w:val="22"/>
        </w:rPr>
        <w:t xml:space="preserve">{Comparison of </w:t>
      </w:r>
      <w:r w:rsidRPr="00BC2E85">
        <w:rPr>
          <w:rFonts w:asciiTheme="majorHAnsi" w:hAnsiTheme="majorHAnsi" w:cs="Courier"/>
          <w:color w:val="008000"/>
          <w:sz w:val="22"/>
          <w:szCs w:val="22"/>
        </w:rPr>
        <w:t>$E_{</w:t>
      </w:r>
      <w:proofErr w:type="spellStart"/>
      <w:r w:rsidRPr="00BC2E85">
        <w:rPr>
          <w:rFonts w:asciiTheme="majorHAnsi" w:hAnsiTheme="majorHAnsi" w:cs="Courier"/>
          <w:color w:val="008000"/>
          <w:sz w:val="22"/>
          <w:szCs w:val="22"/>
        </w:rPr>
        <w:t>comm</w:t>
      </w:r>
      <w:proofErr w:type="spellEnd"/>
      <w:r w:rsidRPr="00BC2E85">
        <w:rPr>
          <w:rFonts w:asciiTheme="majorHAnsi" w:hAnsiTheme="majorHAnsi" w:cs="Courier"/>
          <w:color w:val="008000"/>
          <w:sz w:val="22"/>
          <w:szCs w:val="22"/>
        </w:rPr>
        <w:t>}, E_{</w:t>
      </w:r>
      <w:proofErr w:type="spellStart"/>
      <w:r w:rsidRPr="00BC2E85">
        <w:rPr>
          <w:rFonts w:asciiTheme="majorHAnsi" w:hAnsiTheme="majorHAnsi" w:cs="Courier"/>
          <w:color w:val="008000"/>
          <w:sz w:val="22"/>
          <w:szCs w:val="22"/>
        </w:rPr>
        <w:t>sens</w:t>
      </w:r>
      <w:proofErr w:type="spellEnd"/>
      <w:r w:rsidRPr="00BC2E85">
        <w:rPr>
          <w:rFonts w:asciiTheme="majorHAnsi" w:hAnsiTheme="majorHAnsi" w:cs="Courier"/>
          <w:color w:val="008000"/>
          <w:sz w:val="22"/>
          <w:szCs w:val="22"/>
        </w:rPr>
        <w:t>} and E_{comp}$</w:t>
      </w:r>
      <w:r w:rsidRPr="00BC2E85">
        <w:rPr>
          <w:rFonts w:asciiTheme="majorHAnsi" w:hAnsiTheme="majorHAnsi" w:cs="Courier"/>
          <w:color w:val="000000"/>
          <w:sz w:val="22"/>
          <w:szCs w:val="22"/>
        </w:rPr>
        <w:t>}</w:t>
      </w:r>
    </w:p>
    <w:p w14:paraId="5185815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label</w:t>
      </w:r>
      <w:proofErr w:type="gramEnd"/>
      <w:r w:rsidRPr="00BC2E85">
        <w:rPr>
          <w:rFonts w:asciiTheme="majorHAnsi" w:hAnsiTheme="majorHAnsi" w:cs="Courier"/>
          <w:b/>
          <w:bCs/>
          <w:color w:val="0000CC"/>
          <w:sz w:val="22"/>
          <w:szCs w:val="22"/>
        </w:rPr>
        <w:t>{fig:survey1}</w:t>
      </w:r>
    </w:p>
    <w:p w14:paraId="09C0CC3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{figure}</w:t>
      </w:r>
    </w:p>
    <w:p w14:paraId="446818E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688F259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{figure}[h]</w:t>
      </w:r>
    </w:p>
    <w:p w14:paraId="56A2C28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centering</w:t>
      </w:r>
      <w:proofErr w:type="gramEnd"/>
    </w:p>
    <w:p w14:paraId="3D0D0A8F"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b/>
          <w:bCs/>
          <w:color w:val="0000CC"/>
          <w:sz w:val="22"/>
          <w:szCs w:val="22"/>
        </w:rPr>
        <w:t>\</w:t>
      </w:r>
      <w:proofErr w:type="spellStart"/>
      <w:proofErr w:type="gramStart"/>
      <w:r w:rsidRPr="00BC2E85">
        <w:rPr>
          <w:rFonts w:asciiTheme="majorHAnsi" w:hAnsiTheme="majorHAnsi" w:cs="Courier"/>
          <w:b/>
          <w:bCs/>
          <w:color w:val="0000CC"/>
          <w:sz w:val="22"/>
          <w:szCs w:val="22"/>
        </w:rPr>
        <w:t>includegraphics</w:t>
      </w:r>
      <w:proofErr w:type="spellEnd"/>
      <w:proofErr w:type="gramEnd"/>
      <w:r w:rsidRPr="00BC2E85">
        <w:rPr>
          <w:rFonts w:asciiTheme="majorHAnsi" w:hAnsiTheme="majorHAnsi" w:cs="Courier"/>
          <w:color w:val="000000"/>
          <w:sz w:val="22"/>
          <w:szCs w:val="22"/>
        </w:rPr>
        <w:t>[width=0.85</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textwidth</w:t>
      </w:r>
      <w:proofErr w:type="spellEnd"/>
      <w:r w:rsidRPr="00BC2E85">
        <w:rPr>
          <w:rFonts w:asciiTheme="majorHAnsi" w:hAnsiTheme="majorHAnsi" w:cs="Courier"/>
          <w:color w:val="000000"/>
          <w:sz w:val="22"/>
          <w:szCs w:val="22"/>
        </w:rPr>
        <w:t>]{survey2}</w:t>
      </w:r>
    </w:p>
    <w:p w14:paraId="385AEA2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caption</w:t>
      </w:r>
      <w:proofErr w:type="gramEnd"/>
      <w:r w:rsidRPr="00BC2E85">
        <w:rPr>
          <w:rFonts w:asciiTheme="majorHAnsi" w:hAnsiTheme="majorHAnsi" w:cs="Courier"/>
          <w:color w:val="000000"/>
          <w:sz w:val="22"/>
          <w:szCs w:val="22"/>
        </w:rPr>
        <w:t>{</w:t>
      </w:r>
      <w:r w:rsidRPr="00BC2E85">
        <w:rPr>
          <w:rFonts w:asciiTheme="majorHAnsi" w:hAnsiTheme="majorHAnsi" w:cs="Courier"/>
          <w:color w:val="008000"/>
          <w:sz w:val="22"/>
          <w:szCs w:val="22"/>
        </w:rPr>
        <w:t>$E_{</w:t>
      </w:r>
      <w:proofErr w:type="spellStart"/>
      <w:r w:rsidRPr="00BC2E85">
        <w:rPr>
          <w:rFonts w:asciiTheme="majorHAnsi" w:hAnsiTheme="majorHAnsi" w:cs="Courier"/>
          <w:color w:val="008000"/>
          <w:sz w:val="22"/>
          <w:szCs w:val="22"/>
        </w:rPr>
        <w:t>comm</w:t>
      </w:r>
      <w:proofErr w:type="spellEnd"/>
      <w:r w:rsidRPr="00BC2E85">
        <w:rPr>
          <w:rFonts w:asciiTheme="majorHAnsi" w:hAnsiTheme="majorHAnsi" w:cs="Courier"/>
          <w:color w:val="008000"/>
          <w:sz w:val="22"/>
          <w:szCs w:val="22"/>
        </w:rPr>
        <w:t>}, E_{</w:t>
      </w:r>
      <w:proofErr w:type="spellStart"/>
      <w:r w:rsidRPr="00BC2E85">
        <w:rPr>
          <w:rFonts w:asciiTheme="majorHAnsi" w:hAnsiTheme="majorHAnsi" w:cs="Courier"/>
          <w:color w:val="008000"/>
          <w:sz w:val="22"/>
          <w:szCs w:val="22"/>
        </w:rPr>
        <w:t>sens</w:t>
      </w:r>
      <w:proofErr w:type="spellEnd"/>
      <w:r w:rsidRPr="00BC2E85">
        <w:rPr>
          <w:rFonts w:asciiTheme="majorHAnsi" w:hAnsiTheme="majorHAnsi" w:cs="Courier"/>
          <w:color w:val="008000"/>
          <w:sz w:val="22"/>
          <w:szCs w:val="22"/>
        </w:rPr>
        <w:t>} and E_{comp}$</w:t>
      </w:r>
      <w:r w:rsidRPr="00BC2E85">
        <w:rPr>
          <w:rFonts w:asciiTheme="majorHAnsi" w:hAnsiTheme="majorHAnsi" w:cs="Courier"/>
          <w:color w:val="000000"/>
          <w:sz w:val="22"/>
          <w:szCs w:val="22"/>
        </w:rPr>
        <w:t>}</w:t>
      </w:r>
    </w:p>
    <w:p w14:paraId="12D61B69"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w:t>
      </w: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label</w:t>
      </w:r>
      <w:proofErr w:type="gramEnd"/>
      <w:r w:rsidRPr="00BC2E85">
        <w:rPr>
          <w:rFonts w:asciiTheme="majorHAnsi" w:hAnsiTheme="majorHAnsi" w:cs="Courier"/>
          <w:b/>
          <w:bCs/>
          <w:color w:val="0000CC"/>
          <w:sz w:val="22"/>
          <w:szCs w:val="22"/>
        </w:rPr>
        <w:t>{fig:survey2}</w:t>
      </w:r>
    </w:p>
    <w:p w14:paraId="3AE64FE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{figure}</w:t>
      </w:r>
    </w:p>
    <w:p w14:paraId="30952D9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6601A77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In [][] authors did comprehensive numerical and simulation analysis to find out the advantage of compressive sensing rather than other data gathering solutions. For evaluation they consider different type of sensors like as </w:t>
      </w:r>
      <w:r w:rsidRPr="00BC2E85">
        <w:rPr>
          <w:rFonts w:asciiTheme="majorHAnsi" w:hAnsiTheme="majorHAnsi" w:cs="Courier"/>
          <w:color w:val="008000"/>
          <w:sz w:val="22"/>
          <w:szCs w:val="22"/>
        </w:rPr>
        <w:t>$CO_2$</w:t>
      </w:r>
      <w:r w:rsidRPr="00BC2E85">
        <w:rPr>
          <w:rFonts w:asciiTheme="majorHAnsi" w:hAnsiTheme="majorHAnsi" w:cs="Courier"/>
          <w:color w:val="000000"/>
          <w:sz w:val="22"/>
          <w:szCs w:val="22"/>
        </w:rPr>
        <w:t xml:space="preserve">, </w:t>
      </w:r>
      <w:proofErr w:type="spellStart"/>
      <w:r w:rsidRPr="00BC2E85">
        <w:rPr>
          <w:rFonts w:asciiTheme="majorHAnsi" w:hAnsiTheme="majorHAnsi" w:cs="Courier"/>
          <w:color w:val="000000"/>
          <w:sz w:val="22"/>
          <w:szCs w:val="22"/>
        </w:rPr>
        <w:t>acceloremeter</w:t>
      </w:r>
      <w:proofErr w:type="spellEnd"/>
      <w:r w:rsidRPr="00BC2E85">
        <w:rPr>
          <w:rFonts w:asciiTheme="majorHAnsi" w:hAnsiTheme="majorHAnsi" w:cs="Courier"/>
          <w:color w:val="000000"/>
          <w:sz w:val="22"/>
          <w:szCs w:val="22"/>
        </w:rPr>
        <w:t xml:space="preserve">, temperature and different sensor nodes like as </w:t>
      </w:r>
      <w:proofErr w:type="spellStart"/>
      <w:r w:rsidRPr="00BC2E85">
        <w:rPr>
          <w:rFonts w:asciiTheme="majorHAnsi" w:hAnsiTheme="majorHAnsi" w:cs="Courier"/>
          <w:color w:val="000000"/>
          <w:sz w:val="22"/>
          <w:szCs w:val="22"/>
        </w:rPr>
        <w:t>TelosB</w:t>
      </w:r>
      <w:proofErr w:type="spellEnd"/>
      <w:r w:rsidRPr="00BC2E85">
        <w:rPr>
          <w:rFonts w:asciiTheme="majorHAnsi" w:hAnsiTheme="majorHAnsi" w:cs="Courier"/>
          <w:color w:val="000000"/>
          <w:sz w:val="22"/>
          <w:szCs w:val="22"/>
        </w:rPr>
        <w:t xml:space="preserve">. Figure </w:t>
      </w: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ref</w:t>
      </w:r>
      <w:r w:rsidRPr="00BC2E85">
        <w:rPr>
          <w:rFonts w:asciiTheme="majorHAnsi" w:hAnsiTheme="majorHAnsi" w:cs="Courier"/>
          <w:color w:val="000000"/>
          <w:sz w:val="22"/>
          <w:szCs w:val="22"/>
        </w:rPr>
        <w:t>{</w:t>
      </w:r>
      <w:proofErr w:type="gramEnd"/>
      <w:r w:rsidRPr="00BC2E85">
        <w:rPr>
          <w:rFonts w:asciiTheme="majorHAnsi" w:hAnsiTheme="majorHAnsi" w:cs="Courier"/>
          <w:color w:val="000000"/>
          <w:sz w:val="22"/>
          <w:szCs w:val="22"/>
        </w:rPr>
        <w:t xml:space="preserve">fig:survey2} and </w:t>
      </w:r>
      <w:r w:rsidRPr="00BC2E85">
        <w:rPr>
          <w:rFonts w:asciiTheme="majorHAnsi" w:hAnsiTheme="majorHAnsi" w:cs="Courier"/>
          <w:color w:val="800000"/>
          <w:sz w:val="22"/>
          <w:szCs w:val="22"/>
        </w:rPr>
        <w:t>\ref</w:t>
      </w:r>
      <w:r w:rsidRPr="00BC2E85">
        <w:rPr>
          <w:rFonts w:asciiTheme="majorHAnsi" w:hAnsiTheme="majorHAnsi" w:cs="Courier"/>
          <w:color w:val="000000"/>
          <w:sz w:val="22"/>
          <w:szCs w:val="22"/>
        </w:rPr>
        <w:t>{fig:survey3} compare the energy efficiency of raw data gathering and compressive sensing based approach for SHT1X and CO2 sensors. In their evaluation they consider applications, which require energy hungry sensors. As it is depicted in figure, sampling energy is most dominant energy consumption parameter while using compressive sensing we can save around 75</w:t>
      </w:r>
      <w:r w:rsidRPr="00BC2E85">
        <w:rPr>
          <w:rFonts w:asciiTheme="majorHAnsi" w:hAnsiTheme="majorHAnsi" w:cs="Courier"/>
          <w:color w:val="008000"/>
          <w:sz w:val="22"/>
          <w:szCs w:val="22"/>
        </w:rPr>
        <w:t>$\%$</w:t>
      </w:r>
      <w:r w:rsidRPr="00BC2E85">
        <w:rPr>
          <w:rFonts w:asciiTheme="majorHAnsi" w:hAnsiTheme="majorHAnsi" w:cs="Courier"/>
          <w:color w:val="000000"/>
          <w:sz w:val="22"/>
          <w:szCs w:val="22"/>
        </w:rPr>
        <w:t xml:space="preserve"> rather than using only raw data gathering. Figure shows that for CO2 the main energy consumption parameter is sampling operation which consumes 99</w:t>
      </w:r>
      <w:r w:rsidRPr="00BC2E85">
        <w:rPr>
          <w:rFonts w:asciiTheme="majorHAnsi" w:hAnsiTheme="majorHAnsi" w:cs="Courier"/>
          <w:color w:val="008000"/>
          <w:sz w:val="22"/>
          <w:szCs w:val="22"/>
        </w:rPr>
        <w:t>$\%$</w:t>
      </w:r>
      <w:r w:rsidRPr="00BC2E85">
        <w:rPr>
          <w:rFonts w:asciiTheme="majorHAnsi" w:hAnsiTheme="majorHAnsi" w:cs="Courier"/>
          <w:color w:val="000000"/>
          <w:sz w:val="22"/>
          <w:szCs w:val="22"/>
        </w:rPr>
        <w:t xml:space="preserve"> of sensor node energy. However, employing compressive sensing technique reduces this cost to 25</w:t>
      </w:r>
      <w:r w:rsidRPr="00BC2E85">
        <w:rPr>
          <w:rFonts w:asciiTheme="majorHAnsi" w:hAnsiTheme="majorHAnsi" w:cs="Courier"/>
          <w:color w:val="008000"/>
          <w:sz w:val="22"/>
          <w:szCs w:val="22"/>
        </w:rPr>
        <w:t>$\%$</w:t>
      </w:r>
      <w:r w:rsidRPr="00BC2E85">
        <w:rPr>
          <w:rFonts w:asciiTheme="majorHAnsi" w:hAnsiTheme="majorHAnsi" w:cs="Courier"/>
          <w:color w:val="000000"/>
          <w:sz w:val="22"/>
          <w:szCs w:val="22"/>
        </w:rPr>
        <w:t xml:space="preserve">.  For same application, they also compare compressive sensing approach with other compression techniques like as transform coding. According to [][], table shows that compressive sensing </w:t>
      </w:r>
      <w:r w:rsidRPr="00BC2E85">
        <w:rPr>
          <w:rFonts w:asciiTheme="majorHAnsi" w:hAnsiTheme="majorHAnsi" w:cs="Courier"/>
          <w:color w:val="000000"/>
          <w:sz w:val="22"/>
          <w:szCs w:val="22"/>
        </w:rPr>
        <w:lastRenderedPageBreak/>
        <w:t>outperforms other compression techniques in terms of sampling and overall energy consumption. In general the overall number of operation in case of transform coding is equal to</w:t>
      </w:r>
      <w:r w:rsidRPr="00BC2E85">
        <w:rPr>
          <w:rFonts w:asciiTheme="majorHAnsi" w:hAnsiTheme="majorHAnsi" w:cs="Courier"/>
          <w:color w:val="008000"/>
          <w:sz w:val="22"/>
          <w:szCs w:val="22"/>
        </w:rPr>
        <w:t>$2N^2+ 2N\</w:t>
      </w:r>
      <w:proofErr w:type="gramStart"/>
      <w:r w:rsidRPr="00BC2E85">
        <w:rPr>
          <w:rFonts w:asciiTheme="majorHAnsi" w:hAnsiTheme="majorHAnsi" w:cs="Courier"/>
          <w:color w:val="008000"/>
          <w:sz w:val="22"/>
          <w:szCs w:val="22"/>
        </w:rPr>
        <w:t>log(</w:t>
      </w:r>
      <w:proofErr w:type="gramEnd"/>
      <w:r w:rsidRPr="00BC2E85">
        <w:rPr>
          <w:rFonts w:asciiTheme="majorHAnsi" w:hAnsiTheme="majorHAnsi" w:cs="Courier"/>
          <w:color w:val="008000"/>
          <w:sz w:val="22"/>
          <w:szCs w:val="22"/>
        </w:rPr>
        <w:t>N) + N + 2K$</w:t>
      </w:r>
      <w:r w:rsidRPr="00BC2E85">
        <w:rPr>
          <w:rFonts w:asciiTheme="majorHAnsi" w:hAnsiTheme="majorHAnsi" w:cs="Courier"/>
          <w:color w:val="000000"/>
          <w:sz w:val="22"/>
          <w:szCs w:val="22"/>
        </w:rPr>
        <w:t xml:space="preserve"> where N is the overall number of signal coefficients and K is </w:t>
      </w:r>
      <w:proofErr w:type="spellStart"/>
      <w:r w:rsidRPr="00BC2E85">
        <w:rPr>
          <w:rFonts w:asciiTheme="majorHAnsi" w:hAnsiTheme="majorHAnsi" w:cs="Courier"/>
          <w:color w:val="000000"/>
          <w:sz w:val="22"/>
          <w:szCs w:val="22"/>
        </w:rPr>
        <w:t>sparsity</w:t>
      </w:r>
      <w:proofErr w:type="spellEnd"/>
      <w:r w:rsidRPr="00BC2E85">
        <w:rPr>
          <w:rFonts w:asciiTheme="majorHAnsi" w:hAnsiTheme="majorHAnsi" w:cs="Courier"/>
          <w:color w:val="000000"/>
          <w:sz w:val="22"/>
          <w:szCs w:val="22"/>
        </w:rPr>
        <w:t xml:space="preserve">. Compressive sensing requires less number of computational operations rather than transform coding and its </w:t>
      </w:r>
      <w:proofErr w:type="gramStart"/>
      <w:r w:rsidRPr="00BC2E85">
        <w:rPr>
          <w:rFonts w:asciiTheme="majorHAnsi" w:hAnsiTheme="majorHAnsi" w:cs="Courier"/>
          <w:color w:val="000000"/>
          <w:sz w:val="22"/>
          <w:szCs w:val="22"/>
        </w:rPr>
        <w:t>equal  to</w:t>
      </w:r>
      <w:proofErr w:type="gramEnd"/>
      <w:r w:rsidRPr="00BC2E85">
        <w:rPr>
          <w:rFonts w:asciiTheme="majorHAnsi" w:hAnsiTheme="majorHAnsi" w:cs="Courier"/>
          <w:color w:val="000000"/>
          <w:sz w:val="22"/>
          <w:szCs w:val="22"/>
        </w:rPr>
        <w:t xml:space="preserve"> </w:t>
      </w:r>
      <w:r w:rsidRPr="00BC2E85">
        <w:rPr>
          <w:rFonts w:asciiTheme="majorHAnsi" w:hAnsiTheme="majorHAnsi" w:cs="Courier"/>
          <w:color w:val="008000"/>
          <w:sz w:val="22"/>
          <w:szCs w:val="22"/>
        </w:rPr>
        <w:t>$MN + N + M$</w:t>
      </w:r>
      <w:r w:rsidRPr="00BC2E85">
        <w:rPr>
          <w:rFonts w:asciiTheme="majorHAnsi" w:hAnsiTheme="majorHAnsi" w:cs="Courier"/>
          <w:color w:val="000000"/>
          <w:sz w:val="22"/>
          <w:szCs w:val="22"/>
        </w:rPr>
        <w:t xml:space="preserve"> where M is the number of measurements.</w:t>
      </w:r>
    </w:p>
    <w:p w14:paraId="68820B8B"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{table}[h]</w:t>
      </w:r>
    </w:p>
    <w:p w14:paraId="6001BDB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centering</w:t>
      </w:r>
      <w:proofErr w:type="gramEnd"/>
    </w:p>
    <w:p w14:paraId="3DD9119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caption</w:t>
      </w:r>
      <w:proofErr w:type="gramEnd"/>
      <w:r w:rsidRPr="00BC2E85">
        <w:rPr>
          <w:rFonts w:asciiTheme="majorHAnsi" w:hAnsiTheme="majorHAnsi" w:cs="Courier"/>
          <w:color w:val="000000"/>
          <w:sz w:val="22"/>
          <w:szCs w:val="22"/>
        </w:rPr>
        <w:t xml:space="preserve">{Numeric Comparison </w:t>
      </w:r>
      <w:proofErr w:type="spellStart"/>
      <w:r w:rsidRPr="00BC2E85">
        <w:rPr>
          <w:rFonts w:asciiTheme="majorHAnsi" w:hAnsiTheme="majorHAnsi" w:cs="Courier"/>
          <w:color w:val="000000"/>
          <w:sz w:val="22"/>
          <w:szCs w:val="22"/>
        </w:rPr>
        <w:t>berween</w:t>
      </w:r>
      <w:proofErr w:type="spellEnd"/>
      <w:r w:rsidRPr="00BC2E85">
        <w:rPr>
          <w:rFonts w:asciiTheme="majorHAnsi" w:hAnsiTheme="majorHAnsi" w:cs="Courier"/>
          <w:color w:val="000000"/>
          <w:sz w:val="22"/>
          <w:szCs w:val="22"/>
        </w:rPr>
        <w:t xml:space="preserve"> CS and TC}</w:t>
      </w:r>
    </w:p>
    <w:p w14:paraId="4B84B97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b/>
          <w:bCs/>
          <w:color w:val="0000CC"/>
          <w:sz w:val="22"/>
          <w:szCs w:val="22"/>
        </w:rPr>
        <w:t>\</w:t>
      </w:r>
      <w:proofErr w:type="gramStart"/>
      <w:r w:rsidRPr="00BC2E85">
        <w:rPr>
          <w:rFonts w:asciiTheme="majorHAnsi" w:hAnsiTheme="majorHAnsi" w:cs="Courier"/>
          <w:b/>
          <w:bCs/>
          <w:color w:val="0000CC"/>
          <w:sz w:val="22"/>
          <w:szCs w:val="22"/>
        </w:rPr>
        <w:t>label</w:t>
      </w:r>
      <w:proofErr w:type="gramEnd"/>
      <w:r w:rsidRPr="00BC2E85">
        <w:rPr>
          <w:rFonts w:asciiTheme="majorHAnsi" w:hAnsiTheme="majorHAnsi" w:cs="Courier"/>
          <w:b/>
          <w:bCs/>
          <w:color w:val="0000CC"/>
          <w:sz w:val="22"/>
          <w:szCs w:val="22"/>
        </w:rPr>
        <w:t>{table:t1}</w:t>
      </w:r>
    </w:p>
    <w:p w14:paraId="3DCB6AB0"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begin</w:t>
      </w:r>
      <w:proofErr w:type="gramEnd"/>
      <w:r w:rsidRPr="00BC2E85">
        <w:rPr>
          <w:rFonts w:asciiTheme="majorHAnsi" w:hAnsiTheme="majorHAnsi" w:cs="Courier"/>
          <w:color w:val="000000"/>
          <w:sz w:val="22"/>
          <w:szCs w:val="22"/>
        </w:rPr>
        <w:t>{tabular}{</w:t>
      </w:r>
      <w:proofErr w:type="spellStart"/>
      <w:r w:rsidRPr="00BC2E85">
        <w:rPr>
          <w:rFonts w:asciiTheme="majorHAnsi" w:hAnsiTheme="majorHAnsi" w:cs="Courier"/>
          <w:color w:val="000000"/>
          <w:sz w:val="22"/>
          <w:szCs w:val="22"/>
        </w:rPr>
        <w:t>ccccc</w:t>
      </w:r>
      <w:proofErr w:type="spellEnd"/>
      <w:r w:rsidRPr="00BC2E85">
        <w:rPr>
          <w:rFonts w:asciiTheme="majorHAnsi" w:hAnsiTheme="majorHAnsi" w:cs="Courier"/>
          <w:color w:val="000000"/>
          <w:sz w:val="22"/>
          <w:szCs w:val="22"/>
        </w:rPr>
        <w:t>}</w:t>
      </w:r>
    </w:p>
    <w:p w14:paraId="3FC8A9B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spellStart"/>
      <w:proofErr w:type="gramStart"/>
      <w:r w:rsidRPr="00BC2E85">
        <w:rPr>
          <w:rFonts w:asciiTheme="majorHAnsi" w:hAnsiTheme="majorHAnsi" w:cs="Courier"/>
          <w:color w:val="800000"/>
          <w:sz w:val="22"/>
          <w:szCs w:val="22"/>
        </w:rPr>
        <w:t>hline</w:t>
      </w:r>
      <w:proofErr w:type="spellEnd"/>
      <w:proofErr w:type="gramEnd"/>
    </w:p>
    <w:p w14:paraId="1023D223"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                               &amp; E</w:t>
      </w:r>
      <w:r w:rsidRPr="00BC2E85">
        <w:rPr>
          <w:rFonts w:asciiTheme="majorHAnsi" w:hAnsiTheme="majorHAnsi" w:cs="Courier"/>
          <w:color w:val="800000"/>
          <w:sz w:val="22"/>
          <w:szCs w:val="22"/>
        </w:rPr>
        <w:t>\_</w:t>
      </w:r>
      <w:proofErr w:type="spellStart"/>
      <w:r w:rsidRPr="00BC2E85">
        <w:rPr>
          <w:rFonts w:asciiTheme="majorHAnsi" w:hAnsiTheme="majorHAnsi" w:cs="Courier"/>
          <w:color w:val="800000"/>
          <w:sz w:val="22"/>
          <w:szCs w:val="22"/>
        </w:rPr>
        <w:t>Sampl</w:t>
      </w:r>
      <w:proofErr w:type="spellEnd"/>
      <w:r w:rsidRPr="00BC2E85">
        <w:rPr>
          <w:rFonts w:asciiTheme="majorHAnsi" w:hAnsiTheme="majorHAnsi" w:cs="Courier"/>
          <w:color w:val="000000"/>
          <w:sz w:val="22"/>
          <w:szCs w:val="22"/>
        </w:rPr>
        <w:t xml:space="preserve">                  &amp; E</w:t>
      </w:r>
      <w:r w:rsidRPr="00BC2E85">
        <w:rPr>
          <w:rFonts w:asciiTheme="majorHAnsi" w:hAnsiTheme="majorHAnsi" w:cs="Courier"/>
          <w:color w:val="800000"/>
          <w:sz w:val="22"/>
          <w:szCs w:val="22"/>
        </w:rPr>
        <w:t>\_Saving</w:t>
      </w:r>
      <w:r w:rsidRPr="00BC2E85">
        <w:rPr>
          <w:rFonts w:asciiTheme="majorHAnsi" w:hAnsiTheme="majorHAnsi" w:cs="Courier"/>
          <w:color w:val="000000"/>
          <w:sz w:val="22"/>
          <w:szCs w:val="22"/>
        </w:rPr>
        <w:t xml:space="preserve">                   &amp; R</w:t>
      </w:r>
      <w:r w:rsidRPr="00BC2E85">
        <w:rPr>
          <w:rFonts w:asciiTheme="majorHAnsi" w:hAnsiTheme="majorHAnsi" w:cs="Courier"/>
          <w:color w:val="800000"/>
          <w:sz w:val="22"/>
          <w:szCs w:val="22"/>
        </w:rPr>
        <w:t>\_mean</w:t>
      </w:r>
      <w:r w:rsidRPr="00BC2E85">
        <w:rPr>
          <w:rFonts w:asciiTheme="majorHAnsi" w:hAnsiTheme="majorHAnsi" w:cs="Courier"/>
          <w:color w:val="000000"/>
          <w:sz w:val="22"/>
          <w:szCs w:val="22"/>
        </w:rPr>
        <w:t xml:space="preserve">                    &amp; </w:t>
      </w:r>
      <w:proofErr w:type="spellStart"/>
      <w:r w:rsidRPr="00BC2E85">
        <w:rPr>
          <w:rFonts w:asciiTheme="majorHAnsi" w:hAnsiTheme="majorHAnsi" w:cs="Courier"/>
          <w:color w:val="000000"/>
          <w:sz w:val="22"/>
          <w:szCs w:val="22"/>
        </w:rPr>
        <w:t>Compelexity</w:t>
      </w:r>
      <w:proofErr w:type="spellEnd"/>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4941377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{1}{|c|}{CS</w:t>
      </w:r>
      <w:r w:rsidRPr="00BC2E85">
        <w:rPr>
          <w:rFonts w:asciiTheme="majorHAnsi" w:hAnsiTheme="majorHAnsi" w:cs="Courier"/>
          <w:color w:val="800000"/>
          <w:sz w:val="22"/>
          <w:szCs w:val="22"/>
        </w:rPr>
        <w:t>\_temp</w:t>
      </w:r>
      <w:r w:rsidRPr="00BC2E85">
        <w:rPr>
          <w:rFonts w:asciiTheme="majorHAnsi" w:hAnsiTheme="majorHAnsi" w:cs="Courier"/>
          <w:color w:val="000000"/>
          <w:sz w:val="22"/>
          <w:szCs w:val="22"/>
        </w:rPr>
        <w:t xml:space="preserv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{1}{c|}{75</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{1}{c|}{74.9</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{1}{c|}{0.06}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{1}{c|}{O(M)}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65F9DD9E"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{1}{|c|}{TC</w:t>
      </w:r>
      <w:r w:rsidRPr="00BC2E85">
        <w:rPr>
          <w:rFonts w:asciiTheme="majorHAnsi" w:hAnsiTheme="majorHAnsi" w:cs="Courier"/>
          <w:color w:val="800000"/>
          <w:sz w:val="22"/>
          <w:szCs w:val="22"/>
        </w:rPr>
        <w:t>\_temp</w:t>
      </w:r>
      <w:r w:rsidRPr="00BC2E85">
        <w:rPr>
          <w:rFonts w:asciiTheme="majorHAnsi" w:hAnsiTheme="majorHAnsi" w:cs="Courier"/>
          <w:color w:val="000000"/>
          <w:sz w:val="22"/>
          <w:szCs w:val="22"/>
        </w:rPr>
        <w:t xml:space="preserv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{1}{c|}{0</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{1}{c|}{34.3</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{1}{c|}{0.022}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{1}{c|}{O(N)}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3DB7ED3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{1}{|c|}{CS</w:t>
      </w:r>
      <w:r w:rsidRPr="00BC2E85">
        <w:rPr>
          <w:rFonts w:asciiTheme="majorHAnsi" w:hAnsiTheme="majorHAnsi" w:cs="Courier"/>
          <w:color w:val="800000"/>
          <w:sz w:val="22"/>
          <w:szCs w:val="22"/>
        </w:rPr>
        <w:t>\_CO2</w:t>
      </w:r>
      <w:r w:rsidRPr="00BC2E85">
        <w:rPr>
          <w:rFonts w:asciiTheme="majorHAnsi" w:hAnsiTheme="majorHAnsi" w:cs="Courier"/>
          <w:color w:val="000000"/>
          <w:sz w:val="22"/>
          <w:szCs w:val="22"/>
        </w:rPr>
        <w:t xml:space="preserv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{1}{c|}{50</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{1}{c|}{49.4</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{1}{c|}{0.5}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{1}{c|}{O(M)}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5414F3C8"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800000"/>
          <w:sz w:val="22"/>
          <w:szCs w:val="22"/>
        </w:rPr>
        <w:t>\</w:t>
      </w:r>
      <w:proofErr w:type="gramStart"/>
      <w:r w:rsidRPr="00BC2E85">
        <w:rPr>
          <w:rFonts w:asciiTheme="majorHAnsi" w:hAnsiTheme="majorHAnsi" w:cs="Courier"/>
          <w:color w:val="800000"/>
          <w:sz w:val="22"/>
          <w:szCs w:val="22"/>
        </w:rPr>
        <w:t>multicolumn</w:t>
      </w:r>
      <w:proofErr w:type="gramEnd"/>
      <w:r w:rsidRPr="00BC2E85">
        <w:rPr>
          <w:rFonts w:asciiTheme="majorHAnsi" w:hAnsiTheme="majorHAnsi" w:cs="Courier"/>
          <w:color w:val="000000"/>
          <w:sz w:val="22"/>
          <w:szCs w:val="22"/>
        </w:rPr>
        <w:t>{1}{|c|}{TC</w:t>
      </w:r>
      <w:r w:rsidRPr="00BC2E85">
        <w:rPr>
          <w:rFonts w:asciiTheme="majorHAnsi" w:hAnsiTheme="majorHAnsi" w:cs="Courier"/>
          <w:color w:val="800000"/>
          <w:sz w:val="22"/>
          <w:szCs w:val="22"/>
        </w:rPr>
        <w:t>\_CO2</w:t>
      </w:r>
      <w:r w:rsidRPr="00BC2E85">
        <w:rPr>
          <w:rFonts w:asciiTheme="majorHAnsi" w:hAnsiTheme="majorHAnsi" w:cs="Courier"/>
          <w:color w:val="000000"/>
          <w:sz w:val="22"/>
          <w:szCs w:val="22"/>
        </w:rPr>
        <w:t xml:space="preserv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{1}{c|}{0</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{1}{c|}{0.06</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{1}{c|}{0.37}  &amp; </w:t>
      </w:r>
      <w:r w:rsidRPr="00BC2E85">
        <w:rPr>
          <w:rFonts w:asciiTheme="majorHAnsi" w:hAnsiTheme="majorHAnsi" w:cs="Courier"/>
          <w:color w:val="800000"/>
          <w:sz w:val="22"/>
          <w:szCs w:val="22"/>
        </w:rPr>
        <w:t>\multicolumn</w:t>
      </w:r>
      <w:r w:rsidRPr="00BC2E85">
        <w:rPr>
          <w:rFonts w:asciiTheme="majorHAnsi" w:hAnsiTheme="majorHAnsi" w:cs="Courier"/>
          <w:color w:val="000000"/>
          <w:sz w:val="22"/>
          <w:szCs w:val="22"/>
        </w:rPr>
        <w:t xml:space="preserve">{1}{c|}{O(N)} </w:t>
      </w:r>
      <w:r w:rsidRPr="00BC2E85">
        <w:rPr>
          <w:rFonts w:asciiTheme="majorHAnsi" w:hAnsiTheme="majorHAnsi" w:cs="Courier"/>
          <w:color w:val="800000"/>
          <w:sz w:val="22"/>
          <w:szCs w:val="22"/>
        </w:rPr>
        <w:t>\\</w:t>
      </w:r>
      <w:r w:rsidRPr="00BC2E85">
        <w:rPr>
          <w:rFonts w:asciiTheme="majorHAnsi" w:hAnsiTheme="majorHAnsi" w:cs="Courier"/>
          <w:color w:val="000000"/>
          <w:sz w:val="22"/>
          <w:szCs w:val="22"/>
        </w:rPr>
        <w:t xml:space="preserve"> </w:t>
      </w:r>
      <w:r w:rsidRPr="00BC2E85">
        <w:rPr>
          <w:rFonts w:asciiTheme="majorHAnsi" w:hAnsiTheme="majorHAnsi" w:cs="Courier"/>
          <w:color w:val="800000"/>
          <w:sz w:val="22"/>
          <w:szCs w:val="22"/>
        </w:rPr>
        <w:t>\</w:t>
      </w:r>
      <w:proofErr w:type="spellStart"/>
      <w:r w:rsidRPr="00BC2E85">
        <w:rPr>
          <w:rFonts w:asciiTheme="majorHAnsi" w:hAnsiTheme="majorHAnsi" w:cs="Courier"/>
          <w:color w:val="800000"/>
          <w:sz w:val="22"/>
          <w:szCs w:val="22"/>
        </w:rPr>
        <w:t>hline</w:t>
      </w:r>
      <w:proofErr w:type="spellEnd"/>
    </w:p>
    <w:p w14:paraId="42D92975"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{tabular}</w:t>
      </w:r>
    </w:p>
    <w:p w14:paraId="2018334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CC"/>
          <w:sz w:val="22"/>
          <w:szCs w:val="22"/>
        </w:rPr>
        <w:t>\</w:t>
      </w:r>
      <w:proofErr w:type="gramStart"/>
      <w:r w:rsidRPr="00BC2E85">
        <w:rPr>
          <w:rFonts w:asciiTheme="majorHAnsi" w:hAnsiTheme="majorHAnsi" w:cs="Courier"/>
          <w:color w:val="0000CC"/>
          <w:sz w:val="22"/>
          <w:szCs w:val="22"/>
        </w:rPr>
        <w:t>end</w:t>
      </w:r>
      <w:proofErr w:type="gramEnd"/>
      <w:r w:rsidRPr="00BC2E85">
        <w:rPr>
          <w:rFonts w:asciiTheme="majorHAnsi" w:hAnsiTheme="majorHAnsi" w:cs="Courier"/>
          <w:color w:val="000000"/>
          <w:sz w:val="22"/>
          <w:szCs w:val="22"/>
        </w:rPr>
        <w:t>{table}</w:t>
      </w:r>
    </w:p>
    <w:p w14:paraId="5B736F4C"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7681AE44"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r w:rsidRPr="00BC2E85">
        <w:rPr>
          <w:rFonts w:asciiTheme="majorHAnsi" w:hAnsiTheme="majorHAnsi" w:cs="Courier"/>
          <w:color w:val="000000"/>
          <w:sz w:val="22"/>
          <w:szCs w:val="22"/>
        </w:rPr>
        <w:t xml:space="preserve">Most of existing compression techniques is applicable for scenarios wherein computational energy cost is insignificant comparable to communication cost. The energy requirements of data transmission mainly depend on packet size to be transmitted. Authors </w:t>
      </w:r>
      <w:proofErr w:type="gramStart"/>
      <w:r w:rsidRPr="00BC2E85">
        <w:rPr>
          <w:rFonts w:asciiTheme="majorHAnsi" w:hAnsiTheme="majorHAnsi" w:cs="Courier"/>
          <w:color w:val="000000"/>
          <w:sz w:val="22"/>
          <w:szCs w:val="22"/>
        </w:rPr>
        <w:t>in[</w:t>
      </w:r>
      <w:proofErr w:type="gramEnd"/>
      <w:r w:rsidRPr="00BC2E85">
        <w:rPr>
          <w:rFonts w:asciiTheme="majorHAnsi" w:hAnsiTheme="majorHAnsi" w:cs="Courier"/>
          <w:color w:val="000000"/>
          <w:sz w:val="22"/>
          <w:szCs w:val="22"/>
        </w:rPr>
        <w:t>][], address the effectiveness of compressive sensing in term of communication cost. Their simulation results prove that compressive sensing still is useful for the scenarios which data sampling cost is not comparable with communication cost. Simulation results shows that compressive sensing provides better lifetime rather than transform coding approach.</w:t>
      </w:r>
    </w:p>
    <w:p w14:paraId="680769FA" w14:textId="77777777" w:rsidR="00BC2E85" w:rsidRPr="00BC2E85" w:rsidRDefault="00BC2E85" w:rsidP="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Courier"/>
          <w:sz w:val="22"/>
          <w:szCs w:val="22"/>
        </w:rPr>
      </w:pPr>
    </w:p>
    <w:p w14:paraId="7F797EA6" w14:textId="77777777" w:rsidR="005140F6" w:rsidRPr="00BC2E85" w:rsidRDefault="005140F6" w:rsidP="00BC2E85">
      <w:pPr>
        <w:jc w:val="both"/>
        <w:rPr>
          <w:rFonts w:asciiTheme="majorHAnsi" w:hAnsiTheme="majorHAnsi"/>
          <w:sz w:val="22"/>
          <w:szCs w:val="22"/>
        </w:rPr>
      </w:pPr>
    </w:p>
    <w:sectPr w:rsidR="005140F6" w:rsidRPr="00BC2E85" w:rsidSect="005140F6">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4" w:author="Zahra" w:date="2014-08-01T14:27:00Z" w:initials="I">
    <w:p w14:paraId="59E26588" w14:textId="77777777" w:rsidR="00BD500A" w:rsidRDefault="00BD500A">
      <w:pPr>
        <w:pStyle w:val="CommentText"/>
      </w:pPr>
      <w:r>
        <w:rPr>
          <w:rStyle w:val="CommentReference"/>
        </w:rPr>
        <w:annotationRef/>
      </w:r>
      <w:proofErr w:type="gramStart"/>
      <w:r>
        <w:t>why</w:t>
      </w:r>
      <w:proofErr w:type="gramEnd"/>
      <w:r>
        <w:t>?</w:t>
      </w:r>
    </w:p>
  </w:comment>
  <w:comment w:id="24" w:author="Zahra" w:date="2014-08-01T14:28:00Z" w:initials="I">
    <w:p w14:paraId="5D5DE739" w14:textId="77777777" w:rsidR="00BD500A" w:rsidRDefault="00BD500A">
      <w:pPr>
        <w:pStyle w:val="CommentText"/>
      </w:pPr>
      <w:r>
        <w:rPr>
          <w:rStyle w:val="CommentReference"/>
        </w:rPr>
        <w:annotationRef/>
      </w:r>
      <w:r>
        <w:t xml:space="preserve">There are not clear </w:t>
      </w:r>
      <w:proofErr w:type="spellStart"/>
      <w:r>
        <w:t>simiarity</w:t>
      </w:r>
      <w:proofErr w:type="spellEnd"/>
      <w:r>
        <w:t xml:space="preserve"> among these three? </w:t>
      </w:r>
      <w:proofErr w:type="gramStart"/>
      <w:r>
        <w:t>for</w:t>
      </w:r>
      <w:proofErr w:type="gramEnd"/>
      <w:r>
        <w:t xml:space="preserve"> example you could do aggregation for query-driven?</w:t>
      </w:r>
    </w:p>
  </w:comment>
  <w:comment w:id="119" w:author="Zahra" w:date="2014-08-01T14:54:00Z" w:initials="I">
    <w:p w14:paraId="767C6738" w14:textId="77777777" w:rsidR="00BD500A" w:rsidRDefault="00BD500A" w:rsidP="00BA626B">
      <w:pPr>
        <w:pStyle w:val="CommentText"/>
      </w:pPr>
      <w:r>
        <w:rPr>
          <w:rStyle w:val="CommentReference"/>
        </w:rPr>
        <w:annotationRef/>
      </w:r>
      <w:proofErr w:type="gramStart"/>
      <w:r>
        <w:t>can</w:t>
      </w:r>
      <w:proofErr w:type="gramEnd"/>
      <w:r>
        <w:t xml:space="preserve"> be replaced: basically, lossless data compression techniques are promising for either digital data or when </w:t>
      </w:r>
      <w:proofErr w:type="spellStart"/>
      <w:r>
        <w:t>lossy</w:t>
      </w:r>
      <w:proofErr w:type="spellEnd"/>
      <w:r>
        <w:t xml:space="preserve"> methods can not be applied.</w:t>
      </w:r>
    </w:p>
  </w:comment>
  <w:comment w:id="417" w:author="Zahra" w:date="2014-08-01T17:08:00Z" w:initials="I">
    <w:p w14:paraId="1D90D6AB" w14:textId="77777777" w:rsidR="00BD500A" w:rsidRDefault="00BD500A">
      <w:pPr>
        <w:pStyle w:val="CommentText"/>
      </w:pPr>
      <w:r>
        <w:rPr>
          <w:rStyle w:val="CommentReference"/>
        </w:rPr>
        <w:annotationRef/>
      </w:r>
      <w:proofErr w:type="gramStart"/>
      <w:r>
        <w:t>who</w:t>
      </w:r>
      <w:proofErr w:type="gramEnd"/>
      <w:r>
        <w:t>?</w:t>
      </w:r>
    </w:p>
  </w:comment>
  <w:comment w:id="418" w:author="Zahra" w:date="2014-08-01T17:08:00Z" w:initials="I">
    <w:p w14:paraId="58881365" w14:textId="77777777" w:rsidR="00BD500A" w:rsidRDefault="00BD500A">
      <w:pPr>
        <w:pStyle w:val="CommentText"/>
      </w:pPr>
      <w:r>
        <w:rPr>
          <w:rStyle w:val="CommentReference"/>
        </w:rPr>
        <w:annotationRef/>
      </w:r>
      <w:proofErr w:type="spellStart"/>
      <w:proofErr w:type="gramStart"/>
      <w:r>
        <w:t>refrence</w:t>
      </w:r>
      <w:proofErr w:type="spellEnd"/>
      <w:proofErr w:type="gramEnd"/>
    </w:p>
  </w:comment>
  <w:comment w:id="428" w:author="Zahra" w:date="2014-08-01T17:11:00Z" w:initials="I">
    <w:p w14:paraId="775CE926" w14:textId="77777777" w:rsidR="00BD500A" w:rsidRDefault="00BD500A">
      <w:pPr>
        <w:pStyle w:val="CommentText"/>
      </w:pPr>
      <w:r>
        <w:rPr>
          <w:rStyle w:val="CommentReference"/>
        </w:rPr>
        <w:annotationRef/>
      </w:r>
      <w:proofErr w:type="gramStart"/>
      <w:r>
        <w:t>who</w:t>
      </w:r>
      <w:proofErr w:type="gramEnd"/>
      <w:r>
        <w:t>?</w:t>
      </w:r>
    </w:p>
  </w:comment>
  <w:comment w:id="434" w:author="Zahra" w:date="2014-08-01T17:12:00Z" w:initials="I">
    <w:p w14:paraId="42694061" w14:textId="77777777" w:rsidR="00BD500A" w:rsidRDefault="00BD500A">
      <w:pPr>
        <w:pStyle w:val="CommentText"/>
      </w:pPr>
      <w:r>
        <w:rPr>
          <w:rStyle w:val="CommentReference"/>
        </w:rPr>
        <w:annotationRef/>
      </w:r>
      <w:proofErr w:type="gramStart"/>
      <w:r>
        <w:t>in</w:t>
      </w:r>
      <w:proofErr w:type="gramEnd"/>
      <w:r>
        <w:t xml:space="preserve"> comparison to whom?</w:t>
      </w:r>
    </w:p>
  </w:comment>
  <w:comment w:id="517" w:author="Zahra" w:date="2014-08-01T17:35:00Z" w:initials="I">
    <w:p w14:paraId="5AD7A087" w14:textId="77777777" w:rsidR="00BD500A" w:rsidRDefault="00BD500A">
      <w:pPr>
        <w:pStyle w:val="CommentText"/>
      </w:pPr>
      <w:r>
        <w:rPr>
          <w:rStyle w:val="CommentReference"/>
        </w:rPr>
        <w:annotationRef/>
      </w:r>
      <w:proofErr w:type="spellStart"/>
      <w:proofErr w:type="gramStart"/>
      <w:r>
        <w:t>refrence</w:t>
      </w:r>
      <w:proofErr w:type="spellEnd"/>
      <w:proofErr w:type="gramEnd"/>
    </w:p>
  </w:comment>
  <w:comment w:id="550" w:author="Zahra" w:date="2014-08-01T17:42:00Z" w:initials="I">
    <w:p w14:paraId="1D364C56" w14:textId="77777777" w:rsidR="00BD500A" w:rsidRDefault="00BD500A">
      <w:pPr>
        <w:pStyle w:val="CommentText"/>
      </w:pPr>
      <w:r>
        <w:rPr>
          <w:rStyle w:val="CommentReference"/>
        </w:rPr>
        <w:annotationRef/>
      </w:r>
      <w:proofErr w:type="spellStart"/>
      <w:proofErr w:type="gramStart"/>
      <w:r>
        <w:t>sensory</w:t>
      </w:r>
      <w:proofErr w:type="gramEnd"/>
      <w:r>
        <w:t>?sensors</w:t>
      </w:r>
      <w:proofErr w:type="spellEnd"/>
      <w:r>
        <w:t>?</w:t>
      </w:r>
    </w:p>
  </w:comment>
  <w:comment w:id="557" w:author="Zahra" w:date="2014-08-01T17:45:00Z" w:initials="I">
    <w:p w14:paraId="471B4B4B" w14:textId="77777777" w:rsidR="00BD500A" w:rsidRDefault="00BD500A">
      <w:pPr>
        <w:pStyle w:val="CommentText"/>
      </w:pPr>
      <w:r>
        <w:rPr>
          <w:rStyle w:val="CommentReference"/>
        </w:rPr>
        <w:annotationRef/>
      </w:r>
      <w:proofErr w:type="spellStart"/>
      <w:proofErr w:type="gramStart"/>
      <w:r>
        <w:t>by</w:t>
      </w:r>
      <w:proofErr w:type="gramEnd"/>
      <w:r>
        <w:t>?with</w:t>
      </w:r>
      <w:proofErr w:type="spellEnd"/>
      <w:r>
        <w:t xml:space="preserve">? </w:t>
      </w:r>
      <w:proofErr w:type="gramStart"/>
      <w:r>
        <w:t>you</w:t>
      </w:r>
      <w:proofErr w:type="gramEnd"/>
      <w:r>
        <w:t xml:space="preserve"> have </w:t>
      </w:r>
      <w:proofErr w:type="spellStart"/>
      <w:r>
        <w:t>anothr</w:t>
      </w:r>
      <w:proofErr w:type="spellEnd"/>
      <w:r>
        <w:t xml:space="preserve"> by in this </w:t>
      </w:r>
      <w:proofErr w:type="spellStart"/>
      <w:r>
        <w:t>senstence</w:t>
      </w:r>
      <w:proofErr w:type="spellEnd"/>
    </w:p>
  </w:comment>
  <w:comment w:id="566" w:author="Zahra" w:date="2014-08-01T17:46:00Z" w:initials="I">
    <w:p w14:paraId="7D246418" w14:textId="77777777" w:rsidR="00BD500A" w:rsidRDefault="00BD500A">
      <w:pPr>
        <w:pStyle w:val="CommentText"/>
      </w:pPr>
      <w:r>
        <w:rPr>
          <w:rStyle w:val="CommentReference"/>
        </w:rPr>
        <w:annotationRef/>
      </w:r>
      <w:proofErr w:type="gramStart"/>
      <w:r>
        <w:t>what</w:t>
      </w:r>
      <w:proofErr w:type="gramEnd"/>
      <w:r>
        <w:t xml:space="preserve"> do u mean?</w:t>
      </w:r>
    </w:p>
  </w:comment>
  <w:comment w:id="586" w:author="University of Twente" w:date="2014-08-01T23:11:00Z" w:initials="UoT">
    <w:p w14:paraId="7820E37A" w14:textId="77777777" w:rsidR="00BD500A" w:rsidRDefault="00BD500A">
      <w:pPr>
        <w:pStyle w:val="CommentText"/>
      </w:pPr>
      <w:r>
        <w:rPr>
          <w:rStyle w:val="CommentReference"/>
        </w:rPr>
        <w:annotationRef/>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E85"/>
    <w:rsid w:val="000172F5"/>
    <w:rsid w:val="00047826"/>
    <w:rsid w:val="000A07CA"/>
    <w:rsid w:val="000C6D82"/>
    <w:rsid w:val="000E2E51"/>
    <w:rsid w:val="00100FE3"/>
    <w:rsid w:val="0011409E"/>
    <w:rsid w:val="0013147F"/>
    <w:rsid w:val="001533A9"/>
    <w:rsid w:val="00162054"/>
    <w:rsid w:val="001902D3"/>
    <w:rsid w:val="001A0FFF"/>
    <w:rsid w:val="001B344D"/>
    <w:rsid w:val="00284868"/>
    <w:rsid w:val="00284980"/>
    <w:rsid w:val="002F5F52"/>
    <w:rsid w:val="003379AF"/>
    <w:rsid w:val="00347488"/>
    <w:rsid w:val="00354911"/>
    <w:rsid w:val="003812DB"/>
    <w:rsid w:val="003D3C2B"/>
    <w:rsid w:val="003F1133"/>
    <w:rsid w:val="00416371"/>
    <w:rsid w:val="004304E4"/>
    <w:rsid w:val="004E2214"/>
    <w:rsid w:val="004E51D3"/>
    <w:rsid w:val="004F62E9"/>
    <w:rsid w:val="005140F6"/>
    <w:rsid w:val="00514FBC"/>
    <w:rsid w:val="00533CFE"/>
    <w:rsid w:val="00535F18"/>
    <w:rsid w:val="00542CD5"/>
    <w:rsid w:val="00553D67"/>
    <w:rsid w:val="005A50D6"/>
    <w:rsid w:val="005F3405"/>
    <w:rsid w:val="005F6254"/>
    <w:rsid w:val="00610AF2"/>
    <w:rsid w:val="00624E83"/>
    <w:rsid w:val="00666A43"/>
    <w:rsid w:val="006A3882"/>
    <w:rsid w:val="006C1908"/>
    <w:rsid w:val="006E03B6"/>
    <w:rsid w:val="006F428D"/>
    <w:rsid w:val="00722C37"/>
    <w:rsid w:val="00731C63"/>
    <w:rsid w:val="007425F1"/>
    <w:rsid w:val="0075239E"/>
    <w:rsid w:val="00784589"/>
    <w:rsid w:val="00786397"/>
    <w:rsid w:val="007B65C8"/>
    <w:rsid w:val="007F7607"/>
    <w:rsid w:val="008043E6"/>
    <w:rsid w:val="0083094C"/>
    <w:rsid w:val="00834124"/>
    <w:rsid w:val="00835D59"/>
    <w:rsid w:val="00841AC4"/>
    <w:rsid w:val="00882D41"/>
    <w:rsid w:val="0089502F"/>
    <w:rsid w:val="00913508"/>
    <w:rsid w:val="009524BE"/>
    <w:rsid w:val="00983834"/>
    <w:rsid w:val="00994A14"/>
    <w:rsid w:val="0099558A"/>
    <w:rsid w:val="009A6FC9"/>
    <w:rsid w:val="009B1604"/>
    <w:rsid w:val="009D1045"/>
    <w:rsid w:val="00A00A1C"/>
    <w:rsid w:val="00A10CBB"/>
    <w:rsid w:val="00A21AB2"/>
    <w:rsid w:val="00A26F9F"/>
    <w:rsid w:val="00A3689D"/>
    <w:rsid w:val="00A709A3"/>
    <w:rsid w:val="00AB1728"/>
    <w:rsid w:val="00AD0FC9"/>
    <w:rsid w:val="00AE0563"/>
    <w:rsid w:val="00AE37D7"/>
    <w:rsid w:val="00AE72C4"/>
    <w:rsid w:val="00B1029B"/>
    <w:rsid w:val="00B93C95"/>
    <w:rsid w:val="00BA626B"/>
    <w:rsid w:val="00BB08D4"/>
    <w:rsid w:val="00BC2E85"/>
    <w:rsid w:val="00BD0232"/>
    <w:rsid w:val="00BD0A36"/>
    <w:rsid w:val="00BD500A"/>
    <w:rsid w:val="00BF7803"/>
    <w:rsid w:val="00C118F2"/>
    <w:rsid w:val="00C14BCF"/>
    <w:rsid w:val="00C46B7F"/>
    <w:rsid w:val="00C74A9B"/>
    <w:rsid w:val="00CB127A"/>
    <w:rsid w:val="00CC2611"/>
    <w:rsid w:val="00D076A9"/>
    <w:rsid w:val="00D10DE5"/>
    <w:rsid w:val="00D368BB"/>
    <w:rsid w:val="00D53958"/>
    <w:rsid w:val="00D65FE5"/>
    <w:rsid w:val="00DD0A73"/>
    <w:rsid w:val="00DE48EA"/>
    <w:rsid w:val="00DF6EFA"/>
    <w:rsid w:val="00E13E77"/>
    <w:rsid w:val="00E33BA3"/>
    <w:rsid w:val="00E760A8"/>
    <w:rsid w:val="00EB2EE4"/>
    <w:rsid w:val="00EB338B"/>
    <w:rsid w:val="00F01663"/>
    <w:rsid w:val="00F20A93"/>
    <w:rsid w:val="00F37604"/>
    <w:rsid w:val="00F6327F"/>
    <w:rsid w:val="00F76823"/>
    <w:rsid w:val="00F952D1"/>
    <w:rsid w:val="00FD4F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1C94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C2E85"/>
    <w:rPr>
      <w:rFonts w:ascii="Courier" w:hAnsi="Courier" w:cs="Courier"/>
      <w:sz w:val="20"/>
      <w:szCs w:val="20"/>
    </w:rPr>
  </w:style>
  <w:style w:type="paragraph" w:styleId="BalloonText">
    <w:name w:val="Balloon Text"/>
    <w:basedOn w:val="Normal"/>
    <w:link w:val="BalloonTextChar"/>
    <w:uiPriority w:val="99"/>
    <w:semiHidden/>
    <w:unhideWhenUsed/>
    <w:rsid w:val="00AD0FC9"/>
    <w:rPr>
      <w:rFonts w:ascii="Tahoma" w:hAnsi="Tahoma" w:cs="Tahoma"/>
      <w:sz w:val="16"/>
      <w:szCs w:val="16"/>
    </w:rPr>
  </w:style>
  <w:style w:type="character" w:customStyle="1" w:styleId="BalloonTextChar">
    <w:name w:val="Balloon Text Char"/>
    <w:basedOn w:val="DefaultParagraphFont"/>
    <w:link w:val="BalloonText"/>
    <w:uiPriority w:val="99"/>
    <w:semiHidden/>
    <w:rsid w:val="00AD0FC9"/>
    <w:rPr>
      <w:rFonts w:ascii="Tahoma" w:hAnsi="Tahoma" w:cs="Tahoma"/>
      <w:sz w:val="16"/>
      <w:szCs w:val="16"/>
    </w:rPr>
  </w:style>
  <w:style w:type="character" w:styleId="CommentReference">
    <w:name w:val="annotation reference"/>
    <w:basedOn w:val="DefaultParagraphFont"/>
    <w:uiPriority w:val="99"/>
    <w:semiHidden/>
    <w:unhideWhenUsed/>
    <w:rsid w:val="00AD0FC9"/>
    <w:rPr>
      <w:sz w:val="16"/>
      <w:szCs w:val="16"/>
    </w:rPr>
  </w:style>
  <w:style w:type="paragraph" w:styleId="CommentText">
    <w:name w:val="annotation text"/>
    <w:basedOn w:val="Normal"/>
    <w:link w:val="CommentTextChar"/>
    <w:uiPriority w:val="99"/>
    <w:semiHidden/>
    <w:unhideWhenUsed/>
    <w:rsid w:val="00AD0FC9"/>
    <w:rPr>
      <w:sz w:val="20"/>
      <w:szCs w:val="20"/>
    </w:rPr>
  </w:style>
  <w:style w:type="character" w:customStyle="1" w:styleId="CommentTextChar">
    <w:name w:val="Comment Text Char"/>
    <w:basedOn w:val="DefaultParagraphFont"/>
    <w:link w:val="CommentText"/>
    <w:uiPriority w:val="99"/>
    <w:semiHidden/>
    <w:rsid w:val="00AD0FC9"/>
    <w:rPr>
      <w:sz w:val="20"/>
      <w:szCs w:val="20"/>
    </w:rPr>
  </w:style>
  <w:style w:type="paragraph" w:styleId="CommentSubject">
    <w:name w:val="annotation subject"/>
    <w:basedOn w:val="CommentText"/>
    <w:next w:val="CommentText"/>
    <w:link w:val="CommentSubjectChar"/>
    <w:uiPriority w:val="99"/>
    <w:semiHidden/>
    <w:unhideWhenUsed/>
    <w:rsid w:val="00AD0FC9"/>
    <w:rPr>
      <w:b/>
      <w:bCs/>
    </w:rPr>
  </w:style>
  <w:style w:type="character" w:customStyle="1" w:styleId="CommentSubjectChar">
    <w:name w:val="Comment Subject Char"/>
    <w:basedOn w:val="CommentTextChar"/>
    <w:link w:val="CommentSubject"/>
    <w:uiPriority w:val="99"/>
    <w:semiHidden/>
    <w:rsid w:val="00AD0FC9"/>
    <w:rPr>
      <w:b/>
      <w:bCs/>
      <w:sz w:val="20"/>
      <w:szCs w:val="20"/>
    </w:rPr>
  </w:style>
  <w:style w:type="paragraph" w:styleId="Revision">
    <w:name w:val="Revision"/>
    <w:hidden/>
    <w:uiPriority w:val="99"/>
    <w:semiHidden/>
    <w:rsid w:val="00AD0FC9"/>
  </w:style>
  <w:style w:type="paragraph" w:styleId="NormalWeb">
    <w:name w:val="Normal (Web)"/>
    <w:basedOn w:val="Normal"/>
    <w:uiPriority w:val="99"/>
    <w:semiHidden/>
    <w:unhideWhenUsed/>
    <w:rsid w:val="006F428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F428D"/>
  </w:style>
  <w:style w:type="character" w:styleId="Hyperlink">
    <w:name w:val="Hyperlink"/>
    <w:basedOn w:val="DefaultParagraphFont"/>
    <w:uiPriority w:val="99"/>
    <w:semiHidden/>
    <w:unhideWhenUsed/>
    <w:rsid w:val="006F428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C2E85"/>
    <w:rPr>
      <w:rFonts w:ascii="Courier" w:hAnsi="Courier" w:cs="Courier"/>
      <w:sz w:val="20"/>
      <w:szCs w:val="20"/>
    </w:rPr>
  </w:style>
  <w:style w:type="paragraph" w:styleId="BalloonText">
    <w:name w:val="Balloon Text"/>
    <w:basedOn w:val="Normal"/>
    <w:link w:val="BalloonTextChar"/>
    <w:uiPriority w:val="99"/>
    <w:semiHidden/>
    <w:unhideWhenUsed/>
    <w:rsid w:val="00AD0FC9"/>
    <w:rPr>
      <w:rFonts w:ascii="Tahoma" w:hAnsi="Tahoma" w:cs="Tahoma"/>
      <w:sz w:val="16"/>
      <w:szCs w:val="16"/>
    </w:rPr>
  </w:style>
  <w:style w:type="character" w:customStyle="1" w:styleId="BalloonTextChar">
    <w:name w:val="Balloon Text Char"/>
    <w:basedOn w:val="DefaultParagraphFont"/>
    <w:link w:val="BalloonText"/>
    <w:uiPriority w:val="99"/>
    <w:semiHidden/>
    <w:rsid w:val="00AD0FC9"/>
    <w:rPr>
      <w:rFonts w:ascii="Tahoma" w:hAnsi="Tahoma" w:cs="Tahoma"/>
      <w:sz w:val="16"/>
      <w:szCs w:val="16"/>
    </w:rPr>
  </w:style>
  <w:style w:type="character" w:styleId="CommentReference">
    <w:name w:val="annotation reference"/>
    <w:basedOn w:val="DefaultParagraphFont"/>
    <w:uiPriority w:val="99"/>
    <w:semiHidden/>
    <w:unhideWhenUsed/>
    <w:rsid w:val="00AD0FC9"/>
    <w:rPr>
      <w:sz w:val="16"/>
      <w:szCs w:val="16"/>
    </w:rPr>
  </w:style>
  <w:style w:type="paragraph" w:styleId="CommentText">
    <w:name w:val="annotation text"/>
    <w:basedOn w:val="Normal"/>
    <w:link w:val="CommentTextChar"/>
    <w:uiPriority w:val="99"/>
    <w:semiHidden/>
    <w:unhideWhenUsed/>
    <w:rsid w:val="00AD0FC9"/>
    <w:rPr>
      <w:sz w:val="20"/>
      <w:szCs w:val="20"/>
    </w:rPr>
  </w:style>
  <w:style w:type="character" w:customStyle="1" w:styleId="CommentTextChar">
    <w:name w:val="Comment Text Char"/>
    <w:basedOn w:val="DefaultParagraphFont"/>
    <w:link w:val="CommentText"/>
    <w:uiPriority w:val="99"/>
    <w:semiHidden/>
    <w:rsid w:val="00AD0FC9"/>
    <w:rPr>
      <w:sz w:val="20"/>
      <w:szCs w:val="20"/>
    </w:rPr>
  </w:style>
  <w:style w:type="paragraph" w:styleId="CommentSubject">
    <w:name w:val="annotation subject"/>
    <w:basedOn w:val="CommentText"/>
    <w:next w:val="CommentText"/>
    <w:link w:val="CommentSubjectChar"/>
    <w:uiPriority w:val="99"/>
    <w:semiHidden/>
    <w:unhideWhenUsed/>
    <w:rsid w:val="00AD0FC9"/>
    <w:rPr>
      <w:b/>
      <w:bCs/>
    </w:rPr>
  </w:style>
  <w:style w:type="character" w:customStyle="1" w:styleId="CommentSubjectChar">
    <w:name w:val="Comment Subject Char"/>
    <w:basedOn w:val="CommentTextChar"/>
    <w:link w:val="CommentSubject"/>
    <w:uiPriority w:val="99"/>
    <w:semiHidden/>
    <w:rsid w:val="00AD0FC9"/>
    <w:rPr>
      <w:b/>
      <w:bCs/>
      <w:sz w:val="20"/>
      <w:szCs w:val="20"/>
    </w:rPr>
  </w:style>
  <w:style w:type="paragraph" w:styleId="Revision">
    <w:name w:val="Revision"/>
    <w:hidden/>
    <w:uiPriority w:val="99"/>
    <w:semiHidden/>
    <w:rsid w:val="00AD0FC9"/>
  </w:style>
  <w:style w:type="paragraph" w:styleId="NormalWeb">
    <w:name w:val="Normal (Web)"/>
    <w:basedOn w:val="Normal"/>
    <w:uiPriority w:val="99"/>
    <w:semiHidden/>
    <w:unhideWhenUsed/>
    <w:rsid w:val="006F428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F428D"/>
  </w:style>
  <w:style w:type="character" w:styleId="Hyperlink">
    <w:name w:val="Hyperlink"/>
    <w:basedOn w:val="DefaultParagraphFont"/>
    <w:uiPriority w:val="99"/>
    <w:semiHidden/>
    <w:unhideWhenUsed/>
    <w:rsid w:val="006F42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21042">
      <w:bodyDiv w:val="1"/>
      <w:marLeft w:val="0"/>
      <w:marRight w:val="0"/>
      <w:marTop w:val="0"/>
      <w:marBottom w:val="0"/>
      <w:divBdr>
        <w:top w:val="none" w:sz="0" w:space="0" w:color="auto"/>
        <w:left w:val="none" w:sz="0" w:space="0" w:color="auto"/>
        <w:bottom w:val="none" w:sz="0" w:space="0" w:color="auto"/>
        <w:right w:val="none" w:sz="0" w:space="0" w:color="auto"/>
      </w:divBdr>
    </w:div>
    <w:div w:id="1370913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diagramData" Target="diagrams/data2.xml"/><Relationship Id="rId13" Type="http://schemas.openxmlformats.org/officeDocument/2006/relationships/diagramLayout" Target="diagrams/layout2.xml"/><Relationship Id="rId14" Type="http://schemas.openxmlformats.org/officeDocument/2006/relationships/diagramQuickStyle" Target="diagrams/quickStyle2.xml"/><Relationship Id="rId15" Type="http://schemas.openxmlformats.org/officeDocument/2006/relationships/diagramColors" Target="diagrams/colors2.xml"/><Relationship Id="rId16" Type="http://schemas.microsoft.com/office/2007/relationships/diagramDrawing" Target="diagrams/drawing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65B052-2BB6-4BBE-8AFE-D0A3B0C17F4C}" type="doc">
      <dgm:prSet loTypeId="urn:microsoft.com/office/officeart/2009/3/layout/HorizontalOrganizationChart" loCatId="hierarchy" qsTypeId="urn:microsoft.com/office/officeart/2005/8/quickstyle/simple1" qsCatId="simple" csTypeId="urn:microsoft.com/office/officeart/2005/8/colors/accent0_2" csCatId="mainScheme" phldr="1"/>
      <dgm:spPr/>
      <dgm:t>
        <a:bodyPr/>
        <a:lstStyle/>
        <a:p>
          <a:endParaRPr lang="nl-NL"/>
        </a:p>
      </dgm:t>
    </dgm:pt>
    <dgm:pt modelId="{D4828133-CCBF-48A1-9606-86EAADD7E2F1}">
      <dgm:prSet phldrT="[Text]" custT="1"/>
      <dgm:spPr/>
      <dgm:t>
        <a:bodyPr/>
        <a:lstStyle/>
        <a:p>
          <a:r>
            <a:rPr lang="nl-NL" sz="1200"/>
            <a:t>Energy-efficiency</a:t>
          </a:r>
        </a:p>
      </dgm:t>
    </dgm:pt>
    <dgm:pt modelId="{5F659EFC-D5C7-4A51-8BD3-7D4B3AC3203D}" type="parTrans" cxnId="{13B6A313-D770-41E3-AA76-2FE630369ACE}">
      <dgm:prSet/>
      <dgm:spPr/>
      <dgm:t>
        <a:bodyPr/>
        <a:lstStyle/>
        <a:p>
          <a:endParaRPr lang="nl-NL" sz="1200"/>
        </a:p>
      </dgm:t>
    </dgm:pt>
    <dgm:pt modelId="{F9E20C5C-1F6C-4D31-91A8-F1C1284B0ABA}" type="sibTrans" cxnId="{13B6A313-D770-41E3-AA76-2FE630369ACE}">
      <dgm:prSet/>
      <dgm:spPr/>
      <dgm:t>
        <a:bodyPr/>
        <a:lstStyle/>
        <a:p>
          <a:endParaRPr lang="nl-NL" sz="1200"/>
        </a:p>
      </dgm:t>
    </dgm:pt>
    <dgm:pt modelId="{0366527B-0B27-4DE7-B124-1EC3D382D0CD}">
      <dgm:prSet phldrT="[Text]" custT="1"/>
      <dgm:spPr/>
      <dgm:t>
        <a:bodyPr/>
        <a:lstStyle/>
        <a:p>
          <a:r>
            <a:rPr lang="nl-NL" sz="1200"/>
            <a:t>Scheduling</a:t>
          </a:r>
        </a:p>
      </dgm:t>
    </dgm:pt>
    <dgm:pt modelId="{E7283225-D303-4B0D-A25B-E0B622F7C6AA}" type="parTrans" cxnId="{FF809BF0-B86B-4F21-9A40-228CB2130847}">
      <dgm:prSet/>
      <dgm:spPr/>
      <dgm:t>
        <a:bodyPr/>
        <a:lstStyle/>
        <a:p>
          <a:endParaRPr lang="nl-NL" sz="1200"/>
        </a:p>
      </dgm:t>
    </dgm:pt>
    <dgm:pt modelId="{302C0EEC-7CC6-4814-9804-BBBB0C3DB859}" type="sibTrans" cxnId="{FF809BF0-B86B-4F21-9A40-228CB2130847}">
      <dgm:prSet/>
      <dgm:spPr/>
      <dgm:t>
        <a:bodyPr/>
        <a:lstStyle/>
        <a:p>
          <a:endParaRPr lang="nl-NL" sz="1200"/>
        </a:p>
      </dgm:t>
    </dgm:pt>
    <dgm:pt modelId="{8F491360-EAA2-4942-A873-6516E0DEADD5}">
      <dgm:prSet phldrT="[Text]" custT="1"/>
      <dgm:spPr/>
      <dgm:t>
        <a:bodyPr/>
        <a:lstStyle/>
        <a:p>
          <a:r>
            <a:rPr lang="nl-NL" sz="1200"/>
            <a:t>In-network processing</a:t>
          </a:r>
        </a:p>
      </dgm:t>
    </dgm:pt>
    <dgm:pt modelId="{59A9EB72-F2F4-4CE0-ACFF-FF6A1B4EC239}" type="parTrans" cxnId="{03516CA4-083D-4768-87C8-903F0A87677B}">
      <dgm:prSet/>
      <dgm:spPr/>
      <dgm:t>
        <a:bodyPr/>
        <a:lstStyle/>
        <a:p>
          <a:endParaRPr lang="nl-NL" sz="1200"/>
        </a:p>
      </dgm:t>
    </dgm:pt>
    <dgm:pt modelId="{1340016C-CC53-447B-A128-D518287C3C39}" type="sibTrans" cxnId="{03516CA4-083D-4768-87C8-903F0A87677B}">
      <dgm:prSet/>
      <dgm:spPr/>
      <dgm:t>
        <a:bodyPr/>
        <a:lstStyle/>
        <a:p>
          <a:endParaRPr lang="nl-NL" sz="1200"/>
        </a:p>
      </dgm:t>
    </dgm:pt>
    <dgm:pt modelId="{B0F54D74-2126-4FF0-87DD-8882F7B3472A}">
      <dgm:prSet phldrT="[Text]" custT="1"/>
      <dgm:spPr/>
      <dgm:t>
        <a:bodyPr/>
        <a:lstStyle/>
        <a:p>
          <a:r>
            <a:rPr lang="nl-NL" sz="1200"/>
            <a:t>Query-driven data reporting</a:t>
          </a:r>
        </a:p>
      </dgm:t>
    </dgm:pt>
    <dgm:pt modelId="{A948A510-BC2F-4FBD-9C9F-54276F13F82B}" type="parTrans" cxnId="{5C8FBF22-364B-4AEF-8A5E-5D9B18BC759F}">
      <dgm:prSet/>
      <dgm:spPr/>
      <dgm:t>
        <a:bodyPr/>
        <a:lstStyle/>
        <a:p>
          <a:endParaRPr lang="nl-NL" sz="1200"/>
        </a:p>
      </dgm:t>
    </dgm:pt>
    <dgm:pt modelId="{242D426C-5351-4EB1-8DC6-5206A304B243}" type="sibTrans" cxnId="{5C8FBF22-364B-4AEF-8A5E-5D9B18BC759F}">
      <dgm:prSet/>
      <dgm:spPr/>
      <dgm:t>
        <a:bodyPr/>
        <a:lstStyle/>
        <a:p>
          <a:endParaRPr lang="nl-NL" sz="1200"/>
        </a:p>
      </dgm:t>
    </dgm:pt>
    <dgm:pt modelId="{FD924B76-ADD2-40C5-9E9A-3151C0FF15A3}">
      <dgm:prSet phldrT="[Text]" custT="1"/>
      <dgm:spPr/>
      <dgm:t>
        <a:bodyPr/>
        <a:lstStyle/>
        <a:p>
          <a:r>
            <a:rPr lang="nl-NL" sz="1200"/>
            <a:t>Data aggregation</a:t>
          </a:r>
        </a:p>
      </dgm:t>
    </dgm:pt>
    <dgm:pt modelId="{DC4CB9D4-43A4-4A21-A0D0-D68F2A9BABDA}" type="parTrans" cxnId="{4E4A0F75-D2DD-4D9B-89A7-D3DEC9B0029E}">
      <dgm:prSet/>
      <dgm:spPr/>
      <dgm:t>
        <a:bodyPr/>
        <a:lstStyle/>
        <a:p>
          <a:endParaRPr lang="nl-NL" sz="1200"/>
        </a:p>
      </dgm:t>
    </dgm:pt>
    <dgm:pt modelId="{99EF9AEF-34CE-4A2B-9A87-E395624603D5}" type="sibTrans" cxnId="{4E4A0F75-D2DD-4D9B-89A7-D3DEC9B0029E}">
      <dgm:prSet/>
      <dgm:spPr/>
      <dgm:t>
        <a:bodyPr/>
        <a:lstStyle/>
        <a:p>
          <a:endParaRPr lang="nl-NL" sz="1200"/>
        </a:p>
      </dgm:t>
    </dgm:pt>
    <dgm:pt modelId="{BBEF4BF3-8AF6-48E7-9EAB-7E518A6F720A}">
      <dgm:prSet phldrT="[Text]" custT="1"/>
      <dgm:spPr/>
      <dgm:t>
        <a:bodyPr/>
        <a:lstStyle/>
        <a:p>
          <a:r>
            <a:rPr lang="nl-NL" sz="1200"/>
            <a:t>Data compression</a:t>
          </a:r>
        </a:p>
      </dgm:t>
    </dgm:pt>
    <dgm:pt modelId="{65D50435-630C-48A3-9191-2F0793B8FFDA}" type="parTrans" cxnId="{92C1182F-5E47-4D37-8F45-1196B2BF36E7}">
      <dgm:prSet/>
      <dgm:spPr/>
      <dgm:t>
        <a:bodyPr/>
        <a:lstStyle/>
        <a:p>
          <a:endParaRPr lang="nl-NL" sz="1200"/>
        </a:p>
      </dgm:t>
    </dgm:pt>
    <dgm:pt modelId="{2448589A-D435-4D15-9684-59225B9C670C}" type="sibTrans" cxnId="{92C1182F-5E47-4D37-8F45-1196B2BF36E7}">
      <dgm:prSet/>
      <dgm:spPr/>
      <dgm:t>
        <a:bodyPr/>
        <a:lstStyle/>
        <a:p>
          <a:endParaRPr lang="nl-NL" sz="1200"/>
        </a:p>
      </dgm:t>
    </dgm:pt>
    <dgm:pt modelId="{85C7E541-5DCC-43BF-A8A5-829FC1C4606C}" type="pres">
      <dgm:prSet presAssocID="{9D65B052-2BB6-4BBE-8AFE-D0A3B0C17F4C}" presName="hierChild1" presStyleCnt="0">
        <dgm:presLayoutVars>
          <dgm:orgChart val="1"/>
          <dgm:chPref val="1"/>
          <dgm:dir/>
          <dgm:animOne val="branch"/>
          <dgm:animLvl val="lvl"/>
          <dgm:resizeHandles/>
        </dgm:presLayoutVars>
      </dgm:prSet>
      <dgm:spPr/>
      <dgm:t>
        <a:bodyPr/>
        <a:lstStyle/>
        <a:p>
          <a:endParaRPr lang="nl-NL"/>
        </a:p>
      </dgm:t>
    </dgm:pt>
    <dgm:pt modelId="{195C4B1F-9B64-4624-9A0D-95A873CB1899}" type="pres">
      <dgm:prSet presAssocID="{D4828133-CCBF-48A1-9606-86EAADD7E2F1}" presName="hierRoot1" presStyleCnt="0">
        <dgm:presLayoutVars>
          <dgm:hierBranch val="init"/>
        </dgm:presLayoutVars>
      </dgm:prSet>
      <dgm:spPr/>
    </dgm:pt>
    <dgm:pt modelId="{E6E21AA6-3AB5-4019-9836-A9AD6EF51F1D}" type="pres">
      <dgm:prSet presAssocID="{D4828133-CCBF-48A1-9606-86EAADD7E2F1}" presName="rootComposite1" presStyleCnt="0"/>
      <dgm:spPr/>
    </dgm:pt>
    <dgm:pt modelId="{F3A990A2-4BF9-470D-891E-B4E5E38E384E}" type="pres">
      <dgm:prSet presAssocID="{D4828133-CCBF-48A1-9606-86EAADD7E2F1}" presName="rootText1" presStyleLbl="node0" presStyleIdx="0" presStyleCnt="1">
        <dgm:presLayoutVars>
          <dgm:chPref val="3"/>
        </dgm:presLayoutVars>
      </dgm:prSet>
      <dgm:spPr/>
      <dgm:t>
        <a:bodyPr/>
        <a:lstStyle/>
        <a:p>
          <a:endParaRPr lang="nl-NL"/>
        </a:p>
      </dgm:t>
    </dgm:pt>
    <dgm:pt modelId="{2FE367A3-93E8-49B3-BA00-71677BB230A8}" type="pres">
      <dgm:prSet presAssocID="{D4828133-CCBF-48A1-9606-86EAADD7E2F1}" presName="rootConnector1" presStyleLbl="node1" presStyleIdx="0" presStyleCnt="0"/>
      <dgm:spPr/>
      <dgm:t>
        <a:bodyPr/>
        <a:lstStyle/>
        <a:p>
          <a:endParaRPr lang="nl-NL"/>
        </a:p>
      </dgm:t>
    </dgm:pt>
    <dgm:pt modelId="{22308D6B-CD48-4418-B2E5-4C4F55FD2011}" type="pres">
      <dgm:prSet presAssocID="{D4828133-CCBF-48A1-9606-86EAADD7E2F1}" presName="hierChild2" presStyleCnt="0"/>
      <dgm:spPr/>
    </dgm:pt>
    <dgm:pt modelId="{97B04670-E170-4455-B98D-8D46971B28E5}" type="pres">
      <dgm:prSet presAssocID="{E7283225-D303-4B0D-A25B-E0B622F7C6AA}" presName="Name64" presStyleLbl="parChTrans1D2" presStyleIdx="0" presStyleCnt="2"/>
      <dgm:spPr/>
      <dgm:t>
        <a:bodyPr/>
        <a:lstStyle/>
        <a:p>
          <a:endParaRPr lang="nl-NL"/>
        </a:p>
      </dgm:t>
    </dgm:pt>
    <dgm:pt modelId="{EE628C49-36AF-4693-8B89-2DC8398531B2}" type="pres">
      <dgm:prSet presAssocID="{0366527B-0B27-4DE7-B124-1EC3D382D0CD}" presName="hierRoot2" presStyleCnt="0">
        <dgm:presLayoutVars>
          <dgm:hierBranch val="init"/>
        </dgm:presLayoutVars>
      </dgm:prSet>
      <dgm:spPr/>
    </dgm:pt>
    <dgm:pt modelId="{701EE343-9C61-4076-8E5F-8DA548E7B3ED}" type="pres">
      <dgm:prSet presAssocID="{0366527B-0B27-4DE7-B124-1EC3D382D0CD}" presName="rootComposite" presStyleCnt="0"/>
      <dgm:spPr/>
    </dgm:pt>
    <dgm:pt modelId="{AE750999-2837-495F-91A4-21956F618727}" type="pres">
      <dgm:prSet presAssocID="{0366527B-0B27-4DE7-B124-1EC3D382D0CD}" presName="rootText" presStyleLbl="node2" presStyleIdx="0" presStyleCnt="2">
        <dgm:presLayoutVars>
          <dgm:chPref val="3"/>
        </dgm:presLayoutVars>
      </dgm:prSet>
      <dgm:spPr/>
      <dgm:t>
        <a:bodyPr/>
        <a:lstStyle/>
        <a:p>
          <a:endParaRPr lang="nl-NL"/>
        </a:p>
      </dgm:t>
    </dgm:pt>
    <dgm:pt modelId="{20EC55C7-6F0B-4C02-B83D-D8EF24B23EFD}" type="pres">
      <dgm:prSet presAssocID="{0366527B-0B27-4DE7-B124-1EC3D382D0CD}" presName="rootConnector" presStyleLbl="node2" presStyleIdx="0" presStyleCnt="2"/>
      <dgm:spPr/>
      <dgm:t>
        <a:bodyPr/>
        <a:lstStyle/>
        <a:p>
          <a:endParaRPr lang="nl-NL"/>
        </a:p>
      </dgm:t>
    </dgm:pt>
    <dgm:pt modelId="{93DBA321-BA0D-413D-BC1A-8ADE29DC49E8}" type="pres">
      <dgm:prSet presAssocID="{0366527B-0B27-4DE7-B124-1EC3D382D0CD}" presName="hierChild4" presStyleCnt="0"/>
      <dgm:spPr/>
    </dgm:pt>
    <dgm:pt modelId="{7BAF7466-CE1B-436D-BEE5-17AE1D98504A}" type="pres">
      <dgm:prSet presAssocID="{0366527B-0B27-4DE7-B124-1EC3D382D0CD}" presName="hierChild5" presStyleCnt="0"/>
      <dgm:spPr/>
    </dgm:pt>
    <dgm:pt modelId="{E6ECF827-4523-4EC8-9E27-D948111C1FFD}" type="pres">
      <dgm:prSet presAssocID="{59A9EB72-F2F4-4CE0-ACFF-FF6A1B4EC239}" presName="Name64" presStyleLbl="parChTrans1D2" presStyleIdx="1" presStyleCnt="2"/>
      <dgm:spPr/>
      <dgm:t>
        <a:bodyPr/>
        <a:lstStyle/>
        <a:p>
          <a:endParaRPr lang="nl-NL"/>
        </a:p>
      </dgm:t>
    </dgm:pt>
    <dgm:pt modelId="{599DC619-7614-4732-B735-05A8855C860A}" type="pres">
      <dgm:prSet presAssocID="{8F491360-EAA2-4942-A873-6516E0DEADD5}" presName="hierRoot2" presStyleCnt="0">
        <dgm:presLayoutVars>
          <dgm:hierBranch val="init"/>
        </dgm:presLayoutVars>
      </dgm:prSet>
      <dgm:spPr/>
    </dgm:pt>
    <dgm:pt modelId="{801CB0ED-539B-4ACA-8486-A50DEF8E1737}" type="pres">
      <dgm:prSet presAssocID="{8F491360-EAA2-4942-A873-6516E0DEADD5}" presName="rootComposite" presStyleCnt="0"/>
      <dgm:spPr/>
    </dgm:pt>
    <dgm:pt modelId="{DDE3AD4F-898F-4D7C-B6AA-CF2866DBE353}" type="pres">
      <dgm:prSet presAssocID="{8F491360-EAA2-4942-A873-6516E0DEADD5}" presName="rootText" presStyleLbl="node2" presStyleIdx="1" presStyleCnt="2">
        <dgm:presLayoutVars>
          <dgm:chPref val="3"/>
        </dgm:presLayoutVars>
      </dgm:prSet>
      <dgm:spPr/>
      <dgm:t>
        <a:bodyPr/>
        <a:lstStyle/>
        <a:p>
          <a:endParaRPr lang="nl-NL"/>
        </a:p>
      </dgm:t>
    </dgm:pt>
    <dgm:pt modelId="{58704C5A-B346-463E-9581-D42F16673935}" type="pres">
      <dgm:prSet presAssocID="{8F491360-EAA2-4942-A873-6516E0DEADD5}" presName="rootConnector" presStyleLbl="node2" presStyleIdx="1" presStyleCnt="2"/>
      <dgm:spPr/>
      <dgm:t>
        <a:bodyPr/>
        <a:lstStyle/>
        <a:p>
          <a:endParaRPr lang="nl-NL"/>
        </a:p>
      </dgm:t>
    </dgm:pt>
    <dgm:pt modelId="{5876E2F6-F669-4067-8282-BF44231F566D}" type="pres">
      <dgm:prSet presAssocID="{8F491360-EAA2-4942-A873-6516E0DEADD5}" presName="hierChild4" presStyleCnt="0"/>
      <dgm:spPr/>
    </dgm:pt>
    <dgm:pt modelId="{6F4F79B6-D1C3-4504-9A06-73EDDBED5DF4}" type="pres">
      <dgm:prSet presAssocID="{A948A510-BC2F-4FBD-9C9F-54276F13F82B}" presName="Name64" presStyleLbl="parChTrans1D3" presStyleIdx="0" presStyleCnt="3"/>
      <dgm:spPr/>
      <dgm:t>
        <a:bodyPr/>
        <a:lstStyle/>
        <a:p>
          <a:endParaRPr lang="nl-NL"/>
        </a:p>
      </dgm:t>
    </dgm:pt>
    <dgm:pt modelId="{F5A2BAE6-1E80-4634-A1FC-DDA7B0B8F7C1}" type="pres">
      <dgm:prSet presAssocID="{B0F54D74-2126-4FF0-87DD-8882F7B3472A}" presName="hierRoot2" presStyleCnt="0">
        <dgm:presLayoutVars>
          <dgm:hierBranch val="init"/>
        </dgm:presLayoutVars>
      </dgm:prSet>
      <dgm:spPr/>
    </dgm:pt>
    <dgm:pt modelId="{5ACE626F-51AE-4958-B1F2-A3F815902A69}" type="pres">
      <dgm:prSet presAssocID="{B0F54D74-2126-4FF0-87DD-8882F7B3472A}" presName="rootComposite" presStyleCnt="0"/>
      <dgm:spPr/>
    </dgm:pt>
    <dgm:pt modelId="{09FA66C9-2D74-4D86-B59A-7F3A095FA641}" type="pres">
      <dgm:prSet presAssocID="{B0F54D74-2126-4FF0-87DD-8882F7B3472A}" presName="rootText" presStyleLbl="node3" presStyleIdx="0" presStyleCnt="3">
        <dgm:presLayoutVars>
          <dgm:chPref val="3"/>
        </dgm:presLayoutVars>
      </dgm:prSet>
      <dgm:spPr/>
      <dgm:t>
        <a:bodyPr/>
        <a:lstStyle/>
        <a:p>
          <a:endParaRPr lang="nl-NL"/>
        </a:p>
      </dgm:t>
    </dgm:pt>
    <dgm:pt modelId="{0AE6F6B1-19D9-4E6A-AE83-9F31842BE71C}" type="pres">
      <dgm:prSet presAssocID="{B0F54D74-2126-4FF0-87DD-8882F7B3472A}" presName="rootConnector" presStyleLbl="node3" presStyleIdx="0" presStyleCnt="3"/>
      <dgm:spPr/>
      <dgm:t>
        <a:bodyPr/>
        <a:lstStyle/>
        <a:p>
          <a:endParaRPr lang="nl-NL"/>
        </a:p>
      </dgm:t>
    </dgm:pt>
    <dgm:pt modelId="{1E9DCD95-EC22-4CA6-A5D0-48973F8A9A4B}" type="pres">
      <dgm:prSet presAssocID="{B0F54D74-2126-4FF0-87DD-8882F7B3472A}" presName="hierChild4" presStyleCnt="0"/>
      <dgm:spPr/>
    </dgm:pt>
    <dgm:pt modelId="{59542FB5-1E9E-4C6D-9916-01944584A0DF}" type="pres">
      <dgm:prSet presAssocID="{B0F54D74-2126-4FF0-87DD-8882F7B3472A}" presName="hierChild5" presStyleCnt="0"/>
      <dgm:spPr/>
    </dgm:pt>
    <dgm:pt modelId="{90C0920A-8111-4C79-8726-725BDAA3A5C9}" type="pres">
      <dgm:prSet presAssocID="{DC4CB9D4-43A4-4A21-A0D0-D68F2A9BABDA}" presName="Name64" presStyleLbl="parChTrans1D3" presStyleIdx="1" presStyleCnt="3"/>
      <dgm:spPr/>
      <dgm:t>
        <a:bodyPr/>
        <a:lstStyle/>
        <a:p>
          <a:endParaRPr lang="nl-NL"/>
        </a:p>
      </dgm:t>
    </dgm:pt>
    <dgm:pt modelId="{B8672EFD-EAFF-4E5D-BE04-50FB03F0115E}" type="pres">
      <dgm:prSet presAssocID="{FD924B76-ADD2-40C5-9E9A-3151C0FF15A3}" presName="hierRoot2" presStyleCnt="0">
        <dgm:presLayoutVars>
          <dgm:hierBranch val="init"/>
        </dgm:presLayoutVars>
      </dgm:prSet>
      <dgm:spPr/>
    </dgm:pt>
    <dgm:pt modelId="{4646A731-581C-4EC2-81CA-33EB4FB1006E}" type="pres">
      <dgm:prSet presAssocID="{FD924B76-ADD2-40C5-9E9A-3151C0FF15A3}" presName="rootComposite" presStyleCnt="0"/>
      <dgm:spPr/>
    </dgm:pt>
    <dgm:pt modelId="{89BA4B7A-862F-4F84-B7B9-DA363F7387B1}" type="pres">
      <dgm:prSet presAssocID="{FD924B76-ADD2-40C5-9E9A-3151C0FF15A3}" presName="rootText" presStyleLbl="node3" presStyleIdx="1" presStyleCnt="3">
        <dgm:presLayoutVars>
          <dgm:chPref val="3"/>
        </dgm:presLayoutVars>
      </dgm:prSet>
      <dgm:spPr/>
      <dgm:t>
        <a:bodyPr/>
        <a:lstStyle/>
        <a:p>
          <a:endParaRPr lang="nl-NL"/>
        </a:p>
      </dgm:t>
    </dgm:pt>
    <dgm:pt modelId="{648D6ACE-1D9A-427B-9369-E04EAEDF6CC0}" type="pres">
      <dgm:prSet presAssocID="{FD924B76-ADD2-40C5-9E9A-3151C0FF15A3}" presName="rootConnector" presStyleLbl="node3" presStyleIdx="1" presStyleCnt="3"/>
      <dgm:spPr/>
      <dgm:t>
        <a:bodyPr/>
        <a:lstStyle/>
        <a:p>
          <a:endParaRPr lang="nl-NL"/>
        </a:p>
      </dgm:t>
    </dgm:pt>
    <dgm:pt modelId="{DC48AEFC-6995-4080-BE82-9664E51C0D4F}" type="pres">
      <dgm:prSet presAssocID="{FD924B76-ADD2-40C5-9E9A-3151C0FF15A3}" presName="hierChild4" presStyleCnt="0"/>
      <dgm:spPr/>
    </dgm:pt>
    <dgm:pt modelId="{3B7C7CF5-20AD-4565-9611-3A8A0079A9A7}" type="pres">
      <dgm:prSet presAssocID="{FD924B76-ADD2-40C5-9E9A-3151C0FF15A3}" presName="hierChild5" presStyleCnt="0"/>
      <dgm:spPr/>
    </dgm:pt>
    <dgm:pt modelId="{82C5C123-7074-49AB-A326-331377AA6728}" type="pres">
      <dgm:prSet presAssocID="{65D50435-630C-48A3-9191-2F0793B8FFDA}" presName="Name64" presStyleLbl="parChTrans1D3" presStyleIdx="2" presStyleCnt="3"/>
      <dgm:spPr/>
      <dgm:t>
        <a:bodyPr/>
        <a:lstStyle/>
        <a:p>
          <a:endParaRPr lang="nl-NL"/>
        </a:p>
      </dgm:t>
    </dgm:pt>
    <dgm:pt modelId="{D0D365A0-3739-4289-B085-AEB52B25AB7B}" type="pres">
      <dgm:prSet presAssocID="{BBEF4BF3-8AF6-48E7-9EAB-7E518A6F720A}" presName="hierRoot2" presStyleCnt="0">
        <dgm:presLayoutVars>
          <dgm:hierBranch val="init"/>
        </dgm:presLayoutVars>
      </dgm:prSet>
      <dgm:spPr/>
    </dgm:pt>
    <dgm:pt modelId="{18CEA06C-913F-468E-8342-0F8712FB1DF8}" type="pres">
      <dgm:prSet presAssocID="{BBEF4BF3-8AF6-48E7-9EAB-7E518A6F720A}" presName="rootComposite" presStyleCnt="0"/>
      <dgm:spPr/>
    </dgm:pt>
    <dgm:pt modelId="{4151A942-5ECD-4F2C-991A-05F11079469B}" type="pres">
      <dgm:prSet presAssocID="{BBEF4BF3-8AF6-48E7-9EAB-7E518A6F720A}" presName="rootText" presStyleLbl="node3" presStyleIdx="2" presStyleCnt="3">
        <dgm:presLayoutVars>
          <dgm:chPref val="3"/>
        </dgm:presLayoutVars>
      </dgm:prSet>
      <dgm:spPr/>
      <dgm:t>
        <a:bodyPr/>
        <a:lstStyle/>
        <a:p>
          <a:endParaRPr lang="nl-NL"/>
        </a:p>
      </dgm:t>
    </dgm:pt>
    <dgm:pt modelId="{4CDAB9FC-338D-40AD-80A9-76431B2799BD}" type="pres">
      <dgm:prSet presAssocID="{BBEF4BF3-8AF6-48E7-9EAB-7E518A6F720A}" presName="rootConnector" presStyleLbl="node3" presStyleIdx="2" presStyleCnt="3"/>
      <dgm:spPr/>
      <dgm:t>
        <a:bodyPr/>
        <a:lstStyle/>
        <a:p>
          <a:endParaRPr lang="nl-NL"/>
        </a:p>
      </dgm:t>
    </dgm:pt>
    <dgm:pt modelId="{301CD6F1-CB1A-44EB-8434-A652ECFD6845}" type="pres">
      <dgm:prSet presAssocID="{BBEF4BF3-8AF6-48E7-9EAB-7E518A6F720A}" presName="hierChild4" presStyleCnt="0"/>
      <dgm:spPr/>
    </dgm:pt>
    <dgm:pt modelId="{8CA30ABC-2A77-4232-A4E5-AE4509EB2693}" type="pres">
      <dgm:prSet presAssocID="{BBEF4BF3-8AF6-48E7-9EAB-7E518A6F720A}" presName="hierChild5" presStyleCnt="0"/>
      <dgm:spPr/>
    </dgm:pt>
    <dgm:pt modelId="{16FACCF1-5E67-4B70-BFE0-2E19ABF26DC7}" type="pres">
      <dgm:prSet presAssocID="{8F491360-EAA2-4942-A873-6516E0DEADD5}" presName="hierChild5" presStyleCnt="0"/>
      <dgm:spPr/>
    </dgm:pt>
    <dgm:pt modelId="{10BE2737-C14A-4D4E-A996-6C5FA943A882}" type="pres">
      <dgm:prSet presAssocID="{D4828133-CCBF-48A1-9606-86EAADD7E2F1}" presName="hierChild3" presStyleCnt="0"/>
      <dgm:spPr/>
    </dgm:pt>
  </dgm:ptLst>
  <dgm:cxnLst>
    <dgm:cxn modelId="{D16003AC-FBD7-4276-84C1-09D5456497A4}" type="presOf" srcId="{DC4CB9D4-43A4-4A21-A0D0-D68F2A9BABDA}" destId="{90C0920A-8111-4C79-8726-725BDAA3A5C9}" srcOrd="0" destOrd="0" presId="urn:microsoft.com/office/officeart/2009/3/layout/HorizontalOrganizationChart"/>
    <dgm:cxn modelId="{13B6A313-D770-41E3-AA76-2FE630369ACE}" srcId="{9D65B052-2BB6-4BBE-8AFE-D0A3B0C17F4C}" destId="{D4828133-CCBF-48A1-9606-86EAADD7E2F1}" srcOrd="0" destOrd="0" parTransId="{5F659EFC-D5C7-4A51-8BD3-7D4B3AC3203D}" sibTransId="{F9E20C5C-1F6C-4D31-91A8-F1C1284B0ABA}"/>
    <dgm:cxn modelId="{FE4645D4-613C-41FA-BE0E-1B95E2273829}" type="presOf" srcId="{D4828133-CCBF-48A1-9606-86EAADD7E2F1}" destId="{F3A990A2-4BF9-470D-891E-B4E5E38E384E}" srcOrd="0" destOrd="0" presId="urn:microsoft.com/office/officeart/2009/3/layout/HorizontalOrganizationChart"/>
    <dgm:cxn modelId="{FDAE852F-BCDB-49E6-AE90-86FBE081CA4B}" type="presOf" srcId="{0366527B-0B27-4DE7-B124-1EC3D382D0CD}" destId="{20EC55C7-6F0B-4C02-B83D-D8EF24B23EFD}" srcOrd="1" destOrd="0" presId="urn:microsoft.com/office/officeart/2009/3/layout/HorizontalOrganizationChart"/>
    <dgm:cxn modelId="{E0053BAC-1EA1-4B9C-86D9-814BF59ED04D}" type="presOf" srcId="{8F491360-EAA2-4942-A873-6516E0DEADD5}" destId="{DDE3AD4F-898F-4D7C-B6AA-CF2866DBE353}" srcOrd="0" destOrd="0" presId="urn:microsoft.com/office/officeart/2009/3/layout/HorizontalOrganizationChart"/>
    <dgm:cxn modelId="{5C8FBF22-364B-4AEF-8A5E-5D9B18BC759F}" srcId="{8F491360-EAA2-4942-A873-6516E0DEADD5}" destId="{B0F54D74-2126-4FF0-87DD-8882F7B3472A}" srcOrd="0" destOrd="0" parTransId="{A948A510-BC2F-4FBD-9C9F-54276F13F82B}" sibTransId="{242D426C-5351-4EB1-8DC6-5206A304B243}"/>
    <dgm:cxn modelId="{6BA451D4-F631-437D-BCFE-53251C7276A2}" type="presOf" srcId="{65D50435-630C-48A3-9191-2F0793B8FFDA}" destId="{82C5C123-7074-49AB-A326-331377AA6728}" srcOrd="0" destOrd="0" presId="urn:microsoft.com/office/officeart/2009/3/layout/HorizontalOrganizationChart"/>
    <dgm:cxn modelId="{54B40625-D9EF-427F-AAE2-537CE924D1C6}" type="presOf" srcId="{B0F54D74-2126-4FF0-87DD-8882F7B3472A}" destId="{09FA66C9-2D74-4D86-B59A-7F3A095FA641}" srcOrd="0" destOrd="0" presId="urn:microsoft.com/office/officeart/2009/3/layout/HorizontalOrganizationChart"/>
    <dgm:cxn modelId="{F27D4F29-D4FB-4FB9-9CAE-8679D2AF2B28}" type="presOf" srcId="{9D65B052-2BB6-4BBE-8AFE-D0A3B0C17F4C}" destId="{85C7E541-5DCC-43BF-A8A5-829FC1C4606C}" srcOrd="0" destOrd="0" presId="urn:microsoft.com/office/officeart/2009/3/layout/HorizontalOrganizationChart"/>
    <dgm:cxn modelId="{53501570-B06E-489A-8C3B-425C8C577474}" type="presOf" srcId="{0366527B-0B27-4DE7-B124-1EC3D382D0CD}" destId="{AE750999-2837-495F-91A4-21956F618727}" srcOrd="0" destOrd="0" presId="urn:microsoft.com/office/officeart/2009/3/layout/HorizontalOrganizationChart"/>
    <dgm:cxn modelId="{4E4A0F75-D2DD-4D9B-89A7-D3DEC9B0029E}" srcId="{8F491360-EAA2-4942-A873-6516E0DEADD5}" destId="{FD924B76-ADD2-40C5-9E9A-3151C0FF15A3}" srcOrd="1" destOrd="0" parTransId="{DC4CB9D4-43A4-4A21-A0D0-D68F2A9BABDA}" sibTransId="{99EF9AEF-34CE-4A2B-9A87-E395624603D5}"/>
    <dgm:cxn modelId="{03516CA4-083D-4768-87C8-903F0A87677B}" srcId="{D4828133-CCBF-48A1-9606-86EAADD7E2F1}" destId="{8F491360-EAA2-4942-A873-6516E0DEADD5}" srcOrd="1" destOrd="0" parTransId="{59A9EB72-F2F4-4CE0-ACFF-FF6A1B4EC239}" sibTransId="{1340016C-CC53-447B-A128-D518287C3C39}"/>
    <dgm:cxn modelId="{92C1182F-5E47-4D37-8F45-1196B2BF36E7}" srcId="{8F491360-EAA2-4942-A873-6516E0DEADD5}" destId="{BBEF4BF3-8AF6-48E7-9EAB-7E518A6F720A}" srcOrd="2" destOrd="0" parTransId="{65D50435-630C-48A3-9191-2F0793B8FFDA}" sibTransId="{2448589A-D435-4D15-9684-59225B9C670C}"/>
    <dgm:cxn modelId="{00292B40-9F65-4874-9EE0-88991FA1B71D}" type="presOf" srcId="{59A9EB72-F2F4-4CE0-ACFF-FF6A1B4EC239}" destId="{E6ECF827-4523-4EC8-9E27-D948111C1FFD}" srcOrd="0" destOrd="0" presId="urn:microsoft.com/office/officeart/2009/3/layout/HorizontalOrganizationChart"/>
    <dgm:cxn modelId="{8DD47E11-D3E9-46CF-B223-C942BD7492AC}" type="presOf" srcId="{A948A510-BC2F-4FBD-9C9F-54276F13F82B}" destId="{6F4F79B6-D1C3-4504-9A06-73EDDBED5DF4}" srcOrd="0" destOrd="0" presId="urn:microsoft.com/office/officeart/2009/3/layout/HorizontalOrganizationChart"/>
    <dgm:cxn modelId="{3791E5D3-5BA0-4243-A2DA-0A6647DA1279}" type="presOf" srcId="{8F491360-EAA2-4942-A873-6516E0DEADD5}" destId="{58704C5A-B346-463E-9581-D42F16673935}" srcOrd="1" destOrd="0" presId="urn:microsoft.com/office/officeart/2009/3/layout/HorizontalOrganizationChart"/>
    <dgm:cxn modelId="{14D8CCC4-69C7-4CEC-A996-2616723CECF0}" type="presOf" srcId="{E7283225-D303-4B0D-A25B-E0B622F7C6AA}" destId="{97B04670-E170-4455-B98D-8D46971B28E5}" srcOrd="0" destOrd="0" presId="urn:microsoft.com/office/officeart/2009/3/layout/HorizontalOrganizationChart"/>
    <dgm:cxn modelId="{AD1AA491-FDE3-4CA5-980F-5C58A2ABCEB8}" type="presOf" srcId="{BBEF4BF3-8AF6-48E7-9EAB-7E518A6F720A}" destId="{4151A942-5ECD-4F2C-991A-05F11079469B}" srcOrd="0" destOrd="0" presId="urn:microsoft.com/office/officeart/2009/3/layout/HorizontalOrganizationChart"/>
    <dgm:cxn modelId="{A0E237E6-50DF-4712-8B43-8E6BDD021361}" type="presOf" srcId="{FD924B76-ADD2-40C5-9E9A-3151C0FF15A3}" destId="{89BA4B7A-862F-4F84-B7B9-DA363F7387B1}" srcOrd="0" destOrd="0" presId="urn:microsoft.com/office/officeart/2009/3/layout/HorizontalOrganizationChart"/>
    <dgm:cxn modelId="{D1D0E838-F018-4B08-B57F-9B7CEA8BFB76}" type="presOf" srcId="{B0F54D74-2126-4FF0-87DD-8882F7B3472A}" destId="{0AE6F6B1-19D9-4E6A-AE83-9F31842BE71C}" srcOrd="1" destOrd="0" presId="urn:microsoft.com/office/officeart/2009/3/layout/HorizontalOrganizationChart"/>
    <dgm:cxn modelId="{AA1B96D4-D5C5-4901-B3F3-27883668F7AF}" type="presOf" srcId="{BBEF4BF3-8AF6-48E7-9EAB-7E518A6F720A}" destId="{4CDAB9FC-338D-40AD-80A9-76431B2799BD}" srcOrd="1" destOrd="0" presId="urn:microsoft.com/office/officeart/2009/3/layout/HorizontalOrganizationChart"/>
    <dgm:cxn modelId="{B8BF7CF7-E8C0-480B-9EB4-DC0CB4418405}" type="presOf" srcId="{FD924B76-ADD2-40C5-9E9A-3151C0FF15A3}" destId="{648D6ACE-1D9A-427B-9369-E04EAEDF6CC0}" srcOrd="1" destOrd="0" presId="urn:microsoft.com/office/officeart/2009/3/layout/HorizontalOrganizationChart"/>
    <dgm:cxn modelId="{9AABD96C-E4B4-472F-86FE-7C935FCB8B3D}" type="presOf" srcId="{D4828133-CCBF-48A1-9606-86EAADD7E2F1}" destId="{2FE367A3-93E8-49B3-BA00-71677BB230A8}" srcOrd="1" destOrd="0" presId="urn:microsoft.com/office/officeart/2009/3/layout/HorizontalOrganizationChart"/>
    <dgm:cxn modelId="{FF809BF0-B86B-4F21-9A40-228CB2130847}" srcId="{D4828133-CCBF-48A1-9606-86EAADD7E2F1}" destId="{0366527B-0B27-4DE7-B124-1EC3D382D0CD}" srcOrd="0" destOrd="0" parTransId="{E7283225-D303-4B0D-A25B-E0B622F7C6AA}" sibTransId="{302C0EEC-7CC6-4814-9804-BBBB0C3DB859}"/>
    <dgm:cxn modelId="{0F23100D-47A2-4BAC-895B-2AF8C089D3A0}" type="presParOf" srcId="{85C7E541-5DCC-43BF-A8A5-829FC1C4606C}" destId="{195C4B1F-9B64-4624-9A0D-95A873CB1899}" srcOrd="0" destOrd="0" presId="urn:microsoft.com/office/officeart/2009/3/layout/HorizontalOrganizationChart"/>
    <dgm:cxn modelId="{9D679375-C981-4884-BC99-E9EA03EAFBB4}" type="presParOf" srcId="{195C4B1F-9B64-4624-9A0D-95A873CB1899}" destId="{E6E21AA6-3AB5-4019-9836-A9AD6EF51F1D}" srcOrd="0" destOrd="0" presId="urn:microsoft.com/office/officeart/2009/3/layout/HorizontalOrganizationChart"/>
    <dgm:cxn modelId="{DE4FA8B0-6AC1-4512-ADDF-B3671478D32E}" type="presParOf" srcId="{E6E21AA6-3AB5-4019-9836-A9AD6EF51F1D}" destId="{F3A990A2-4BF9-470D-891E-B4E5E38E384E}" srcOrd="0" destOrd="0" presId="urn:microsoft.com/office/officeart/2009/3/layout/HorizontalOrganizationChart"/>
    <dgm:cxn modelId="{131296AB-03A1-4D71-8C32-AA327BCFD78D}" type="presParOf" srcId="{E6E21AA6-3AB5-4019-9836-A9AD6EF51F1D}" destId="{2FE367A3-93E8-49B3-BA00-71677BB230A8}" srcOrd="1" destOrd="0" presId="urn:microsoft.com/office/officeart/2009/3/layout/HorizontalOrganizationChart"/>
    <dgm:cxn modelId="{7FC34FF2-686C-4DE3-BC5E-DED976ACBBB4}" type="presParOf" srcId="{195C4B1F-9B64-4624-9A0D-95A873CB1899}" destId="{22308D6B-CD48-4418-B2E5-4C4F55FD2011}" srcOrd="1" destOrd="0" presId="urn:microsoft.com/office/officeart/2009/3/layout/HorizontalOrganizationChart"/>
    <dgm:cxn modelId="{D2BBAB3F-4B97-4F55-B6A3-4561A4D4DC17}" type="presParOf" srcId="{22308D6B-CD48-4418-B2E5-4C4F55FD2011}" destId="{97B04670-E170-4455-B98D-8D46971B28E5}" srcOrd="0" destOrd="0" presId="urn:microsoft.com/office/officeart/2009/3/layout/HorizontalOrganizationChart"/>
    <dgm:cxn modelId="{631CE862-1BB5-4621-9110-8B98E4067764}" type="presParOf" srcId="{22308D6B-CD48-4418-B2E5-4C4F55FD2011}" destId="{EE628C49-36AF-4693-8B89-2DC8398531B2}" srcOrd="1" destOrd="0" presId="urn:microsoft.com/office/officeart/2009/3/layout/HorizontalOrganizationChart"/>
    <dgm:cxn modelId="{BC4F14A4-A223-4A16-B705-878DBF55821B}" type="presParOf" srcId="{EE628C49-36AF-4693-8B89-2DC8398531B2}" destId="{701EE343-9C61-4076-8E5F-8DA548E7B3ED}" srcOrd="0" destOrd="0" presId="urn:microsoft.com/office/officeart/2009/3/layout/HorizontalOrganizationChart"/>
    <dgm:cxn modelId="{0D3A044C-8211-4A4C-825B-380EB7D6668F}" type="presParOf" srcId="{701EE343-9C61-4076-8E5F-8DA548E7B3ED}" destId="{AE750999-2837-495F-91A4-21956F618727}" srcOrd="0" destOrd="0" presId="urn:microsoft.com/office/officeart/2009/3/layout/HorizontalOrganizationChart"/>
    <dgm:cxn modelId="{5759024B-C8CC-4AD5-9B5A-71F56CD45399}" type="presParOf" srcId="{701EE343-9C61-4076-8E5F-8DA548E7B3ED}" destId="{20EC55C7-6F0B-4C02-B83D-D8EF24B23EFD}" srcOrd="1" destOrd="0" presId="urn:microsoft.com/office/officeart/2009/3/layout/HorizontalOrganizationChart"/>
    <dgm:cxn modelId="{1D98EB87-B971-4165-9D78-61F42B540E5E}" type="presParOf" srcId="{EE628C49-36AF-4693-8B89-2DC8398531B2}" destId="{93DBA321-BA0D-413D-BC1A-8ADE29DC49E8}" srcOrd="1" destOrd="0" presId="urn:microsoft.com/office/officeart/2009/3/layout/HorizontalOrganizationChart"/>
    <dgm:cxn modelId="{F0390FEC-1267-4441-9C89-CE69C5530E98}" type="presParOf" srcId="{EE628C49-36AF-4693-8B89-2DC8398531B2}" destId="{7BAF7466-CE1B-436D-BEE5-17AE1D98504A}" srcOrd="2" destOrd="0" presId="urn:microsoft.com/office/officeart/2009/3/layout/HorizontalOrganizationChart"/>
    <dgm:cxn modelId="{DB22D1B2-DF50-46C1-A5D2-A507B4507B54}" type="presParOf" srcId="{22308D6B-CD48-4418-B2E5-4C4F55FD2011}" destId="{E6ECF827-4523-4EC8-9E27-D948111C1FFD}" srcOrd="2" destOrd="0" presId="urn:microsoft.com/office/officeart/2009/3/layout/HorizontalOrganizationChart"/>
    <dgm:cxn modelId="{B4814B9A-083D-4312-AC0C-829C87A2B0F8}" type="presParOf" srcId="{22308D6B-CD48-4418-B2E5-4C4F55FD2011}" destId="{599DC619-7614-4732-B735-05A8855C860A}" srcOrd="3" destOrd="0" presId="urn:microsoft.com/office/officeart/2009/3/layout/HorizontalOrganizationChart"/>
    <dgm:cxn modelId="{792D32D2-AACA-4EA0-978D-EE8C14EF9A7B}" type="presParOf" srcId="{599DC619-7614-4732-B735-05A8855C860A}" destId="{801CB0ED-539B-4ACA-8486-A50DEF8E1737}" srcOrd="0" destOrd="0" presId="urn:microsoft.com/office/officeart/2009/3/layout/HorizontalOrganizationChart"/>
    <dgm:cxn modelId="{4375DC76-DCDE-4592-A237-F4575ACA8E62}" type="presParOf" srcId="{801CB0ED-539B-4ACA-8486-A50DEF8E1737}" destId="{DDE3AD4F-898F-4D7C-B6AA-CF2866DBE353}" srcOrd="0" destOrd="0" presId="urn:microsoft.com/office/officeart/2009/3/layout/HorizontalOrganizationChart"/>
    <dgm:cxn modelId="{281AC798-DEC2-401D-818D-3E57AD65957F}" type="presParOf" srcId="{801CB0ED-539B-4ACA-8486-A50DEF8E1737}" destId="{58704C5A-B346-463E-9581-D42F16673935}" srcOrd="1" destOrd="0" presId="urn:microsoft.com/office/officeart/2009/3/layout/HorizontalOrganizationChart"/>
    <dgm:cxn modelId="{2D5193B2-7B90-4685-91C2-27EB9A2C02EF}" type="presParOf" srcId="{599DC619-7614-4732-B735-05A8855C860A}" destId="{5876E2F6-F669-4067-8282-BF44231F566D}" srcOrd="1" destOrd="0" presId="urn:microsoft.com/office/officeart/2009/3/layout/HorizontalOrganizationChart"/>
    <dgm:cxn modelId="{842A3C59-A35D-4E28-BACB-EF2C77C26F10}" type="presParOf" srcId="{5876E2F6-F669-4067-8282-BF44231F566D}" destId="{6F4F79B6-D1C3-4504-9A06-73EDDBED5DF4}" srcOrd="0" destOrd="0" presId="urn:microsoft.com/office/officeart/2009/3/layout/HorizontalOrganizationChart"/>
    <dgm:cxn modelId="{A5B9335A-945C-4A86-9A20-B06118D822F7}" type="presParOf" srcId="{5876E2F6-F669-4067-8282-BF44231F566D}" destId="{F5A2BAE6-1E80-4634-A1FC-DDA7B0B8F7C1}" srcOrd="1" destOrd="0" presId="urn:microsoft.com/office/officeart/2009/3/layout/HorizontalOrganizationChart"/>
    <dgm:cxn modelId="{BCC1D7D5-EC74-4C4A-999B-2257E439B0F5}" type="presParOf" srcId="{F5A2BAE6-1E80-4634-A1FC-DDA7B0B8F7C1}" destId="{5ACE626F-51AE-4958-B1F2-A3F815902A69}" srcOrd="0" destOrd="0" presId="urn:microsoft.com/office/officeart/2009/3/layout/HorizontalOrganizationChart"/>
    <dgm:cxn modelId="{CD86C63B-7718-481E-A971-DDFE567276A3}" type="presParOf" srcId="{5ACE626F-51AE-4958-B1F2-A3F815902A69}" destId="{09FA66C9-2D74-4D86-B59A-7F3A095FA641}" srcOrd="0" destOrd="0" presId="urn:microsoft.com/office/officeart/2009/3/layout/HorizontalOrganizationChart"/>
    <dgm:cxn modelId="{9F2DF43A-8CF1-40E7-8325-71DA830D10E5}" type="presParOf" srcId="{5ACE626F-51AE-4958-B1F2-A3F815902A69}" destId="{0AE6F6B1-19D9-4E6A-AE83-9F31842BE71C}" srcOrd="1" destOrd="0" presId="urn:microsoft.com/office/officeart/2009/3/layout/HorizontalOrganizationChart"/>
    <dgm:cxn modelId="{9AF49114-CF65-4545-B950-ED93A288A5A2}" type="presParOf" srcId="{F5A2BAE6-1E80-4634-A1FC-DDA7B0B8F7C1}" destId="{1E9DCD95-EC22-4CA6-A5D0-48973F8A9A4B}" srcOrd="1" destOrd="0" presId="urn:microsoft.com/office/officeart/2009/3/layout/HorizontalOrganizationChart"/>
    <dgm:cxn modelId="{7590910C-FA98-475E-AC99-09B2456C8F20}" type="presParOf" srcId="{F5A2BAE6-1E80-4634-A1FC-DDA7B0B8F7C1}" destId="{59542FB5-1E9E-4C6D-9916-01944584A0DF}" srcOrd="2" destOrd="0" presId="urn:microsoft.com/office/officeart/2009/3/layout/HorizontalOrganizationChart"/>
    <dgm:cxn modelId="{C54E5EA2-1180-4BB3-AA99-957774B554B7}" type="presParOf" srcId="{5876E2F6-F669-4067-8282-BF44231F566D}" destId="{90C0920A-8111-4C79-8726-725BDAA3A5C9}" srcOrd="2" destOrd="0" presId="urn:microsoft.com/office/officeart/2009/3/layout/HorizontalOrganizationChart"/>
    <dgm:cxn modelId="{CE91DE98-14BD-4E1B-831B-72E46ABD0E68}" type="presParOf" srcId="{5876E2F6-F669-4067-8282-BF44231F566D}" destId="{B8672EFD-EAFF-4E5D-BE04-50FB03F0115E}" srcOrd="3" destOrd="0" presId="urn:microsoft.com/office/officeart/2009/3/layout/HorizontalOrganizationChart"/>
    <dgm:cxn modelId="{BBEFC82C-6DAD-4639-8B37-07AF92E13B65}" type="presParOf" srcId="{B8672EFD-EAFF-4E5D-BE04-50FB03F0115E}" destId="{4646A731-581C-4EC2-81CA-33EB4FB1006E}" srcOrd="0" destOrd="0" presId="urn:microsoft.com/office/officeart/2009/3/layout/HorizontalOrganizationChart"/>
    <dgm:cxn modelId="{446A69FB-DF02-42AE-AEB2-8C8EEE498581}" type="presParOf" srcId="{4646A731-581C-4EC2-81CA-33EB4FB1006E}" destId="{89BA4B7A-862F-4F84-B7B9-DA363F7387B1}" srcOrd="0" destOrd="0" presId="urn:microsoft.com/office/officeart/2009/3/layout/HorizontalOrganizationChart"/>
    <dgm:cxn modelId="{E6BC7D19-01F0-43A4-8D7C-D5775F77C737}" type="presParOf" srcId="{4646A731-581C-4EC2-81CA-33EB4FB1006E}" destId="{648D6ACE-1D9A-427B-9369-E04EAEDF6CC0}" srcOrd="1" destOrd="0" presId="urn:microsoft.com/office/officeart/2009/3/layout/HorizontalOrganizationChart"/>
    <dgm:cxn modelId="{2365C510-07D4-4A0E-9382-4ACE41C6135A}" type="presParOf" srcId="{B8672EFD-EAFF-4E5D-BE04-50FB03F0115E}" destId="{DC48AEFC-6995-4080-BE82-9664E51C0D4F}" srcOrd="1" destOrd="0" presId="urn:microsoft.com/office/officeart/2009/3/layout/HorizontalOrganizationChart"/>
    <dgm:cxn modelId="{1A077FAE-158C-4EC6-927F-3BFAB910FE2C}" type="presParOf" srcId="{B8672EFD-EAFF-4E5D-BE04-50FB03F0115E}" destId="{3B7C7CF5-20AD-4565-9611-3A8A0079A9A7}" srcOrd="2" destOrd="0" presId="urn:microsoft.com/office/officeart/2009/3/layout/HorizontalOrganizationChart"/>
    <dgm:cxn modelId="{6002751F-D047-4C52-992E-FCAB5CB6C595}" type="presParOf" srcId="{5876E2F6-F669-4067-8282-BF44231F566D}" destId="{82C5C123-7074-49AB-A326-331377AA6728}" srcOrd="4" destOrd="0" presId="urn:microsoft.com/office/officeart/2009/3/layout/HorizontalOrganizationChart"/>
    <dgm:cxn modelId="{59F066CD-5DF4-44A3-9A97-0CEDCE030FFE}" type="presParOf" srcId="{5876E2F6-F669-4067-8282-BF44231F566D}" destId="{D0D365A0-3739-4289-B085-AEB52B25AB7B}" srcOrd="5" destOrd="0" presId="urn:microsoft.com/office/officeart/2009/3/layout/HorizontalOrganizationChart"/>
    <dgm:cxn modelId="{481286C4-FFA9-403D-AB8D-643E01E5A5FA}" type="presParOf" srcId="{D0D365A0-3739-4289-B085-AEB52B25AB7B}" destId="{18CEA06C-913F-468E-8342-0F8712FB1DF8}" srcOrd="0" destOrd="0" presId="urn:microsoft.com/office/officeart/2009/3/layout/HorizontalOrganizationChart"/>
    <dgm:cxn modelId="{6B499020-9323-4CE2-8B61-16D2AFE6380E}" type="presParOf" srcId="{18CEA06C-913F-468E-8342-0F8712FB1DF8}" destId="{4151A942-5ECD-4F2C-991A-05F11079469B}" srcOrd="0" destOrd="0" presId="urn:microsoft.com/office/officeart/2009/3/layout/HorizontalOrganizationChart"/>
    <dgm:cxn modelId="{BCA22CAA-52C4-4E3E-95CE-4441D3D938B1}" type="presParOf" srcId="{18CEA06C-913F-468E-8342-0F8712FB1DF8}" destId="{4CDAB9FC-338D-40AD-80A9-76431B2799BD}" srcOrd="1" destOrd="0" presId="urn:microsoft.com/office/officeart/2009/3/layout/HorizontalOrganizationChart"/>
    <dgm:cxn modelId="{AC2FA2E7-B79C-4F66-B699-A97F185FA17C}" type="presParOf" srcId="{D0D365A0-3739-4289-B085-AEB52B25AB7B}" destId="{301CD6F1-CB1A-44EB-8434-A652ECFD6845}" srcOrd="1" destOrd="0" presId="urn:microsoft.com/office/officeart/2009/3/layout/HorizontalOrganizationChart"/>
    <dgm:cxn modelId="{3A7F9D95-43D7-47D8-8872-C10863B8FA6B}" type="presParOf" srcId="{D0D365A0-3739-4289-B085-AEB52B25AB7B}" destId="{8CA30ABC-2A77-4232-A4E5-AE4509EB2693}" srcOrd="2" destOrd="0" presId="urn:microsoft.com/office/officeart/2009/3/layout/HorizontalOrganizationChart"/>
    <dgm:cxn modelId="{465C3B7A-3E8A-4686-BE4F-AAF16B8D39D0}" type="presParOf" srcId="{599DC619-7614-4732-B735-05A8855C860A}" destId="{16FACCF1-5E67-4B70-BFE0-2E19ABF26DC7}" srcOrd="2" destOrd="0" presId="urn:microsoft.com/office/officeart/2009/3/layout/HorizontalOrganizationChart"/>
    <dgm:cxn modelId="{229267E9-497A-490A-8E05-3D45D6D57B6C}" type="presParOf" srcId="{195C4B1F-9B64-4624-9A0D-95A873CB1899}" destId="{10BE2737-C14A-4D4E-A996-6C5FA943A882}" srcOrd="2" destOrd="0" presId="urn:microsoft.com/office/officeart/2009/3/layout/Horizontal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65B052-2BB6-4BBE-8AFE-D0A3B0C17F4C}" type="doc">
      <dgm:prSet loTypeId="urn:microsoft.com/office/officeart/2009/3/layout/HorizontalOrganizationChart" loCatId="hierarchy" qsTypeId="urn:microsoft.com/office/officeart/2005/8/quickstyle/simple1" qsCatId="simple" csTypeId="urn:microsoft.com/office/officeart/2005/8/colors/accent0_2" csCatId="mainScheme" phldr="1"/>
      <dgm:spPr/>
      <dgm:t>
        <a:bodyPr/>
        <a:lstStyle/>
        <a:p>
          <a:endParaRPr lang="nl-NL"/>
        </a:p>
      </dgm:t>
    </dgm:pt>
    <dgm:pt modelId="{D4828133-CCBF-48A1-9606-86EAADD7E2F1}">
      <dgm:prSet phldrT="[Text]" custT="1"/>
      <dgm:spPr/>
      <dgm:t>
        <a:bodyPr/>
        <a:lstStyle/>
        <a:p>
          <a:r>
            <a:rPr lang="nl-NL" sz="1200"/>
            <a:t>Data Compression</a:t>
          </a:r>
        </a:p>
      </dgm:t>
    </dgm:pt>
    <dgm:pt modelId="{5F659EFC-D5C7-4A51-8BD3-7D4B3AC3203D}" type="parTrans" cxnId="{13B6A313-D770-41E3-AA76-2FE630369ACE}">
      <dgm:prSet/>
      <dgm:spPr/>
      <dgm:t>
        <a:bodyPr/>
        <a:lstStyle/>
        <a:p>
          <a:endParaRPr lang="nl-NL" sz="1200"/>
        </a:p>
      </dgm:t>
    </dgm:pt>
    <dgm:pt modelId="{F9E20C5C-1F6C-4D31-91A8-F1C1284B0ABA}" type="sibTrans" cxnId="{13B6A313-D770-41E3-AA76-2FE630369ACE}">
      <dgm:prSet/>
      <dgm:spPr/>
      <dgm:t>
        <a:bodyPr/>
        <a:lstStyle/>
        <a:p>
          <a:endParaRPr lang="nl-NL" sz="1200"/>
        </a:p>
      </dgm:t>
    </dgm:pt>
    <dgm:pt modelId="{0366527B-0B27-4DE7-B124-1EC3D382D0CD}">
      <dgm:prSet phldrT="[Text]" custT="1"/>
      <dgm:spPr/>
      <dgm:t>
        <a:bodyPr/>
        <a:lstStyle/>
        <a:p>
          <a:r>
            <a:rPr lang="nl-NL" sz="1200"/>
            <a:t>lossless</a:t>
          </a:r>
        </a:p>
      </dgm:t>
    </dgm:pt>
    <dgm:pt modelId="{E7283225-D303-4B0D-A25B-E0B622F7C6AA}" type="parTrans" cxnId="{FF809BF0-B86B-4F21-9A40-228CB2130847}">
      <dgm:prSet/>
      <dgm:spPr/>
      <dgm:t>
        <a:bodyPr/>
        <a:lstStyle/>
        <a:p>
          <a:endParaRPr lang="nl-NL" sz="1200"/>
        </a:p>
      </dgm:t>
    </dgm:pt>
    <dgm:pt modelId="{302C0EEC-7CC6-4814-9804-BBBB0C3DB859}" type="sibTrans" cxnId="{FF809BF0-B86B-4F21-9A40-228CB2130847}">
      <dgm:prSet/>
      <dgm:spPr/>
      <dgm:t>
        <a:bodyPr/>
        <a:lstStyle/>
        <a:p>
          <a:endParaRPr lang="nl-NL" sz="1200"/>
        </a:p>
      </dgm:t>
    </dgm:pt>
    <dgm:pt modelId="{8F491360-EAA2-4942-A873-6516E0DEADD5}">
      <dgm:prSet phldrT="[Text]" custT="1"/>
      <dgm:spPr/>
      <dgm:t>
        <a:bodyPr/>
        <a:lstStyle/>
        <a:p>
          <a:r>
            <a:rPr lang="nl-NL" sz="1200"/>
            <a:t>lossy</a:t>
          </a:r>
        </a:p>
      </dgm:t>
    </dgm:pt>
    <dgm:pt modelId="{59A9EB72-F2F4-4CE0-ACFF-FF6A1B4EC239}" type="parTrans" cxnId="{03516CA4-083D-4768-87C8-903F0A87677B}">
      <dgm:prSet/>
      <dgm:spPr/>
      <dgm:t>
        <a:bodyPr/>
        <a:lstStyle/>
        <a:p>
          <a:endParaRPr lang="nl-NL" sz="1200"/>
        </a:p>
      </dgm:t>
    </dgm:pt>
    <dgm:pt modelId="{1340016C-CC53-447B-A128-D518287C3C39}" type="sibTrans" cxnId="{03516CA4-083D-4768-87C8-903F0A87677B}">
      <dgm:prSet/>
      <dgm:spPr/>
      <dgm:t>
        <a:bodyPr/>
        <a:lstStyle/>
        <a:p>
          <a:endParaRPr lang="nl-NL" sz="1200"/>
        </a:p>
      </dgm:t>
    </dgm:pt>
    <dgm:pt modelId="{D1DBD39A-D359-4134-9358-3714BB6B3E85}">
      <dgm:prSet phldrT="[Text]" custT="1"/>
      <dgm:spPr/>
      <dgm:t>
        <a:bodyPr/>
        <a:lstStyle/>
        <a:p>
          <a:r>
            <a:rPr lang="nl-NL" sz="1200"/>
            <a:t>Distributed</a:t>
          </a:r>
        </a:p>
      </dgm:t>
    </dgm:pt>
    <dgm:pt modelId="{C89CA0D5-A064-4803-9861-998E49B8C4D5}" type="parTrans" cxnId="{5BEE2F8E-77BD-425D-8C60-27AD26779A60}">
      <dgm:prSet/>
      <dgm:spPr/>
      <dgm:t>
        <a:bodyPr/>
        <a:lstStyle/>
        <a:p>
          <a:endParaRPr lang="nl-NL"/>
        </a:p>
      </dgm:t>
    </dgm:pt>
    <dgm:pt modelId="{13FFA1BC-3AD5-4816-A90A-674EF387E95C}" type="sibTrans" cxnId="{5BEE2F8E-77BD-425D-8C60-27AD26779A60}">
      <dgm:prSet/>
      <dgm:spPr/>
      <dgm:t>
        <a:bodyPr/>
        <a:lstStyle/>
        <a:p>
          <a:endParaRPr lang="nl-NL"/>
        </a:p>
      </dgm:t>
    </dgm:pt>
    <dgm:pt modelId="{B0C51CB6-2D4D-41B3-BD37-8CD7C426E90A}">
      <dgm:prSet phldrT="[Text]" custT="1"/>
      <dgm:spPr/>
      <dgm:t>
        <a:bodyPr/>
        <a:lstStyle/>
        <a:p>
          <a:r>
            <a:rPr lang="nl-NL" sz="1200"/>
            <a:t>Local</a:t>
          </a:r>
        </a:p>
      </dgm:t>
    </dgm:pt>
    <dgm:pt modelId="{E0DF81C7-00ED-4F11-B1AE-4083921B7101}" type="parTrans" cxnId="{B9576331-B355-4DB6-8645-52BE04CD4B1E}">
      <dgm:prSet/>
      <dgm:spPr/>
      <dgm:t>
        <a:bodyPr/>
        <a:lstStyle/>
        <a:p>
          <a:endParaRPr lang="nl-NL"/>
        </a:p>
      </dgm:t>
    </dgm:pt>
    <dgm:pt modelId="{C2EF62F6-AAB4-4F9E-BBD4-44967A11C5B0}" type="sibTrans" cxnId="{B9576331-B355-4DB6-8645-52BE04CD4B1E}">
      <dgm:prSet/>
      <dgm:spPr/>
      <dgm:t>
        <a:bodyPr/>
        <a:lstStyle/>
        <a:p>
          <a:endParaRPr lang="nl-NL"/>
        </a:p>
      </dgm:t>
    </dgm:pt>
    <dgm:pt modelId="{627D1135-5250-4936-B53F-59A876D730DD}">
      <dgm:prSet phldrT="[Text]" custT="1"/>
      <dgm:spPr/>
      <dgm:t>
        <a:bodyPr/>
        <a:lstStyle/>
        <a:p>
          <a:r>
            <a:rPr lang="nl-NL" sz="1200"/>
            <a:t>Distributed</a:t>
          </a:r>
        </a:p>
      </dgm:t>
    </dgm:pt>
    <dgm:pt modelId="{15B6D060-59AD-4677-A937-55946D009EE8}" type="parTrans" cxnId="{88BE2D9A-69F5-4005-9D58-7D2987F4C3B1}">
      <dgm:prSet/>
      <dgm:spPr/>
      <dgm:t>
        <a:bodyPr/>
        <a:lstStyle/>
        <a:p>
          <a:endParaRPr lang="nl-NL"/>
        </a:p>
      </dgm:t>
    </dgm:pt>
    <dgm:pt modelId="{0CA346F2-D5FB-46E5-A3EE-8ACF79BE58D9}" type="sibTrans" cxnId="{88BE2D9A-69F5-4005-9D58-7D2987F4C3B1}">
      <dgm:prSet/>
      <dgm:spPr/>
      <dgm:t>
        <a:bodyPr/>
        <a:lstStyle/>
        <a:p>
          <a:endParaRPr lang="nl-NL"/>
        </a:p>
      </dgm:t>
    </dgm:pt>
    <dgm:pt modelId="{526BCD17-3CD5-47A6-8827-06FCD8BFA7ED}">
      <dgm:prSet phldrT="[Text]" custT="1"/>
      <dgm:spPr/>
      <dgm:t>
        <a:bodyPr/>
        <a:lstStyle/>
        <a:p>
          <a:r>
            <a:rPr lang="nl-NL" sz="1200"/>
            <a:t>Local</a:t>
          </a:r>
        </a:p>
      </dgm:t>
    </dgm:pt>
    <dgm:pt modelId="{BC8F9771-48F6-493F-AD71-8E315BFD13AA}" type="parTrans" cxnId="{86ED0EE0-DFCB-4E33-B6B0-4D6C6850AA59}">
      <dgm:prSet/>
      <dgm:spPr/>
      <dgm:t>
        <a:bodyPr/>
        <a:lstStyle/>
        <a:p>
          <a:endParaRPr lang="nl-NL"/>
        </a:p>
      </dgm:t>
    </dgm:pt>
    <dgm:pt modelId="{A9BDCBBE-2A76-4B4F-A881-C3D1368117D7}" type="sibTrans" cxnId="{86ED0EE0-DFCB-4E33-B6B0-4D6C6850AA59}">
      <dgm:prSet/>
      <dgm:spPr/>
      <dgm:t>
        <a:bodyPr/>
        <a:lstStyle/>
        <a:p>
          <a:endParaRPr lang="nl-NL"/>
        </a:p>
      </dgm:t>
    </dgm:pt>
    <dgm:pt modelId="{85C7E541-5DCC-43BF-A8A5-829FC1C4606C}" type="pres">
      <dgm:prSet presAssocID="{9D65B052-2BB6-4BBE-8AFE-D0A3B0C17F4C}" presName="hierChild1" presStyleCnt="0">
        <dgm:presLayoutVars>
          <dgm:orgChart val="1"/>
          <dgm:chPref val="1"/>
          <dgm:dir/>
          <dgm:animOne val="branch"/>
          <dgm:animLvl val="lvl"/>
          <dgm:resizeHandles/>
        </dgm:presLayoutVars>
      </dgm:prSet>
      <dgm:spPr/>
      <dgm:t>
        <a:bodyPr/>
        <a:lstStyle/>
        <a:p>
          <a:endParaRPr lang="nl-NL"/>
        </a:p>
      </dgm:t>
    </dgm:pt>
    <dgm:pt modelId="{195C4B1F-9B64-4624-9A0D-95A873CB1899}" type="pres">
      <dgm:prSet presAssocID="{D4828133-CCBF-48A1-9606-86EAADD7E2F1}" presName="hierRoot1" presStyleCnt="0">
        <dgm:presLayoutVars>
          <dgm:hierBranch val="init"/>
        </dgm:presLayoutVars>
      </dgm:prSet>
      <dgm:spPr/>
    </dgm:pt>
    <dgm:pt modelId="{E6E21AA6-3AB5-4019-9836-A9AD6EF51F1D}" type="pres">
      <dgm:prSet presAssocID="{D4828133-CCBF-48A1-9606-86EAADD7E2F1}" presName="rootComposite1" presStyleCnt="0"/>
      <dgm:spPr/>
    </dgm:pt>
    <dgm:pt modelId="{F3A990A2-4BF9-470D-891E-B4E5E38E384E}" type="pres">
      <dgm:prSet presAssocID="{D4828133-CCBF-48A1-9606-86EAADD7E2F1}" presName="rootText1" presStyleLbl="node0" presStyleIdx="0" presStyleCnt="1">
        <dgm:presLayoutVars>
          <dgm:chPref val="3"/>
        </dgm:presLayoutVars>
      </dgm:prSet>
      <dgm:spPr/>
      <dgm:t>
        <a:bodyPr/>
        <a:lstStyle/>
        <a:p>
          <a:endParaRPr lang="nl-NL"/>
        </a:p>
      </dgm:t>
    </dgm:pt>
    <dgm:pt modelId="{2FE367A3-93E8-49B3-BA00-71677BB230A8}" type="pres">
      <dgm:prSet presAssocID="{D4828133-CCBF-48A1-9606-86EAADD7E2F1}" presName="rootConnector1" presStyleLbl="node1" presStyleIdx="0" presStyleCnt="0"/>
      <dgm:spPr/>
      <dgm:t>
        <a:bodyPr/>
        <a:lstStyle/>
        <a:p>
          <a:endParaRPr lang="nl-NL"/>
        </a:p>
      </dgm:t>
    </dgm:pt>
    <dgm:pt modelId="{22308D6B-CD48-4418-B2E5-4C4F55FD2011}" type="pres">
      <dgm:prSet presAssocID="{D4828133-CCBF-48A1-9606-86EAADD7E2F1}" presName="hierChild2" presStyleCnt="0"/>
      <dgm:spPr/>
    </dgm:pt>
    <dgm:pt modelId="{97B04670-E170-4455-B98D-8D46971B28E5}" type="pres">
      <dgm:prSet presAssocID="{E7283225-D303-4B0D-A25B-E0B622F7C6AA}" presName="Name64" presStyleLbl="parChTrans1D2" presStyleIdx="0" presStyleCnt="2"/>
      <dgm:spPr/>
      <dgm:t>
        <a:bodyPr/>
        <a:lstStyle/>
        <a:p>
          <a:endParaRPr lang="nl-NL"/>
        </a:p>
      </dgm:t>
    </dgm:pt>
    <dgm:pt modelId="{EE628C49-36AF-4693-8B89-2DC8398531B2}" type="pres">
      <dgm:prSet presAssocID="{0366527B-0B27-4DE7-B124-1EC3D382D0CD}" presName="hierRoot2" presStyleCnt="0">
        <dgm:presLayoutVars>
          <dgm:hierBranch val="init"/>
        </dgm:presLayoutVars>
      </dgm:prSet>
      <dgm:spPr/>
    </dgm:pt>
    <dgm:pt modelId="{701EE343-9C61-4076-8E5F-8DA548E7B3ED}" type="pres">
      <dgm:prSet presAssocID="{0366527B-0B27-4DE7-B124-1EC3D382D0CD}" presName="rootComposite" presStyleCnt="0"/>
      <dgm:spPr/>
    </dgm:pt>
    <dgm:pt modelId="{AE750999-2837-495F-91A4-21956F618727}" type="pres">
      <dgm:prSet presAssocID="{0366527B-0B27-4DE7-B124-1EC3D382D0CD}" presName="rootText" presStyleLbl="node2" presStyleIdx="0" presStyleCnt="2">
        <dgm:presLayoutVars>
          <dgm:chPref val="3"/>
        </dgm:presLayoutVars>
      </dgm:prSet>
      <dgm:spPr/>
      <dgm:t>
        <a:bodyPr/>
        <a:lstStyle/>
        <a:p>
          <a:endParaRPr lang="nl-NL"/>
        </a:p>
      </dgm:t>
    </dgm:pt>
    <dgm:pt modelId="{20EC55C7-6F0B-4C02-B83D-D8EF24B23EFD}" type="pres">
      <dgm:prSet presAssocID="{0366527B-0B27-4DE7-B124-1EC3D382D0CD}" presName="rootConnector" presStyleLbl="node2" presStyleIdx="0" presStyleCnt="2"/>
      <dgm:spPr/>
      <dgm:t>
        <a:bodyPr/>
        <a:lstStyle/>
        <a:p>
          <a:endParaRPr lang="nl-NL"/>
        </a:p>
      </dgm:t>
    </dgm:pt>
    <dgm:pt modelId="{93DBA321-BA0D-413D-BC1A-8ADE29DC49E8}" type="pres">
      <dgm:prSet presAssocID="{0366527B-0B27-4DE7-B124-1EC3D382D0CD}" presName="hierChild4" presStyleCnt="0"/>
      <dgm:spPr/>
    </dgm:pt>
    <dgm:pt modelId="{C019AD40-1948-4FB6-9D17-6D459006D142}" type="pres">
      <dgm:prSet presAssocID="{C89CA0D5-A064-4803-9861-998E49B8C4D5}" presName="Name64" presStyleLbl="parChTrans1D3" presStyleIdx="0" presStyleCnt="4"/>
      <dgm:spPr/>
      <dgm:t>
        <a:bodyPr/>
        <a:lstStyle/>
        <a:p>
          <a:endParaRPr lang="nl-NL"/>
        </a:p>
      </dgm:t>
    </dgm:pt>
    <dgm:pt modelId="{624D715D-5B84-4B0B-A643-979FF6FC9862}" type="pres">
      <dgm:prSet presAssocID="{D1DBD39A-D359-4134-9358-3714BB6B3E85}" presName="hierRoot2" presStyleCnt="0">
        <dgm:presLayoutVars>
          <dgm:hierBranch val="init"/>
        </dgm:presLayoutVars>
      </dgm:prSet>
      <dgm:spPr/>
    </dgm:pt>
    <dgm:pt modelId="{97CEACCC-D89E-4670-AED5-6B9726BD2172}" type="pres">
      <dgm:prSet presAssocID="{D1DBD39A-D359-4134-9358-3714BB6B3E85}" presName="rootComposite" presStyleCnt="0"/>
      <dgm:spPr/>
    </dgm:pt>
    <dgm:pt modelId="{406EC7EA-33D8-4C3F-8B27-82907B205A31}" type="pres">
      <dgm:prSet presAssocID="{D1DBD39A-D359-4134-9358-3714BB6B3E85}" presName="rootText" presStyleLbl="node3" presStyleIdx="0" presStyleCnt="4">
        <dgm:presLayoutVars>
          <dgm:chPref val="3"/>
        </dgm:presLayoutVars>
      </dgm:prSet>
      <dgm:spPr/>
      <dgm:t>
        <a:bodyPr/>
        <a:lstStyle/>
        <a:p>
          <a:endParaRPr lang="nl-NL"/>
        </a:p>
      </dgm:t>
    </dgm:pt>
    <dgm:pt modelId="{C25B7EBD-AEA7-49AC-982F-D80013258D07}" type="pres">
      <dgm:prSet presAssocID="{D1DBD39A-D359-4134-9358-3714BB6B3E85}" presName="rootConnector" presStyleLbl="node3" presStyleIdx="0" presStyleCnt="4"/>
      <dgm:spPr/>
      <dgm:t>
        <a:bodyPr/>
        <a:lstStyle/>
        <a:p>
          <a:endParaRPr lang="nl-NL"/>
        </a:p>
      </dgm:t>
    </dgm:pt>
    <dgm:pt modelId="{A962D312-4308-45AB-AA62-4F45B44F848B}" type="pres">
      <dgm:prSet presAssocID="{D1DBD39A-D359-4134-9358-3714BB6B3E85}" presName="hierChild4" presStyleCnt="0"/>
      <dgm:spPr/>
    </dgm:pt>
    <dgm:pt modelId="{09D9B923-455A-4D60-85B3-33591FC59706}" type="pres">
      <dgm:prSet presAssocID="{D1DBD39A-D359-4134-9358-3714BB6B3E85}" presName="hierChild5" presStyleCnt="0"/>
      <dgm:spPr/>
    </dgm:pt>
    <dgm:pt modelId="{764AC0D2-E18F-4FF9-A6CE-F56C1088CB18}" type="pres">
      <dgm:prSet presAssocID="{E0DF81C7-00ED-4F11-B1AE-4083921B7101}" presName="Name64" presStyleLbl="parChTrans1D3" presStyleIdx="1" presStyleCnt="4"/>
      <dgm:spPr/>
      <dgm:t>
        <a:bodyPr/>
        <a:lstStyle/>
        <a:p>
          <a:endParaRPr lang="nl-NL"/>
        </a:p>
      </dgm:t>
    </dgm:pt>
    <dgm:pt modelId="{9B82858B-2C7C-47D1-A976-F3E6643DD9FA}" type="pres">
      <dgm:prSet presAssocID="{B0C51CB6-2D4D-41B3-BD37-8CD7C426E90A}" presName="hierRoot2" presStyleCnt="0">
        <dgm:presLayoutVars>
          <dgm:hierBranch val="init"/>
        </dgm:presLayoutVars>
      </dgm:prSet>
      <dgm:spPr/>
    </dgm:pt>
    <dgm:pt modelId="{BCCA41C4-8D72-4D01-92EC-39238CF241C2}" type="pres">
      <dgm:prSet presAssocID="{B0C51CB6-2D4D-41B3-BD37-8CD7C426E90A}" presName="rootComposite" presStyleCnt="0"/>
      <dgm:spPr/>
    </dgm:pt>
    <dgm:pt modelId="{A4C8B954-DB32-492D-B73E-542755FDE3DB}" type="pres">
      <dgm:prSet presAssocID="{B0C51CB6-2D4D-41B3-BD37-8CD7C426E90A}" presName="rootText" presStyleLbl="node3" presStyleIdx="1" presStyleCnt="4">
        <dgm:presLayoutVars>
          <dgm:chPref val="3"/>
        </dgm:presLayoutVars>
      </dgm:prSet>
      <dgm:spPr/>
      <dgm:t>
        <a:bodyPr/>
        <a:lstStyle/>
        <a:p>
          <a:endParaRPr lang="nl-NL"/>
        </a:p>
      </dgm:t>
    </dgm:pt>
    <dgm:pt modelId="{145FB534-E4F0-491A-97F1-C8438240AD09}" type="pres">
      <dgm:prSet presAssocID="{B0C51CB6-2D4D-41B3-BD37-8CD7C426E90A}" presName="rootConnector" presStyleLbl="node3" presStyleIdx="1" presStyleCnt="4"/>
      <dgm:spPr/>
      <dgm:t>
        <a:bodyPr/>
        <a:lstStyle/>
        <a:p>
          <a:endParaRPr lang="nl-NL"/>
        </a:p>
      </dgm:t>
    </dgm:pt>
    <dgm:pt modelId="{64A9A840-5FAC-4D62-9719-9BF8F5AFC4AE}" type="pres">
      <dgm:prSet presAssocID="{B0C51CB6-2D4D-41B3-BD37-8CD7C426E90A}" presName="hierChild4" presStyleCnt="0"/>
      <dgm:spPr/>
    </dgm:pt>
    <dgm:pt modelId="{1C716924-46E2-40DB-84EF-2E1F8A9983CA}" type="pres">
      <dgm:prSet presAssocID="{B0C51CB6-2D4D-41B3-BD37-8CD7C426E90A}" presName="hierChild5" presStyleCnt="0"/>
      <dgm:spPr/>
    </dgm:pt>
    <dgm:pt modelId="{7BAF7466-CE1B-436D-BEE5-17AE1D98504A}" type="pres">
      <dgm:prSet presAssocID="{0366527B-0B27-4DE7-B124-1EC3D382D0CD}" presName="hierChild5" presStyleCnt="0"/>
      <dgm:spPr/>
    </dgm:pt>
    <dgm:pt modelId="{E6ECF827-4523-4EC8-9E27-D948111C1FFD}" type="pres">
      <dgm:prSet presAssocID="{59A9EB72-F2F4-4CE0-ACFF-FF6A1B4EC239}" presName="Name64" presStyleLbl="parChTrans1D2" presStyleIdx="1" presStyleCnt="2"/>
      <dgm:spPr/>
      <dgm:t>
        <a:bodyPr/>
        <a:lstStyle/>
        <a:p>
          <a:endParaRPr lang="nl-NL"/>
        </a:p>
      </dgm:t>
    </dgm:pt>
    <dgm:pt modelId="{599DC619-7614-4732-B735-05A8855C860A}" type="pres">
      <dgm:prSet presAssocID="{8F491360-EAA2-4942-A873-6516E0DEADD5}" presName="hierRoot2" presStyleCnt="0">
        <dgm:presLayoutVars>
          <dgm:hierBranch val="init"/>
        </dgm:presLayoutVars>
      </dgm:prSet>
      <dgm:spPr/>
    </dgm:pt>
    <dgm:pt modelId="{801CB0ED-539B-4ACA-8486-A50DEF8E1737}" type="pres">
      <dgm:prSet presAssocID="{8F491360-EAA2-4942-A873-6516E0DEADD5}" presName="rootComposite" presStyleCnt="0"/>
      <dgm:spPr/>
    </dgm:pt>
    <dgm:pt modelId="{DDE3AD4F-898F-4D7C-B6AA-CF2866DBE353}" type="pres">
      <dgm:prSet presAssocID="{8F491360-EAA2-4942-A873-6516E0DEADD5}" presName="rootText" presStyleLbl="node2" presStyleIdx="1" presStyleCnt="2">
        <dgm:presLayoutVars>
          <dgm:chPref val="3"/>
        </dgm:presLayoutVars>
      </dgm:prSet>
      <dgm:spPr/>
      <dgm:t>
        <a:bodyPr/>
        <a:lstStyle/>
        <a:p>
          <a:endParaRPr lang="nl-NL"/>
        </a:p>
      </dgm:t>
    </dgm:pt>
    <dgm:pt modelId="{58704C5A-B346-463E-9581-D42F16673935}" type="pres">
      <dgm:prSet presAssocID="{8F491360-EAA2-4942-A873-6516E0DEADD5}" presName="rootConnector" presStyleLbl="node2" presStyleIdx="1" presStyleCnt="2"/>
      <dgm:spPr/>
      <dgm:t>
        <a:bodyPr/>
        <a:lstStyle/>
        <a:p>
          <a:endParaRPr lang="nl-NL"/>
        </a:p>
      </dgm:t>
    </dgm:pt>
    <dgm:pt modelId="{5876E2F6-F669-4067-8282-BF44231F566D}" type="pres">
      <dgm:prSet presAssocID="{8F491360-EAA2-4942-A873-6516E0DEADD5}" presName="hierChild4" presStyleCnt="0"/>
      <dgm:spPr/>
    </dgm:pt>
    <dgm:pt modelId="{6070BBD1-D73D-44BD-BA72-CBF16AE59172}" type="pres">
      <dgm:prSet presAssocID="{15B6D060-59AD-4677-A937-55946D009EE8}" presName="Name64" presStyleLbl="parChTrans1D3" presStyleIdx="2" presStyleCnt="4"/>
      <dgm:spPr/>
      <dgm:t>
        <a:bodyPr/>
        <a:lstStyle/>
        <a:p>
          <a:endParaRPr lang="nl-NL"/>
        </a:p>
      </dgm:t>
    </dgm:pt>
    <dgm:pt modelId="{3A4CB647-EB5B-4A8B-A7C6-6A226622ED1E}" type="pres">
      <dgm:prSet presAssocID="{627D1135-5250-4936-B53F-59A876D730DD}" presName="hierRoot2" presStyleCnt="0">
        <dgm:presLayoutVars>
          <dgm:hierBranch val="init"/>
        </dgm:presLayoutVars>
      </dgm:prSet>
      <dgm:spPr/>
    </dgm:pt>
    <dgm:pt modelId="{EF170105-78DF-4148-9F32-9ADFFEA81BB0}" type="pres">
      <dgm:prSet presAssocID="{627D1135-5250-4936-B53F-59A876D730DD}" presName="rootComposite" presStyleCnt="0"/>
      <dgm:spPr/>
    </dgm:pt>
    <dgm:pt modelId="{DDD15A08-DB6B-4A52-856D-1CD6A8E4CA30}" type="pres">
      <dgm:prSet presAssocID="{627D1135-5250-4936-B53F-59A876D730DD}" presName="rootText" presStyleLbl="node3" presStyleIdx="2" presStyleCnt="4">
        <dgm:presLayoutVars>
          <dgm:chPref val="3"/>
        </dgm:presLayoutVars>
      </dgm:prSet>
      <dgm:spPr/>
      <dgm:t>
        <a:bodyPr/>
        <a:lstStyle/>
        <a:p>
          <a:endParaRPr lang="nl-NL"/>
        </a:p>
      </dgm:t>
    </dgm:pt>
    <dgm:pt modelId="{D2ED040B-546A-4AF0-8510-28D949680198}" type="pres">
      <dgm:prSet presAssocID="{627D1135-5250-4936-B53F-59A876D730DD}" presName="rootConnector" presStyleLbl="node3" presStyleIdx="2" presStyleCnt="4"/>
      <dgm:spPr/>
      <dgm:t>
        <a:bodyPr/>
        <a:lstStyle/>
        <a:p>
          <a:endParaRPr lang="nl-NL"/>
        </a:p>
      </dgm:t>
    </dgm:pt>
    <dgm:pt modelId="{69DAEC8E-C4D4-4C7A-8E7C-4C1677DECEB5}" type="pres">
      <dgm:prSet presAssocID="{627D1135-5250-4936-B53F-59A876D730DD}" presName="hierChild4" presStyleCnt="0"/>
      <dgm:spPr/>
    </dgm:pt>
    <dgm:pt modelId="{3C1C94EC-49EC-41EA-8911-297E40EDCFB4}" type="pres">
      <dgm:prSet presAssocID="{627D1135-5250-4936-B53F-59A876D730DD}" presName="hierChild5" presStyleCnt="0"/>
      <dgm:spPr/>
    </dgm:pt>
    <dgm:pt modelId="{0D497F62-6FB2-4339-86AA-D35BAF377CDD}" type="pres">
      <dgm:prSet presAssocID="{BC8F9771-48F6-493F-AD71-8E315BFD13AA}" presName="Name64" presStyleLbl="parChTrans1D3" presStyleIdx="3" presStyleCnt="4"/>
      <dgm:spPr/>
      <dgm:t>
        <a:bodyPr/>
        <a:lstStyle/>
        <a:p>
          <a:endParaRPr lang="nl-NL"/>
        </a:p>
      </dgm:t>
    </dgm:pt>
    <dgm:pt modelId="{8D90265C-DC5D-4CBC-9C78-59CCDE0A2738}" type="pres">
      <dgm:prSet presAssocID="{526BCD17-3CD5-47A6-8827-06FCD8BFA7ED}" presName="hierRoot2" presStyleCnt="0">
        <dgm:presLayoutVars>
          <dgm:hierBranch val="init"/>
        </dgm:presLayoutVars>
      </dgm:prSet>
      <dgm:spPr/>
    </dgm:pt>
    <dgm:pt modelId="{BD9B0B7E-5FF7-4E52-9761-BC686F4BFC59}" type="pres">
      <dgm:prSet presAssocID="{526BCD17-3CD5-47A6-8827-06FCD8BFA7ED}" presName="rootComposite" presStyleCnt="0"/>
      <dgm:spPr/>
    </dgm:pt>
    <dgm:pt modelId="{87412716-FDC4-4A32-8CB4-679ADDABBB1B}" type="pres">
      <dgm:prSet presAssocID="{526BCD17-3CD5-47A6-8827-06FCD8BFA7ED}" presName="rootText" presStyleLbl="node3" presStyleIdx="3" presStyleCnt="4">
        <dgm:presLayoutVars>
          <dgm:chPref val="3"/>
        </dgm:presLayoutVars>
      </dgm:prSet>
      <dgm:spPr/>
      <dgm:t>
        <a:bodyPr/>
        <a:lstStyle/>
        <a:p>
          <a:endParaRPr lang="nl-NL"/>
        </a:p>
      </dgm:t>
    </dgm:pt>
    <dgm:pt modelId="{0976088C-57A5-4B90-83A6-A4768C658096}" type="pres">
      <dgm:prSet presAssocID="{526BCD17-3CD5-47A6-8827-06FCD8BFA7ED}" presName="rootConnector" presStyleLbl="node3" presStyleIdx="3" presStyleCnt="4"/>
      <dgm:spPr/>
      <dgm:t>
        <a:bodyPr/>
        <a:lstStyle/>
        <a:p>
          <a:endParaRPr lang="nl-NL"/>
        </a:p>
      </dgm:t>
    </dgm:pt>
    <dgm:pt modelId="{16A6E8BD-CE82-4209-862C-0BFADC1B345A}" type="pres">
      <dgm:prSet presAssocID="{526BCD17-3CD5-47A6-8827-06FCD8BFA7ED}" presName="hierChild4" presStyleCnt="0"/>
      <dgm:spPr/>
    </dgm:pt>
    <dgm:pt modelId="{BA76F928-ED2D-4651-A2A1-6CDB105750EE}" type="pres">
      <dgm:prSet presAssocID="{526BCD17-3CD5-47A6-8827-06FCD8BFA7ED}" presName="hierChild5" presStyleCnt="0"/>
      <dgm:spPr/>
    </dgm:pt>
    <dgm:pt modelId="{16FACCF1-5E67-4B70-BFE0-2E19ABF26DC7}" type="pres">
      <dgm:prSet presAssocID="{8F491360-EAA2-4942-A873-6516E0DEADD5}" presName="hierChild5" presStyleCnt="0"/>
      <dgm:spPr/>
    </dgm:pt>
    <dgm:pt modelId="{10BE2737-C14A-4D4E-A996-6C5FA943A882}" type="pres">
      <dgm:prSet presAssocID="{D4828133-CCBF-48A1-9606-86EAADD7E2F1}" presName="hierChild3" presStyleCnt="0"/>
      <dgm:spPr/>
    </dgm:pt>
  </dgm:ptLst>
  <dgm:cxnLst>
    <dgm:cxn modelId="{80CFABB1-DC95-4EB1-96FF-B26F16C33612}" type="presOf" srcId="{59A9EB72-F2F4-4CE0-ACFF-FF6A1B4EC239}" destId="{E6ECF827-4523-4EC8-9E27-D948111C1FFD}" srcOrd="0" destOrd="0" presId="urn:microsoft.com/office/officeart/2009/3/layout/HorizontalOrganizationChart"/>
    <dgm:cxn modelId="{8D5E4F90-86F8-437D-B621-23F9324C9E11}" type="presOf" srcId="{D1DBD39A-D359-4134-9358-3714BB6B3E85}" destId="{406EC7EA-33D8-4C3F-8B27-82907B205A31}" srcOrd="0" destOrd="0" presId="urn:microsoft.com/office/officeart/2009/3/layout/HorizontalOrganizationChart"/>
    <dgm:cxn modelId="{12B7EE26-050B-4C34-B6E3-EBD5B02739A8}" type="presOf" srcId="{627D1135-5250-4936-B53F-59A876D730DD}" destId="{DDD15A08-DB6B-4A52-856D-1CD6A8E4CA30}" srcOrd="0" destOrd="0" presId="urn:microsoft.com/office/officeart/2009/3/layout/HorizontalOrganizationChart"/>
    <dgm:cxn modelId="{3FBA2376-7645-47C9-9B16-B9A6355E81F9}" type="presOf" srcId="{8F491360-EAA2-4942-A873-6516E0DEADD5}" destId="{58704C5A-B346-463E-9581-D42F16673935}" srcOrd="1" destOrd="0" presId="urn:microsoft.com/office/officeart/2009/3/layout/HorizontalOrganizationChart"/>
    <dgm:cxn modelId="{D60883C4-8AF1-4950-A2C6-7B637DB16CE5}" type="presOf" srcId="{15B6D060-59AD-4677-A937-55946D009EE8}" destId="{6070BBD1-D73D-44BD-BA72-CBF16AE59172}" srcOrd="0" destOrd="0" presId="urn:microsoft.com/office/officeart/2009/3/layout/HorizontalOrganizationChart"/>
    <dgm:cxn modelId="{FF809BF0-B86B-4F21-9A40-228CB2130847}" srcId="{D4828133-CCBF-48A1-9606-86EAADD7E2F1}" destId="{0366527B-0B27-4DE7-B124-1EC3D382D0CD}" srcOrd="0" destOrd="0" parTransId="{E7283225-D303-4B0D-A25B-E0B622F7C6AA}" sibTransId="{302C0EEC-7CC6-4814-9804-BBBB0C3DB859}"/>
    <dgm:cxn modelId="{314FBF4B-5480-418A-9598-394CF48ECF3C}" type="presOf" srcId="{E0DF81C7-00ED-4F11-B1AE-4083921B7101}" destId="{764AC0D2-E18F-4FF9-A6CE-F56C1088CB18}" srcOrd="0" destOrd="0" presId="urn:microsoft.com/office/officeart/2009/3/layout/HorizontalOrganizationChart"/>
    <dgm:cxn modelId="{9E982D52-0F3E-4FB8-A4D9-A17B0A04DAEB}" type="presOf" srcId="{526BCD17-3CD5-47A6-8827-06FCD8BFA7ED}" destId="{87412716-FDC4-4A32-8CB4-679ADDABBB1B}" srcOrd="0" destOrd="0" presId="urn:microsoft.com/office/officeart/2009/3/layout/HorizontalOrganizationChart"/>
    <dgm:cxn modelId="{FBC86AFB-B0BE-4203-B113-17BB58757FF5}" type="presOf" srcId="{B0C51CB6-2D4D-41B3-BD37-8CD7C426E90A}" destId="{145FB534-E4F0-491A-97F1-C8438240AD09}" srcOrd="1" destOrd="0" presId="urn:microsoft.com/office/officeart/2009/3/layout/HorizontalOrganizationChart"/>
    <dgm:cxn modelId="{88BE2D9A-69F5-4005-9D58-7D2987F4C3B1}" srcId="{8F491360-EAA2-4942-A873-6516E0DEADD5}" destId="{627D1135-5250-4936-B53F-59A876D730DD}" srcOrd="0" destOrd="0" parTransId="{15B6D060-59AD-4677-A937-55946D009EE8}" sibTransId="{0CA346F2-D5FB-46E5-A3EE-8ACF79BE58D9}"/>
    <dgm:cxn modelId="{B4506AC7-B397-4FE0-8F5B-6C1A839A47C5}" type="presOf" srcId="{D4828133-CCBF-48A1-9606-86EAADD7E2F1}" destId="{2FE367A3-93E8-49B3-BA00-71677BB230A8}" srcOrd="1" destOrd="0" presId="urn:microsoft.com/office/officeart/2009/3/layout/HorizontalOrganizationChart"/>
    <dgm:cxn modelId="{468D3EB8-843B-4873-BA7D-E118096A75E3}" type="presOf" srcId="{8F491360-EAA2-4942-A873-6516E0DEADD5}" destId="{DDE3AD4F-898F-4D7C-B6AA-CF2866DBE353}" srcOrd="0" destOrd="0" presId="urn:microsoft.com/office/officeart/2009/3/layout/HorizontalOrganizationChart"/>
    <dgm:cxn modelId="{C21F30B6-CE5C-4009-8DF3-5E779114DFE8}" type="presOf" srcId="{0366527B-0B27-4DE7-B124-1EC3D382D0CD}" destId="{AE750999-2837-495F-91A4-21956F618727}" srcOrd="0" destOrd="0" presId="urn:microsoft.com/office/officeart/2009/3/layout/HorizontalOrganizationChart"/>
    <dgm:cxn modelId="{565A5562-5D4D-4D0B-8B1A-F2F0B878AF23}" type="presOf" srcId="{526BCD17-3CD5-47A6-8827-06FCD8BFA7ED}" destId="{0976088C-57A5-4B90-83A6-A4768C658096}" srcOrd="1" destOrd="0" presId="urn:microsoft.com/office/officeart/2009/3/layout/HorizontalOrganizationChart"/>
    <dgm:cxn modelId="{BED08493-8DE8-41CE-AF97-36ACEBE759BF}" type="presOf" srcId="{627D1135-5250-4936-B53F-59A876D730DD}" destId="{D2ED040B-546A-4AF0-8510-28D949680198}" srcOrd="1" destOrd="0" presId="urn:microsoft.com/office/officeart/2009/3/layout/HorizontalOrganizationChart"/>
    <dgm:cxn modelId="{13B6A313-D770-41E3-AA76-2FE630369ACE}" srcId="{9D65B052-2BB6-4BBE-8AFE-D0A3B0C17F4C}" destId="{D4828133-CCBF-48A1-9606-86EAADD7E2F1}" srcOrd="0" destOrd="0" parTransId="{5F659EFC-D5C7-4A51-8BD3-7D4B3AC3203D}" sibTransId="{F9E20C5C-1F6C-4D31-91A8-F1C1284B0ABA}"/>
    <dgm:cxn modelId="{67D08FCF-A2FC-42F7-B1EA-27BCF4481E56}" type="presOf" srcId="{BC8F9771-48F6-493F-AD71-8E315BFD13AA}" destId="{0D497F62-6FB2-4339-86AA-D35BAF377CDD}" srcOrd="0" destOrd="0" presId="urn:microsoft.com/office/officeart/2009/3/layout/HorizontalOrganizationChart"/>
    <dgm:cxn modelId="{03516CA4-083D-4768-87C8-903F0A87677B}" srcId="{D4828133-CCBF-48A1-9606-86EAADD7E2F1}" destId="{8F491360-EAA2-4942-A873-6516E0DEADD5}" srcOrd="1" destOrd="0" parTransId="{59A9EB72-F2F4-4CE0-ACFF-FF6A1B4EC239}" sibTransId="{1340016C-CC53-447B-A128-D518287C3C39}"/>
    <dgm:cxn modelId="{32A11BEC-BB23-4E9D-BAF3-28B667886E07}" type="presOf" srcId="{D4828133-CCBF-48A1-9606-86EAADD7E2F1}" destId="{F3A990A2-4BF9-470D-891E-B4E5E38E384E}" srcOrd="0" destOrd="0" presId="urn:microsoft.com/office/officeart/2009/3/layout/HorizontalOrganizationChart"/>
    <dgm:cxn modelId="{B9576331-B355-4DB6-8645-52BE04CD4B1E}" srcId="{0366527B-0B27-4DE7-B124-1EC3D382D0CD}" destId="{B0C51CB6-2D4D-41B3-BD37-8CD7C426E90A}" srcOrd="1" destOrd="0" parTransId="{E0DF81C7-00ED-4F11-B1AE-4083921B7101}" sibTransId="{C2EF62F6-AAB4-4F9E-BBD4-44967A11C5B0}"/>
    <dgm:cxn modelId="{094D90E9-8D80-46E1-8925-430A8FFDAC9D}" type="presOf" srcId="{9D65B052-2BB6-4BBE-8AFE-D0A3B0C17F4C}" destId="{85C7E541-5DCC-43BF-A8A5-829FC1C4606C}" srcOrd="0" destOrd="0" presId="urn:microsoft.com/office/officeart/2009/3/layout/HorizontalOrganizationChart"/>
    <dgm:cxn modelId="{3CB0A8B4-3223-407C-ABD1-948F0CBD7D16}" type="presOf" srcId="{B0C51CB6-2D4D-41B3-BD37-8CD7C426E90A}" destId="{A4C8B954-DB32-492D-B73E-542755FDE3DB}" srcOrd="0" destOrd="0" presId="urn:microsoft.com/office/officeart/2009/3/layout/HorizontalOrganizationChart"/>
    <dgm:cxn modelId="{62C48862-C56B-43FF-8BEA-452B3CF1B955}" type="presOf" srcId="{0366527B-0B27-4DE7-B124-1EC3D382D0CD}" destId="{20EC55C7-6F0B-4C02-B83D-D8EF24B23EFD}" srcOrd="1" destOrd="0" presId="urn:microsoft.com/office/officeart/2009/3/layout/HorizontalOrganizationChart"/>
    <dgm:cxn modelId="{5BEE2F8E-77BD-425D-8C60-27AD26779A60}" srcId="{0366527B-0B27-4DE7-B124-1EC3D382D0CD}" destId="{D1DBD39A-D359-4134-9358-3714BB6B3E85}" srcOrd="0" destOrd="0" parTransId="{C89CA0D5-A064-4803-9861-998E49B8C4D5}" sibTransId="{13FFA1BC-3AD5-4816-A90A-674EF387E95C}"/>
    <dgm:cxn modelId="{86ED0EE0-DFCB-4E33-B6B0-4D6C6850AA59}" srcId="{8F491360-EAA2-4942-A873-6516E0DEADD5}" destId="{526BCD17-3CD5-47A6-8827-06FCD8BFA7ED}" srcOrd="1" destOrd="0" parTransId="{BC8F9771-48F6-493F-AD71-8E315BFD13AA}" sibTransId="{A9BDCBBE-2A76-4B4F-A881-C3D1368117D7}"/>
    <dgm:cxn modelId="{E1F6069F-26EE-47EA-A46C-DC1FBFCCED23}" type="presOf" srcId="{D1DBD39A-D359-4134-9358-3714BB6B3E85}" destId="{C25B7EBD-AEA7-49AC-982F-D80013258D07}" srcOrd="1" destOrd="0" presId="urn:microsoft.com/office/officeart/2009/3/layout/HorizontalOrganizationChart"/>
    <dgm:cxn modelId="{F4EA6A8B-C70F-4AE4-B90A-CF575503A79F}" type="presOf" srcId="{C89CA0D5-A064-4803-9861-998E49B8C4D5}" destId="{C019AD40-1948-4FB6-9D17-6D459006D142}" srcOrd="0" destOrd="0" presId="urn:microsoft.com/office/officeart/2009/3/layout/HorizontalOrganizationChart"/>
    <dgm:cxn modelId="{791C4B14-50ED-419B-A208-1706349F1B99}" type="presOf" srcId="{E7283225-D303-4B0D-A25B-E0B622F7C6AA}" destId="{97B04670-E170-4455-B98D-8D46971B28E5}" srcOrd="0" destOrd="0" presId="urn:microsoft.com/office/officeart/2009/3/layout/HorizontalOrganizationChart"/>
    <dgm:cxn modelId="{2244AEB8-4321-48B9-95C5-8CF70777ACAB}" type="presParOf" srcId="{85C7E541-5DCC-43BF-A8A5-829FC1C4606C}" destId="{195C4B1F-9B64-4624-9A0D-95A873CB1899}" srcOrd="0" destOrd="0" presId="urn:microsoft.com/office/officeart/2009/3/layout/HorizontalOrganizationChart"/>
    <dgm:cxn modelId="{F74B2302-B092-4CCF-A931-28ACB2CEAEEF}" type="presParOf" srcId="{195C4B1F-9B64-4624-9A0D-95A873CB1899}" destId="{E6E21AA6-3AB5-4019-9836-A9AD6EF51F1D}" srcOrd="0" destOrd="0" presId="urn:microsoft.com/office/officeart/2009/3/layout/HorizontalOrganizationChart"/>
    <dgm:cxn modelId="{855AEAA4-DF03-4827-8F0A-0CDCF867995E}" type="presParOf" srcId="{E6E21AA6-3AB5-4019-9836-A9AD6EF51F1D}" destId="{F3A990A2-4BF9-470D-891E-B4E5E38E384E}" srcOrd="0" destOrd="0" presId="urn:microsoft.com/office/officeart/2009/3/layout/HorizontalOrganizationChart"/>
    <dgm:cxn modelId="{D3071F0B-E3DE-4442-BCCA-E9921FA3A6F5}" type="presParOf" srcId="{E6E21AA6-3AB5-4019-9836-A9AD6EF51F1D}" destId="{2FE367A3-93E8-49B3-BA00-71677BB230A8}" srcOrd="1" destOrd="0" presId="urn:microsoft.com/office/officeart/2009/3/layout/HorizontalOrganizationChart"/>
    <dgm:cxn modelId="{5E648ACF-8EE9-4DFC-B84A-F72A9065C12F}" type="presParOf" srcId="{195C4B1F-9B64-4624-9A0D-95A873CB1899}" destId="{22308D6B-CD48-4418-B2E5-4C4F55FD2011}" srcOrd="1" destOrd="0" presId="urn:microsoft.com/office/officeart/2009/3/layout/HorizontalOrganizationChart"/>
    <dgm:cxn modelId="{26A524FE-1C72-4099-A6F0-FD16433C4F29}" type="presParOf" srcId="{22308D6B-CD48-4418-B2E5-4C4F55FD2011}" destId="{97B04670-E170-4455-B98D-8D46971B28E5}" srcOrd="0" destOrd="0" presId="urn:microsoft.com/office/officeart/2009/3/layout/HorizontalOrganizationChart"/>
    <dgm:cxn modelId="{530D6BB1-EC98-4E5B-B6F3-D6F2D6D7A736}" type="presParOf" srcId="{22308D6B-CD48-4418-B2E5-4C4F55FD2011}" destId="{EE628C49-36AF-4693-8B89-2DC8398531B2}" srcOrd="1" destOrd="0" presId="urn:microsoft.com/office/officeart/2009/3/layout/HorizontalOrganizationChart"/>
    <dgm:cxn modelId="{C0489A52-395C-4B1B-A25F-99F736780975}" type="presParOf" srcId="{EE628C49-36AF-4693-8B89-2DC8398531B2}" destId="{701EE343-9C61-4076-8E5F-8DA548E7B3ED}" srcOrd="0" destOrd="0" presId="urn:microsoft.com/office/officeart/2009/3/layout/HorizontalOrganizationChart"/>
    <dgm:cxn modelId="{D67A699D-D219-41D3-9929-ABEFA2A148E9}" type="presParOf" srcId="{701EE343-9C61-4076-8E5F-8DA548E7B3ED}" destId="{AE750999-2837-495F-91A4-21956F618727}" srcOrd="0" destOrd="0" presId="urn:microsoft.com/office/officeart/2009/3/layout/HorizontalOrganizationChart"/>
    <dgm:cxn modelId="{515E2DA2-8AA6-48C7-8E18-8DFDA4477219}" type="presParOf" srcId="{701EE343-9C61-4076-8E5F-8DA548E7B3ED}" destId="{20EC55C7-6F0B-4C02-B83D-D8EF24B23EFD}" srcOrd="1" destOrd="0" presId="urn:microsoft.com/office/officeart/2009/3/layout/HorizontalOrganizationChart"/>
    <dgm:cxn modelId="{C3C8FCB6-BD44-4485-A849-35888D1096D4}" type="presParOf" srcId="{EE628C49-36AF-4693-8B89-2DC8398531B2}" destId="{93DBA321-BA0D-413D-BC1A-8ADE29DC49E8}" srcOrd="1" destOrd="0" presId="urn:microsoft.com/office/officeart/2009/3/layout/HorizontalOrganizationChart"/>
    <dgm:cxn modelId="{06176DBE-3B57-4DAC-9435-BB86E27A518A}" type="presParOf" srcId="{93DBA321-BA0D-413D-BC1A-8ADE29DC49E8}" destId="{C019AD40-1948-4FB6-9D17-6D459006D142}" srcOrd="0" destOrd="0" presId="urn:microsoft.com/office/officeart/2009/3/layout/HorizontalOrganizationChart"/>
    <dgm:cxn modelId="{AEBDE712-5319-49EC-863D-CBC0F6F04614}" type="presParOf" srcId="{93DBA321-BA0D-413D-BC1A-8ADE29DC49E8}" destId="{624D715D-5B84-4B0B-A643-979FF6FC9862}" srcOrd="1" destOrd="0" presId="urn:microsoft.com/office/officeart/2009/3/layout/HorizontalOrganizationChart"/>
    <dgm:cxn modelId="{C88179D3-AE58-43F6-A695-B4BFC3E93329}" type="presParOf" srcId="{624D715D-5B84-4B0B-A643-979FF6FC9862}" destId="{97CEACCC-D89E-4670-AED5-6B9726BD2172}" srcOrd="0" destOrd="0" presId="urn:microsoft.com/office/officeart/2009/3/layout/HorizontalOrganizationChart"/>
    <dgm:cxn modelId="{D992CC84-2947-4788-96ED-7EB2A927A6FA}" type="presParOf" srcId="{97CEACCC-D89E-4670-AED5-6B9726BD2172}" destId="{406EC7EA-33D8-4C3F-8B27-82907B205A31}" srcOrd="0" destOrd="0" presId="urn:microsoft.com/office/officeart/2009/3/layout/HorizontalOrganizationChart"/>
    <dgm:cxn modelId="{16C4C9B3-819A-49E3-9845-1FD6E64B0F03}" type="presParOf" srcId="{97CEACCC-D89E-4670-AED5-6B9726BD2172}" destId="{C25B7EBD-AEA7-49AC-982F-D80013258D07}" srcOrd="1" destOrd="0" presId="urn:microsoft.com/office/officeart/2009/3/layout/HorizontalOrganizationChart"/>
    <dgm:cxn modelId="{E8F8EFC3-227C-42DD-B65A-137DFFB74DBD}" type="presParOf" srcId="{624D715D-5B84-4B0B-A643-979FF6FC9862}" destId="{A962D312-4308-45AB-AA62-4F45B44F848B}" srcOrd="1" destOrd="0" presId="urn:microsoft.com/office/officeart/2009/3/layout/HorizontalOrganizationChart"/>
    <dgm:cxn modelId="{A452DD12-FEC4-43F0-8E6C-6915EFEE3274}" type="presParOf" srcId="{624D715D-5B84-4B0B-A643-979FF6FC9862}" destId="{09D9B923-455A-4D60-85B3-33591FC59706}" srcOrd="2" destOrd="0" presId="urn:microsoft.com/office/officeart/2009/3/layout/HorizontalOrganizationChart"/>
    <dgm:cxn modelId="{6E6AF0A0-9F67-41CD-AEBB-91393E9AB238}" type="presParOf" srcId="{93DBA321-BA0D-413D-BC1A-8ADE29DC49E8}" destId="{764AC0D2-E18F-4FF9-A6CE-F56C1088CB18}" srcOrd="2" destOrd="0" presId="urn:microsoft.com/office/officeart/2009/3/layout/HorizontalOrganizationChart"/>
    <dgm:cxn modelId="{CFAD29E6-891A-4B11-A411-7FCE98AF31CE}" type="presParOf" srcId="{93DBA321-BA0D-413D-BC1A-8ADE29DC49E8}" destId="{9B82858B-2C7C-47D1-A976-F3E6643DD9FA}" srcOrd="3" destOrd="0" presId="urn:microsoft.com/office/officeart/2009/3/layout/HorizontalOrganizationChart"/>
    <dgm:cxn modelId="{668D61EC-C9D7-4FBA-9A52-98365C4323FE}" type="presParOf" srcId="{9B82858B-2C7C-47D1-A976-F3E6643DD9FA}" destId="{BCCA41C4-8D72-4D01-92EC-39238CF241C2}" srcOrd="0" destOrd="0" presId="urn:microsoft.com/office/officeart/2009/3/layout/HorizontalOrganizationChart"/>
    <dgm:cxn modelId="{F556135F-C022-46B7-84FF-0C23BB5B1788}" type="presParOf" srcId="{BCCA41C4-8D72-4D01-92EC-39238CF241C2}" destId="{A4C8B954-DB32-492D-B73E-542755FDE3DB}" srcOrd="0" destOrd="0" presId="urn:microsoft.com/office/officeart/2009/3/layout/HorizontalOrganizationChart"/>
    <dgm:cxn modelId="{7777DEA1-1B2D-4C14-836B-1B6D4430031A}" type="presParOf" srcId="{BCCA41C4-8D72-4D01-92EC-39238CF241C2}" destId="{145FB534-E4F0-491A-97F1-C8438240AD09}" srcOrd="1" destOrd="0" presId="urn:microsoft.com/office/officeart/2009/3/layout/HorizontalOrganizationChart"/>
    <dgm:cxn modelId="{083018FA-9543-4852-9762-7C60B43BAD7F}" type="presParOf" srcId="{9B82858B-2C7C-47D1-A976-F3E6643DD9FA}" destId="{64A9A840-5FAC-4D62-9719-9BF8F5AFC4AE}" srcOrd="1" destOrd="0" presId="urn:microsoft.com/office/officeart/2009/3/layout/HorizontalOrganizationChart"/>
    <dgm:cxn modelId="{6F21DE2F-609D-4ECB-A7DB-93200ADAE0F8}" type="presParOf" srcId="{9B82858B-2C7C-47D1-A976-F3E6643DD9FA}" destId="{1C716924-46E2-40DB-84EF-2E1F8A9983CA}" srcOrd="2" destOrd="0" presId="urn:microsoft.com/office/officeart/2009/3/layout/HorizontalOrganizationChart"/>
    <dgm:cxn modelId="{AA8B35A3-2CB3-4041-8249-AB49E19BFE26}" type="presParOf" srcId="{EE628C49-36AF-4693-8B89-2DC8398531B2}" destId="{7BAF7466-CE1B-436D-BEE5-17AE1D98504A}" srcOrd="2" destOrd="0" presId="urn:microsoft.com/office/officeart/2009/3/layout/HorizontalOrganizationChart"/>
    <dgm:cxn modelId="{C73BC61A-70FB-40BC-B974-E73EDE58C60C}" type="presParOf" srcId="{22308D6B-CD48-4418-B2E5-4C4F55FD2011}" destId="{E6ECF827-4523-4EC8-9E27-D948111C1FFD}" srcOrd="2" destOrd="0" presId="urn:microsoft.com/office/officeart/2009/3/layout/HorizontalOrganizationChart"/>
    <dgm:cxn modelId="{77B58186-4EE7-4F55-BD9C-C32C30E1F081}" type="presParOf" srcId="{22308D6B-CD48-4418-B2E5-4C4F55FD2011}" destId="{599DC619-7614-4732-B735-05A8855C860A}" srcOrd="3" destOrd="0" presId="urn:microsoft.com/office/officeart/2009/3/layout/HorizontalOrganizationChart"/>
    <dgm:cxn modelId="{29B916B3-ACAB-401D-9EB6-27267B1C14FD}" type="presParOf" srcId="{599DC619-7614-4732-B735-05A8855C860A}" destId="{801CB0ED-539B-4ACA-8486-A50DEF8E1737}" srcOrd="0" destOrd="0" presId="urn:microsoft.com/office/officeart/2009/3/layout/HorizontalOrganizationChart"/>
    <dgm:cxn modelId="{C2F69856-EFF8-4654-BA95-EBA50129BC49}" type="presParOf" srcId="{801CB0ED-539B-4ACA-8486-A50DEF8E1737}" destId="{DDE3AD4F-898F-4D7C-B6AA-CF2866DBE353}" srcOrd="0" destOrd="0" presId="urn:microsoft.com/office/officeart/2009/3/layout/HorizontalOrganizationChart"/>
    <dgm:cxn modelId="{43FC5CCE-1881-474D-87DA-371D212A6DB0}" type="presParOf" srcId="{801CB0ED-539B-4ACA-8486-A50DEF8E1737}" destId="{58704C5A-B346-463E-9581-D42F16673935}" srcOrd="1" destOrd="0" presId="urn:microsoft.com/office/officeart/2009/3/layout/HorizontalOrganizationChart"/>
    <dgm:cxn modelId="{A7E42AC3-0223-43C4-AABF-65189D938BB5}" type="presParOf" srcId="{599DC619-7614-4732-B735-05A8855C860A}" destId="{5876E2F6-F669-4067-8282-BF44231F566D}" srcOrd="1" destOrd="0" presId="urn:microsoft.com/office/officeart/2009/3/layout/HorizontalOrganizationChart"/>
    <dgm:cxn modelId="{0A9A75D7-D5BE-4C10-966A-D43BE588A442}" type="presParOf" srcId="{5876E2F6-F669-4067-8282-BF44231F566D}" destId="{6070BBD1-D73D-44BD-BA72-CBF16AE59172}" srcOrd="0" destOrd="0" presId="urn:microsoft.com/office/officeart/2009/3/layout/HorizontalOrganizationChart"/>
    <dgm:cxn modelId="{2BCDBE37-570C-4132-810E-88F1F58AD324}" type="presParOf" srcId="{5876E2F6-F669-4067-8282-BF44231F566D}" destId="{3A4CB647-EB5B-4A8B-A7C6-6A226622ED1E}" srcOrd="1" destOrd="0" presId="urn:microsoft.com/office/officeart/2009/3/layout/HorizontalOrganizationChart"/>
    <dgm:cxn modelId="{CC196286-CC55-4D69-93DF-FEDE455A27E7}" type="presParOf" srcId="{3A4CB647-EB5B-4A8B-A7C6-6A226622ED1E}" destId="{EF170105-78DF-4148-9F32-9ADFFEA81BB0}" srcOrd="0" destOrd="0" presId="urn:microsoft.com/office/officeart/2009/3/layout/HorizontalOrganizationChart"/>
    <dgm:cxn modelId="{456C2823-ECCD-4FAF-8DF0-E7CF074A9B56}" type="presParOf" srcId="{EF170105-78DF-4148-9F32-9ADFFEA81BB0}" destId="{DDD15A08-DB6B-4A52-856D-1CD6A8E4CA30}" srcOrd="0" destOrd="0" presId="urn:microsoft.com/office/officeart/2009/3/layout/HorizontalOrganizationChart"/>
    <dgm:cxn modelId="{D3FBBC9E-7C8F-4495-A564-62456474571F}" type="presParOf" srcId="{EF170105-78DF-4148-9F32-9ADFFEA81BB0}" destId="{D2ED040B-546A-4AF0-8510-28D949680198}" srcOrd="1" destOrd="0" presId="urn:microsoft.com/office/officeart/2009/3/layout/HorizontalOrganizationChart"/>
    <dgm:cxn modelId="{7DA3266A-B635-4CBE-A0F6-C666A1E2FCE4}" type="presParOf" srcId="{3A4CB647-EB5B-4A8B-A7C6-6A226622ED1E}" destId="{69DAEC8E-C4D4-4C7A-8E7C-4C1677DECEB5}" srcOrd="1" destOrd="0" presId="urn:microsoft.com/office/officeart/2009/3/layout/HorizontalOrganizationChart"/>
    <dgm:cxn modelId="{952F9DD1-4459-45B3-98C6-56F710C6FBE0}" type="presParOf" srcId="{3A4CB647-EB5B-4A8B-A7C6-6A226622ED1E}" destId="{3C1C94EC-49EC-41EA-8911-297E40EDCFB4}" srcOrd="2" destOrd="0" presId="urn:microsoft.com/office/officeart/2009/3/layout/HorizontalOrganizationChart"/>
    <dgm:cxn modelId="{C48E4749-0542-4F9E-AD61-F09298EA777B}" type="presParOf" srcId="{5876E2F6-F669-4067-8282-BF44231F566D}" destId="{0D497F62-6FB2-4339-86AA-D35BAF377CDD}" srcOrd="2" destOrd="0" presId="urn:microsoft.com/office/officeart/2009/3/layout/HorizontalOrganizationChart"/>
    <dgm:cxn modelId="{51634B09-DC1D-412F-B66A-FB2123ECA48C}" type="presParOf" srcId="{5876E2F6-F669-4067-8282-BF44231F566D}" destId="{8D90265C-DC5D-4CBC-9C78-59CCDE0A2738}" srcOrd="3" destOrd="0" presId="urn:microsoft.com/office/officeart/2009/3/layout/HorizontalOrganizationChart"/>
    <dgm:cxn modelId="{30700B58-297A-4EE6-988B-F1E2DA06B7BF}" type="presParOf" srcId="{8D90265C-DC5D-4CBC-9C78-59CCDE0A2738}" destId="{BD9B0B7E-5FF7-4E52-9761-BC686F4BFC59}" srcOrd="0" destOrd="0" presId="urn:microsoft.com/office/officeart/2009/3/layout/HorizontalOrganizationChart"/>
    <dgm:cxn modelId="{4AA41057-41E6-4D13-B07E-723A28DEB4F4}" type="presParOf" srcId="{BD9B0B7E-5FF7-4E52-9761-BC686F4BFC59}" destId="{87412716-FDC4-4A32-8CB4-679ADDABBB1B}" srcOrd="0" destOrd="0" presId="urn:microsoft.com/office/officeart/2009/3/layout/HorizontalOrganizationChart"/>
    <dgm:cxn modelId="{78792BCC-EE2C-4DF6-BD94-08B5EA5B7E14}" type="presParOf" srcId="{BD9B0B7E-5FF7-4E52-9761-BC686F4BFC59}" destId="{0976088C-57A5-4B90-83A6-A4768C658096}" srcOrd="1" destOrd="0" presId="urn:microsoft.com/office/officeart/2009/3/layout/HorizontalOrganizationChart"/>
    <dgm:cxn modelId="{B71F88D9-EE2F-47BE-AF48-EB8275B571AA}" type="presParOf" srcId="{8D90265C-DC5D-4CBC-9C78-59CCDE0A2738}" destId="{16A6E8BD-CE82-4209-862C-0BFADC1B345A}" srcOrd="1" destOrd="0" presId="urn:microsoft.com/office/officeart/2009/3/layout/HorizontalOrganizationChart"/>
    <dgm:cxn modelId="{9955323A-9F25-401E-B14D-1BFC22B724EE}" type="presParOf" srcId="{8D90265C-DC5D-4CBC-9C78-59CCDE0A2738}" destId="{BA76F928-ED2D-4651-A2A1-6CDB105750EE}" srcOrd="2" destOrd="0" presId="urn:microsoft.com/office/officeart/2009/3/layout/HorizontalOrganizationChart"/>
    <dgm:cxn modelId="{D03C8166-F400-46B4-B569-BB570BD30C6D}" type="presParOf" srcId="{599DC619-7614-4732-B735-05A8855C860A}" destId="{16FACCF1-5E67-4B70-BFE0-2E19ABF26DC7}" srcOrd="2" destOrd="0" presId="urn:microsoft.com/office/officeart/2009/3/layout/HorizontalOrganizationChart"/>
    <dgm:cxn modelId="{56895772-EF83-4B25-8B07-5861208E33F5}" type="presParOf" srcId="{195C4B1F-9B64-4624-9A0D-95A873CB1899}" destId="{10BE2737-C14A-4D4E-A996-6C5FA943A882}"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C5C123-7074-49AB-A326-331377AA6728}">
      <dsp:nvSpPr>
        <dsp:cNvPr id="0" name=""/>
        <dsp:cNvSpPr/>
      </dsp:nvSpPr>
      <dsp:spPr>
        <a:xfrm>
          <a:off x="3407654" y="976312"/>
          <a:ext cx="309596" cy="665633"/>
        </a:xfrm>
        <a:custGeom>
          <a:avLst/>
          <a:gdLst/>
          <a:ahLst/>
          <a:cxnLst/>
          <a:rect l="0" t="0" r="0" b="0"/>
          <a:pathLst>
            <a:path>
              <a:moveTo>
                <a:pt x="0" y="0"/>
              </a:moveTo>
              <a:lnTo>
                <a:pt x="154798" y="0"/>
              </a:lnTo>
              <a:lnTo>
                <a:pt x="154798" y="665633"/>
              </a:lnTo>
              <a:lnTo>
                <a:pt x="309596" y="66563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C0920A-8111-4C79-8726-725BDAA3A5C9}">
      <dsp:nvSpPr>
        <dsp:cNvPr id="0" name=""/>
        <dsp:cNvSpPr/>
      </dsp:nvSpPr>
      <dsp:spPr>
        <a:xfrm>
          <a:off x="3407654" y="930592"/>
          <a:ext cx="309596" cy="91440"/>
        </a:xfrm>
        <a:custGeom>
          <a:avLst/>
          <a:gdLst/>
          <a:ahLst/>
          <a:cxnLst/>
          <a:rect l="0" t="0" r="0" b="0"/>
          <a:pathLst>
            <a:path>
              <a:moveTo>
                <a:pt x="0" y="45720"/>
              </a:moveTo>
              <a:lnTo>
                <a:pt x="309596"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F79B6-D1C3-4504-9A06-73EDDBED5DF4}">
      <dsp:nvSpPr>
        <dsp:cNvPr id="0" name=""/>
        <dsp:cNvSpPr/>
      </dsp:nvSpPr>
      <dsp:spPr>
        <a:xfrm>
          <a:off x="3407654" y="310679"/>
          <a:ext cx="309596" cy="665633"/>
        </a:xfrm>
        <a:custGeom>
          <a:avLst/>
          <a:gdLst/>
          <a:ahLst/>
          <a:cxnLst/>
          <a:rect l="0" t="0" r="0" b="0"/>
          <a:pathLst>
            <a:path>
              <a:moveTo>
                <a:pt x="0" y="665633"/>
              </a:moveTo>
              <a:lnTo>
                <a:pt x="154798" y="665633"/>
              </a:lnTo>
              <a:lnTo>
                <a:pt x="154798" y="0"/>
              </a:lnTo>
              <a:lnTo>
                <a:pt x="309596"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CF827-4523-4EC8-9E27-D948111C1FFD}">
      <dsp:nvSpPr>
        <dsp:cNvPr id="0" name=""/>
        <dsp:cNvSpPr/>
      </dsp:nvSpPr>
      <dsp:spPr>
        <a:xfrm>
          <a:off x="1550073" y="643495"/>
          <a:ext cx="309596" cy="332816"/>
        </a:xfrm>
        <a:custGeom>
          <a:avLst/>
          <a:gdLst/>
          <a:ahLst/>
          <a:cxnLst/>
          <a:rect l="0" t="0" r="0" b="0"/>
          <a:pathLst>
            <a:path>
              <a:moveTo>
                <a:pt x="0" y="0"/>
              </a:moveTo>
              <a:lnTo>
                <a:pt x="154798" y="0"/>
              </a:lnTo>
              <a:lnTo>
                <a:pt x="154798" y="332816"/>
              </a:lnTo>
              <a:lnTo>
                <a:pt x="309596" y="33281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B04670-E170-4455-B98D-8D46971B28E5}">
      <dsp:nvSpPr>
        <dsp:cNvPr id="0" name=""/>
        <dsp:cNvSpPr/>
      </dsp:nvSpPr>
      <dsp:spPr>
        <a:xfrm>
          <a:off x="1550073" y="310679"/>
          <a:ext cx="309596" cy="332816"/>
        </a:xfrm>
        <a:custGeom>
          <a:avLst/>
          <a:gdLst/>
          <a:ahLst/>
          <a:cxnLst/>
          <a:rect l="0" t="0" r="0" b="0"/>
          <a:pathLst>
            <a:path>
              <a:moveTo>
                <a:pt x="0" y="332816"/>
              </a:moveTo>
              <a:lnTo>
                <a:pt x="154798" y="332816"/>
              </a:lnTo>
              <a:lnTo>
                <a:pt x="154798" y="0"/>
              </a:lnTo>
              <a:lnTo>
                <a:pt x="309596"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A990A2-4BF9-470D-891E-B4E5E38E384E}">
      <dsp:nvSpPr>
        <dsp:cNvPr id="0" name=""/>
        <dsp:cNvSpPr/>
      </dsp:nvSpPr>
      <dsp:spPr>
        <a:xfrm>
          <a:off x="2089" y="407428"/>
          <a:ext cx="1547984" cy="472135"/>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Energy-efficiency</a:t>
          </a:r>
        </a:p>
      </dsp:txBody>
      <dsp:txXfrm>
        <a:off x="2089" y="407428"/>
        <a:ext cx="1547984" cy="472135"/>
      </dsp:txXfrm>
    </dsp:sp>
    <dsp:sp modelId="{AE750999-2837-495F-91A4-21956F618727}">
      <dsp:nvSpPr>
        <dsp:cNvPr id="0" name=""/>
        <dsp:cNvSpPr/>
      </dsp:nvSpPr>
      <dsp:spPr>
        <a:xfrm>
          <a:off x="1859670" y="74611"/>
          <a:ext cx="1547984" cy="472135"/>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Scheduling</a:t>
          </a:r>
        </a:p>
      </dsp:txBody>
      <dsp:txXfrm>
        <a:off x="1859670" y="74611"/>
        <a:ext cx="1547984" cy="472135"/>
      </dsp:txXfrm>
    </dsp:sp>
    <dsp:sp modelId="{DDE3AD4F-898F-4D7C-B6AA-CF2866DBE353}">
      <dsp:nvSpPr>
        <dsp:cNvPr id="0" name=""/>
        <dsp:cNvSpPr/>
      </dsp:nvSpPr>
      <dsp:spPr>
        <a:xfrm>
          <a:off x="1859670" y="740244"/>
          <a:ext cx="1547984" cy="472135"/>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In-network processing</a:t>
          </a:r>
        </a:p>
      </dsp:txBody>
      <dsp:txXfrm>
        <a:off x="1859670" y="740244"/>
        <a:ext cx="1547984" cy="472135"/>
      </dsp:txXfrm>
    </dsp:sp>
    <dsp:sp modelId="{09FA66C9-2D74-4D86-B59A-7F3A095FA641}">
      <dsp:nvSpPr>
        <dsp:cNvPr id="0" name=""/>
        <dsp:cNvSpPr/>
      </dsp:nvSpPr>
      <dsp:spPr>
        <a:xfrm>
          <a:off x="3717251" y="74611"/>
          <a:ext cx="1547984" cy="472135"/>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Query-driven data reporting</a:t>
          </a:r>
        </a:p>
      </dsp:txBody>
      <dsp:txXfrm>
        <a:off x="3717251" y="74611"/>
        <a:ext cx="1547984" cy="472135"/>
      </dsp:txXfrm>
    </dsp:sp>
    <dsp:sp modelId="{89BA4B7A-862F-4F84-B7B9-DA363F7387B1}">
      <dsp:nvSpPr>
        <dsp:cNvPr id="0" name=""/>
        <dsp:cNvSpPr/>
      </dsp:nvSpPr>
      <dsp:spPr>
        <a:xfrm>
          <a:off x="3717251" y="740244"/>
          <a:ext cx="1547984" cy="472135"/>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Data aggregation</a:t>
          </a:r>
        </a:p>
      </dsp:txBody>
      <dsp:txXfrm>
        <a:off x="3717251" y="740244"/>
        <a:ext cx="1547984" cy="472135"/>
      </dsp:txXfrm>
    </dsp:sp>
    <dsp:sp modelId="{4151A942-5ECD-4F2C-991A-05F11079469B}">
      <dsp:nvSpPr>
        <dsp:cNvPr id="0" name=""/>
        <dsp:cNvSpPr/>
      </dsp:nvSpPr>
      <dsp:spPr>
        <a:xfrm>
          <a:off x="3717251" y="1405878"/>
          <a:ext cx="1547984" cy="472135"/>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Data compression</a:t>
          </a:r>
        </a:p>
      </dsp:txBody>
      <dsp:txXfrm>
        <a:off x="3717251" y="1405878"/>
        <a:ext cx="1547984" cy="4721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497F62-6FB2-4339-86AA-D35BAF377CDD}">
      <dsp:nvSpPr>
        <dsp:cNvPr id="0" name=""/>
        <dsp:cNvSpPr/>
      </dsp:nvSpPr>
      <dsp:spPr>
        <a:xfrm>
          <a:off x="3245301" y="1502321"/>
          <a:ext cx="244655" cy="263004"/>
        </a:xfrm>
        <a:custGeom>
          <a:avLst/>
          <a:gdLst/>
          <a:ahLst/>
          <a:cxnLst/>
          <a:rect l="0" t="0" r="0" b="0"/>
          <a:pathLst>
            <a:path>
              <a:moveTo>
                <a:pt x="0" y="0"/>
              </a:moveTo>
              <a:lnTo>
                <a:pt x="122327" y="0"/>
              </a:lnTo>
              <a:lnTo>
                <a:pt x="122327" y="263004"/>
              </a:lnTo>
              <a:lnTo>
                <a:pt x="244655" y="26300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0BBD1-D73D-44BD-BA72-CBF16AE59172}">
      <dsp:nvSpPr>
        <dsp:cNvPr id="0" name=""/>
        <dsp:cNvSpPr/>
      </dsp:nvSpPr>
      <dsp:spPr>
        <a:xfrm>
          <a:off x="3245301" y="1239317"/>
          <a:ext cx="244655" cy="263004"/>
        </a:xfrm>
        <a:custGeom>
          <a:avLst/>
          <a:gdLst/>
          <a:ahLst/>
          <a:cxnLst/>
          <a:rect l="0" t="0" r="0" b="0"/>
          <a:pathLst>
            <a:path>
              <a:moveTo>
                <a:pt x="0" y="263004"/>
              </a:moveTo>
              <a:lnTo>
                <a:pt x="122327" y="263004"/>
              </a:lnTo>
              <a:lnTo>
                <a:pt x="122327" y="0"/>
              </a:lnTo>
              <a:lnTo>
                <a:pt x="244655"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CF827-4523-4EC8-9E27-D948111C1FFD}">
      <dsp:nvSpPr>
        <dsp:cNvPr id="0" name=""/>
        <dsp:cNvSpPr/>
      </dsp:nvSpPr>
      <dsp:spPr>
        <a:xfrm>
          <a:off x="1777368" y="976312"/>
          <a:ext cx="244655" cy="526009"/>
        </a:xfrm>
        <a:custGeom>
          <a:avLst/>
          <a:gdLst/>
          <a:ahLst/>
          <a:cxnLst/>
          <a:rect l="0" t="0" r="0" b="0"/>
          <a:pathLst>
            <a:path>
              <a:moveTo>
                <a:pt x="0" y="0"/>
              </a:moveTo>
              <a:lnTo>
                <a:pt x="122327" y="0"/>
              </a:lnTo>
              <a:lnTo>
                <a:pt x="122327" y="526009"/>
              </a:lnTo>
              <a:lnTo>
                <a:pt x="244655" y="526009"/>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AC0D2-E18F-4FF9-A6CE-F56C1088CB18}">
      <dsp:nvSpPr>
        <dsp:cNvPr id="0" name=""/>
        <dsp:cNvSpPr/>
      </dsp:nvSpPr>
      <dsp:spPr>
        <a:xfrm>
          <a:off x="3245301" y="450303"/>
          <a:ext cx="244655" cy="263004"/>
        </a:xfrm>
        <a:custGeom>
          <a:avLst/>
          <a:gdLst/>
          <a:ahLst/>
          <a:cxnLst/>
          <a:rect l="0" t="0" r="0" b="0"/>
          <a:pathLst>
            <a:path>
              <a:moveTo>
                <a:pt x="0" y="0"/>
              </a:moveTo>
              <a:lnTo>
                <a:pt x="122327" y="0"/>
              </a:lnTo>
              <a:lnTo>
                <a:pt x="122327" y="263004"/>
              </a:lnTo>
              <a:lnTo>
                <a:pt x="244655" y="26300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9AD40-1948-4FB6-9D17-6D459006D142}">
      <dsp:nvSpPr>
        <dsp:cNvPr id="0" name=""/>
        <dsp:cNvSpPr/>
      </dsp:nvSpPr>
      <dsp:spPr>
        <a:xfrm>
          <a:off x="3245301" y="187298"/>
          <a:ext cx="244655" cy="263004"/>
        </a:xfrm>
        <a:custGeom>
          <a:avLst/>
          <a:gdLst/>
          <a:ahLst/>
          <a:cxnLst/>
          <a:rect l="0" t="0" r="0" b="0"/>
          <a:pathLst>
            <a:path>
              <a:moveTo>
                <a:pt x="0" y="263004"/>
              </a:moveTo>
              <a:lnTo>
                <a:pt x="122327" y="263004"/>
              </a:lnTo>
              <a:lnTo>
                <a:pt x="122327" y="0"/>
              </a:lnTo>
              <a:lnTo>
                <a:pt x="244655"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B04670-E170-4455-B98D-8D46971B28E5}">
      <dsp:nvSpPr>
        <dsp:cNvPr id="0" name=""/>
        <dsp:cNvSpPr/>
      </dsp:nvSpPr>
      <dsp:spPr>
        <a:xfrm>
          <a:off x="1777368" y="450303"/>
          <a:ext cx="244655" cy="526009"/>
        </a:xfrm>
        <a:custGeom>
          <a:avLst/>
          <a:gdLst/>
          <a:ahLst/>
          <a:cxnLst/>
          <a:rect l="0" t="0" r="0" b="0"/>
          <a:pathLst>
            <a:path>
              <a:moveTo>
                <a:pt x="0" y="526009"/>
              </a:moveTo>
              <a:lnTo>
                <a:pt x="122327" y="526009"/>
              </a:lnTo>
              <a:lnTo>
                <a:pt x="122327" y="0"/>
              </a:lnTo>
              <a:lnTo>
                <a:pt x="244655"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A990A2-4BF9-470D-891E-B4E5E38E384E}">
      <dsp:nvSpPr>
        <dsp:cNvPr id="0" name=""/>
        <dsp:cNvSpPr/>
      </dsp:nvSpPr>
      <dsp:spPr>
        <a:xfrm>
          <a:off x="554091" y="789762"/>
          <a:ext cx="1223277" cy="37309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Data Compression</a:t>
          </a:r>
        </a:p>
      </dsp:txBody>
      <dsp:txXfrm>
        <a:off x="554091" y="789762"/>
        <a:ext cx="1223277" cy="373099"/>
      </dsp:txXfrm>
    </dsp:sp>
    <dsp:sp modelId="{AE750999-2837-495F-91A4-21956F618727}">
      <dsp:nvSpPr>
        <dsp:cNvPr id="0" name=""/>
        <dsp:cNvSpPr/>
      </dsp:nvSpPr>
      <dsp:spPr>
        <a:xfrm>
          <a:off x="2022023" y="263753"/>
          <a:ext cx="1223277" cy="37309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lossless</a:t>
          </a:r>
        </a:p>
      </dsp:txBody>
      <dsp:txXfrm>
        <a:off x="2022023" y="263753"/>
        <a:ext cx="1223277" cy="373099"/>
      </dsp:txXfrm>
    </dsp:sp>
    <dsp:sp modelId="{406EC7EA-33D8-4C3F-8B27-82907B205A31}">
      <dsp:nvSpPr>
        <dsp:cNvPr id="0" name=""/>
        <dsp:cNvSpPr/>
      </dsp:nvSpPr>
      <dsp:spPr>
        <a:xfrm>
          <a:off x="3489956" y="749"/>
          <a:ext cx="1223277" cy="37309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Distributed</a:t>
          </a:r>
        </a:p>
      </dsp:txBody>
      <dsp:txXfrm>
        <a:off x="3489956" y="749"/>
        <a:ext cx="1223277" cy="373099"/>
      </dsp:txXfrm>
    </dsp:sp>
    <dsp:sp modelId="{A4C8B954-DB32-492D-B73E-542755FDE3DB}">
      <dsp:nvSpPr>
        <dsp:cNvPr id="0" name=""/>
        <dsp:cNvSpPr/>
      </dsp:nvSpPr>
      <dsp:spPr>
        <a:xfrm>
          <a:off x="3489956" y="526758"/>
          <a:ext cx="1223277" cy="37309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Local</a:t>
          </a:r>
        </a:p>
      </dsp:txBody>
      <dsp:txXfrm>
        <a:off x="3489956" y="526758"/>
        <a:ext cx="1223277" cy="373099"/>
      </dsp:txXfrm>
    </dsp:sp>
    <dsp:sp modelId="{DDE3AD4F-898F-4D7C-B6AA-CF2866DBE353}">
      <dsp:nvSpPr>
        <dsp:cNvPr id="0" name=""/>
        <dsp:cNvSpPr/>
      </dsp:nvSpPr>
      <dsp:spPr>
        <a:xfrm>
          <a:off x="2022023" y="1315771"/>
          <a:ext cx="1223277" cy="37309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lossy</a:t>
          </a:r>
        </a:p>
      </dsp:txBody>
      <dsp:txXfrm>
        <a:off x="2022023" y="1315771"/>
        <a:ext cx="1223277" cy="373099"/>
      </dsp:txXfrm>
    </dsp:sp>
    <dsp:sp modelId="{DDD15A08-DB6B-4A52-856D-1CD6A8E4CA30}">
      <dsp:nvSpPr>
        <dsp:cNvPr id="0" name=""/>
        <dsp:cNvSpPr/>
      </dsp:nvSpPr>
      <dsp:spPr>
        <a:xfrm>
          <a:off x="3489956" y="1052767"/>
          <a:ext cx="1223277" cy="37309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Distributed</a:t>
          </a:r>
        </a:p>
      </dsp:txBody>
      <dsp:txXfrm>
        <a:off x="3489956" y="1052767"/>
        <a:ext cx="1223277" cy="373099"/>
      </dsp:txXfrm>
    </dsp:sp>
    <dsp:sp modelId="{87412716-FDC4-4A32-8CB4-679ADDABBB1B}">
      <dsp:nvSpPr>
        <dsp:cNvPr id="0" name=""/>
        <dsp:cNvSpPr/>
      </dsp:nvSpPr>
      <dsp:spPr>
        <a:xfrm>
          <a:off x="3489956" y="1578776"/>
          <a:ext cx="1223277" cy="37309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Local</a:t>
          </a:r>
        </a:p>
      </dsp:txBody>
      <dsp:txXfrm>
        <a:off x="3489956" y="1578776"/>
        <a:ext cx="1223277" cy="373099"/>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FD444-2F1A-3F4F-8461-282BCD472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25</Pages>
  <Words>15311</Words>
  <Characters>87276</Characters>
  <Application>Microsoft Macintosh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Universiteit Twente</Company>
  <LinksUpToDate>false</LinksUpToDate>
  <CharactersWithSpaces>102383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Masoum</dc:creator>
  <cp:keywords/>
  <dc:description/>
  <cp:lastModifiedBy>Alireza Masoum</cp:lastModifiedBy>
  <cp:revision>7</cp:revision>
  <dcterms:created xsi:type="dcterms:W3CDTF">2014-08-03T12:42:00Z</dcterms:created>
  <dcterms:modified xsi:type="dcterms:W3CDTF">2014-08-04T15:00:00Z</dcterms:modified>
</cp:coreProperties>
</file>